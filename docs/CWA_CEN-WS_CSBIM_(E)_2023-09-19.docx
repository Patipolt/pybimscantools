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6B2B" w14:textId="3C18049D" w:rsidR="00DB201D" w:rsidRPr="009968F0" w:rsidRDefault="00DB201D" w:rsidP="00DB201D">
      <w:pPr>
        <w:pStyle w:val="zzCover"/>
        <w:rPr>
          <w:noProof/>
          <w:color w:val="auto"/>
          <w:sz w:val="54"/>
        </w:rPr>
      </w:pPr>
      <w:r w:rsidRPr="009968F0">
        <w:rPr>
          <w:noProof/>
          <w:color w:val="auto"/>
        </w:rPr>
        <w:t>CEN/</w:t>
      </w:r>
      <w:r w:rsidR="001F7F86" w:rsidRPr="009968F0">
        <w:rPr>
          <w:noProof/>
          <w:color w:val="auto"/>
        </w:rPr>
        <w:t>WS</w:t>
      </w:r>
      <w:r w:rsidRPr="009968F0">
        <w:rPr>
          <w:noProof/>
          <w:color w:val="auto"/>
        </w:rPr>
        <w:t> </w:t>
      </w:r>
      <w:r w:rsidR="001F7F86" w:rsidRPr="009968F0">
        <w:rPr>
          <w:noProof/>
          <w:color w:val="auto"/>
        </w:rPr>
        <w:t>CSBIM</w:t>
      </w:r>
    </w:p>
    <w:p w14:paraId="7FA211E1" w14:textId="16EE2E4A" w:rsidR="00DB201D" w:rsidRPr="009968F0" w:rsidRDefault="00FA02E3" w:rsidP="00DB201D">
      <w:pPr>
        <w:pStyle w:val="zzCover"/>
        <w:rPr>
          <w:b w:val="0"/>
          <w:noProof/>
          <w:color w:val="auto"/>
          <w:sz w:val="22"/>
        </w:rPr>
      </w:pPr>
      <w:r w:rsidRPr="009968F0">
        <w:rPr>
          <w:b w:val="0"/>
          <w:noProof/>
          <w:color w:val="auto"/>
          <w:sz w:val="22"/>
        </w:rPr>
        <w:t>Date: </w:t>
      </w:r>
      <w:r w:rsidR="00DB201D" w:rsidRPr="009968F0">
        <w:rPr>
          <w:b w:val="0"/>
          <w:noProof/>
          <w:color w:val="auto"/>
          <w:sz w:val="22"/>
        </w:rPr>
        <w:t>20</w:t>
      </w:r>
      <w:r w:rsidR="009D2E00" w:rsidRPr="009968F0">
        <w:rPr>
          <w:b w:val="0"/>
          <w:noProof/>
          <w:color w:val="auto"/>
          <w:sz w:val="22"/>
        </w:rPr>
        <w:t>23</w:t>
      </w:r>
      <w:r w:rsidR="00DB201D" w:rsidRPr="009968F0">
        <w:rPr>
          <w:b w:val="0"/>
          <w:noProof/>
          <w:color w:val="auto"/>
          <w:sz w:val="22"/>
        </w:rPr>
        <w:t>-</w:t>
      </w:r>
      <w:r w:rsidR="009D2E00" w:rsidRPr="009968F0">
        <w:rPr>
          <w:b w:val="0"/>
          <w:noProof/>
          <w:color w:val="auto"/>
          <w:sz w:val="22"/>
        </w:rPr>
        <w:t>07</w:t>
      </w:r>
    </w:p>
    <w:p w14:paraId="0794ECF6" w14:textId="7D63290B" w:rsidR="00DB201D" w:rsidRPr="009968F0" w:rsidRDefault="00A06934" w:rsidP="00457093">
      <w:pPr>
        <w:pStyle w:val="zzCover"/>
        <w:rPr>
          <w:color w:val="auto"/>
        </w:rPr>
      </w:pPr>
      <w:proofErr w:type="spellStart"/>
      <w:r w:rsidRPr="009968F0">
        <w:rPr>
          <w:color w:val="auto"/>
        </w:rPr>
        <w:t>pr</w:t>
      </w:r>
      <w:r w:rsidR="001F7F86" w:rsidRPr="009968F0">
        <w:rPr>
          <w:color w:val="auto"/>
        </w:rPr>
        <w:t>CWA</w:t>
      </w:r>
      <w:proofErr w:type="spellEnd"/>
      <w:r w:rsidR="00DB201D" w:rsidRPr="009968F0">
        <w:rPr>
          <w:color w:val="auto"/>
        </w:rPr>
        <w:t xml:space="preserve"> XXXXX:</w:t>
      </w:r>
      <w:r w:rsidR="00874FA1" w:rsidRPr="009968F0">
        <w:rPr>
          <w:color w:val="auto"/>
        </w:rPr>
        <w:t>20</w:t>
      </w:r>
      <w:r w:rsidRPr="009968F0">
        <w:rPr>
          <w:color w:val="auto"/>
        </w:rPr>
        <w:t>23</w:t>
      </w:r>
    </w:p>
    <w:p w14:paraId="77535588" w14:textId="5BF7D743" w:rsidR="00DB201D" w:rsidRPr="003B3446" w:rsidRDefault="00DB201D" w:rsidP="00DB201D">
      <w:pPr>
        <w:pStyle w:val="zzCover"/>
        <w:spacing w:after="2000"/>
        <w:rPr>
          <w:b w:val="0"/>
          <w:noProof/>
          <w:color w:val="auto"/>
          <w:lang w:val="de-CH"/>
          <w:rPrChange w:id="0" w:author="Sydow Antje (sydo)" w:date="2023-09-08T14:32:00Z">
            <w:rPr>
              <w:b w:val="0"/>
              <w:noProof/>
              <w:color w:val="auto"/>
            </w:rPr>
          </w:rPrChange>
        </w:rPr>
      </w:pPr>
      <w:r w:rsidRPr="003B3446">
        <w:rPr>
          <w:b w:val="0"/>
          <w:noProof/>
          <w:color w:val="auto"/>
          <w:sz w:val="22"/>
          <w:lang w:val="de-CH"/>
          <w:rPrChange w:id="1" w:author="Sydow Antje (sydo)" w:date="2023-09-08T14:32:00Z">
            <w:rPr>
              <w:b w:val="0"/>
              <w:noProof/>
              <w:color w:val="auto"/>
              <w:sz w:val="22"/>
            </w:rPr>
          </w:rPrChange>
        </w:rPr>
        <w:t>Secretariat: </w:t>
      </w:r>
      <w:r w:rsidR="001F7F86" w:rsidRPr="003B3446">
        <w:rPr>
          <w:b w:val="0"/>
          <w:noProof/>
          <w:color w:val="auto"/>
          <w:sz w:val="22"/>
          <w:lang w:val="de-CH"/>
          <w:rPrChange w:id="2" w:author="Sydow Antje (sydo)" w:date="2023-09-08T14:32:00Z">
            <w:rPr>
              <w:b w:val="0"/>
              <w:noProof/>
              <w:color w:val="auto"/>
              <w:sz w:val="22"/>
            </w:rPr>
          </w:rPrChange>
        </w:rPr>
        <w:t>DIN</w:t>
      </w:r>
    </w:p>
    <w:p w14:paraId="53053D23" w14:textId="025E35C1" w:rsidR="00DB201D" w:rsidRPr="003B3446" w:rsidRDefault="008D6F55" w:rsidP="00DB201D">
      <w:pPr>
        <w:pStyle w:val="zzCover"/>
        <w:rPr>
          <w:b w:val="0"/>
          <w:color w:val="auto"/>
          <w:lang w:val="de-CH"/>
          <w:rPrChange w:id="3" w:author="Sydow Antje (sydo)" w:date="2023-09-08T14:32:00Z">
            <w:rPr>
              <w:b w:val="0"/>
              <w:color w:val="auto"/>
            </w:rPr>
          </w:rPrChange>
        </w:rPr>
      </w:pPr>
      <w:r w:rsidRPr="003B3446">
        <w:rPr>
          <w:color w:val="auto"/>
          <w:sz w:val="30"/>
          <w:lang w:val="de-CH"/>
          <w:rPrChange w:id="4" w:author="Sydow Antje (sydo)" w:date="2023-09-08T14:32:00Z">
            <w:rPr>
              <w:color w:val="auto"/>
              <w:sz w:val="30"/>
            </w:rPr>
          </w:rPrChange>
        </w:rPr>
        <w:t xml:space="preserve">Position </w:t>
      </w:r>
      <w:proofErr w:type="spellStart"/>
      <w:r w:rsidRPr="003B3446">
        <w:rPr>
          <w:color w:val="auto"/>
          <w:sz w:val="30"/>
          <w:lang w:val="de-CH"/>
          <w:rPrChange w:id="5" w:author="Sydow Antje (sydo)" w:date="2023-09-08T14:32:00Z">
            <w:rPr>
              <w:color w:val="auto"/>
              <w:sz w:val="30"/>
            </w:rPr>
          </w:rPrChange>
        </w:rPr>
        <w:t>markers</w:t>
      </w:r>
      <w:proofErr w:type="spellEnd"/>
      <w:r w:rsidRPr="003B3446">
        <w:rPr>
          <w:color w:val="auto"/>
          <w:sz w:val="30"/>
          <w:lang w:val="de-CH"/>
          <w:rPrChange w:id="6" w:author="Sydow Antje (sydo)" w:date="2023-09-08T14:32:00Z">
            <w:rPr>
              <w:color w:val="auto"/>
              <w:sz w:val="30"/>
            </w:rPr>
          </w:rPrChange>
        </w:rPr>
        <w:t xml:space="preserve"> </w:t>
      </w:r>
      <w:proofErr w:type="spellStart"/>
      <w:r w:rsidRPr="003B3446">
        <w:rPr>
          <w:color w:val="auto"/>
          <w:sz w:val="30"/>
          <w:lang w:val="de-CH"/>
          <w:rPrChange w:id="7" w:author="Sydow Antje (sydo)" w:date="2023-09-08T14:32:00Z">
            <w:rPr>
              <w:color w:val="auto"/>
              <w:sz w:val="30"/>
            </w:rPr>
          </w:rPrChange>
        </w:rPr>
        <w:t>for</w:t>
      </w:r>
      <w:proofErr w:type="spellEnd"/>
      <w:r w:rsidRPr="003B3446">
        <w:rPr>
          <w:color w:val="auto"/>
          <w:sz w:val="30"/>
          <w:lang w:val="de-CH"/>
          <w:rPrChange w:id="8" w:author="Sydow Antje (sydo)" w:date="2023-09-08T14:32:00Z">
            <w:rPr>
              <w:color w:val="auto"/>
              <w:sz w:val="30"/>
            </w:rPr>
          </w:rPrChange>
        </w:rPr>
        <w:t xml:space="preserve"> digital </w:t>
      </w:r>
      <w:proofErr w:type="spellStart"/>
      <w:r w:rsidRPr="003B3446">
        <w:rPr>
          <w:color w:val="auto"/>
          <w:sz w:val="30"/>
          <w:lang w:val="de-CH"/>
          <w:rPrChange w:id="9" w:author="Sydow Antje (sydo)" w:date="2023-09-08T14:32:00Z">
            <w:rPr>
              <w:color w:val="auto"/>
              <w:sz w:val="30"/>
            </w:rPr>
          </w:rPrChange>
        </w:rPr>
        <w:t>applications</w:t>
      </w:r>
      <w:proofErr w:type="spellEnd"/>
      <w:r w:rsidRPr="003B3446">
        <w:rPr>
          <w:color w:val="auto"/>
          <w:sz w:val="30"/>
          <w:lang w:val="de-CH"/>
          <w:rPrChange w:id="10" w:author="Sydow Antje (sydo)" w:date="2023-09-08T14:32:00Z">
            <w:rPr>
              <w:color w:val="auto"/>
              <w:sz w:val="30"/>
            </w:rPr>
          </w:rPrChange>
        </w:rPr>
        <w:t xml:space="preserve"> on </w:t>
      </w:r>
      <w:proofErr w:type="spellStart"/>
      <w:r w:rsidRPr="003B3446">
        <w:rPr>
          <w:color w:val="auto"/>
          <w:sz w:val="30"/>
          <w:lang w:val="de-CH"/>
          <w:rPrChange w:id="11" w:author="Sydow Antje (sydo)" w:date="2023-09-08T14:32:00Z">
            <w:rPr>
              <w:color w:val="auto"/>
              <w:sz w:val="30"/>
            </w:rPr>
          </w:rPrChange>
        </w:rPr>
        <w:t>construction</w:t>
      </w:r>
      <w:proofErr w:type="spellEnd"/>
      <w:r w:rsidRPr="003B3446">
        <w:rPr>
          <w:color w:val="auto"/>
          <w:sz w:val="30"/>
          <w:lang w:val="de-CH"/>
          <w:rPrChange w:id="12" w:author="Sydow Antje (sydo)" w:date="2023-09-08T14:32:00Z">
            <w:rPr>
              <w:color w:val="auto"/>
              <w:sz w:val="30"/>
            </w:rPr>
          </w:rPrChange>
        </w:rPr>
        <w:t xml:space="preserve"> </w:t>
      </w:r>
      <w:proofErr w:type="spellStart"/>
      <w:r w:rsidRPr="003B3446">
        <w:rPr>
          <w:color w:val="auto"/>
          <w:sz w:val="30"/>
          <w:lang w:val="de-CH"/>
          <w:rPrChange w:id="13" w:author="Sydow Antje (sydo)" w:date="2023-09-08T14:32:00Z">
            <w:rPr>
              <w:color w:val="auto"/>
              <w:sz w:val="30"/>
            </w:rPr>
          </w:rPrChange>
        </w:rPr>
        <w:t>sites</w:t>
      </w:r>
      <w:proofErr w:type="spellEnd"/>
      <w:r w:rsidRPr="003B3446">
        <w:rPr>
          <w:color w:val="auto"/>
          <w:sz w:val="30"/>
          <w:lang w:val="de-CH"/>
          <w:rPrChange w:id="14" w:author="Sydow Antje (sydo)" w:date="2023-09-08T14:32:00Z">
            <w:rPr>
              <w:color w:val="auto"/>
              <w:sz w:val="30"/>
            </w:rPr>
          </w:rPrChange>
        </w:rPr>
        <w:t xml:space="preserve">, </w:t>
      </w:r>
      <w:proofErr w:type="spellStart"/>
      <w:r w:rsidRPr="003B3446">
        <w:rPr>
          <w:color w:val="auto"/>
          <w:sz w:val="30"/>
          <w:lang w:val="de-CH"/>
          <w:rPrChange w:id="15" w:author="Sydow Antje (sydo)" w:date="2023-09-08T14:32:00Z">
            <w:rPr>
              <w:color w:val="auto"/>
              <w:sz w:val="30"/>
            </w:rPr>
          </w:rPrChange>
        </w:rPr>
        <w:t>structural</w:t>
      </w:r>
      <w:proofErr w:type="spellEnd"/>
      <w:r w:rsidRPr="003B3446">
        <w:rPr>
          <w:color w:val="auto"/>
          <w:sz w:val="30"/>
          <w:lang w:val="de-CH"/>
          <w:rPrChange w:id="16" w:author="Sydow Antje (sydo)" w:date="2023-09-08T14:32:00Z">
            <w:rPr>
              <w:color w:val="auto"/>
              <w:sz w:val="30"/>
            </w:rPr>
          </w:rPrChange>
        </w:rPr>
        <w:t xml:space="preserve"> </w:t>
      </w:r>
      <w:proofErr w:type="spellStart"/>
      <w:r w:rsidRPr="003B3446">
        <w:rPr>
          <w:color w:val="auto"/>
          <w:sz w:val="30"/>
          <w:lang w:val="de-CH"/>
          <w:rPrChange w:id="17" w:author="Sydow Antje (sydo)" w:date="2023-09-08T14:32:00Z">
            <w:rPr>
              <w:color w:val="auto"/>
              <w:sz w:val="30"/>
            </w:rPr>
          </w:rPrChange>
        </w:rPr>
        <w:t>monitoring</w:t>
      </w:r>
      <w:proofErr w:type="spellEnd"/>
      <w:r w:rsidRPr="003B3446">
        <w:rPr>
          <w:color w:val="auto"/>
          <w:sz w:val="30"/>
          <w:lang w:val="de-CH"/>
          <w:rPrChange w:id="18" w:author="Sydow Antje (sydo)" w:date="2023-09-08T14:32:00Z">
            <w:rPr>
              <w:color w:val="auto"/>
              <w:sz w:val="30"/>
            </w:rPr>
          </w:rPrChange>
        </w:rPr>
        <w:t xml:space="preserve"> and BIM-</w:t>
      </w:r>
      <w:proofErr w:type="spellStart"/>
      <w:r w:rsidRPr="003B3446">
        <w:rPr>
          <w:color w:val="auto"/>
          <w:sz w:val="30"/>
          <w:lang w:val="de-CH"/>
          <w:rPrChange w:id="19" w:author="Sydow Antje (sydo)" w:date="2023-09-08T14:32:00Z">
            <w:rPr>
              <w:color w:val="auto"/>
              <w:sz w:val="30"/>
            </w:rPr>
          </w:rPrChange>
        </w:rPr>
        <w:t>applications</w:t>
      </w:r>
      <w:proofErr w:type="spellEnd"/>
      <w:r w:rsidR="007B488F" w:rsidRPr="003B3446" w:rsidDel="007B488F">
        <w:rPr>
          <w:color w:val="auto"/>
          <w:sz w:val="30"/>
          <w:lang w:val="de-CH"/>
          <w:rPrChange w:id="20" w:author="Sydow Antje (sydo)" w:date="2023-09-08T14:32:00Z">
            <w:rPr>
              <w:color w:val="auto"/>
              <w:sz w:val="30"/>
            </w:rPr>
          </w:rPrChange>
        </w:rPr>
        <w:t xml:space="preserve"> </w:t>
      </w:r>
    </w:p>
    <w:p w14:paraId="3ACE3E6C" w14:textId="18CCEB5D" w:rsidR="00052626" w:rsidRPr="009968F0" w:rsidRDefault="00052626" w:rsidP="00DB201D">
      <w:pPr>
        <w:pStyle w:val="zzCover"/>
        <w:rPr>
          <w:color w:val="auto"/>
          <w:lang w:val="de-DE"/>
        </w:rPr>
      </w:pPr>
      <w:r w:rsidRPr="009968F0">
        <w:rPr>
          <w:color w:val="auto"/>
          <w:lang w:val="de-DE"/>
        </w:rPr>
        <w:t xml:space="preserve">Positionsmarkierungen </w:t>
      </w:r>
      <w:r w:rsidR="008D6F55" w:rsidRPr="009968F0">
        <w:rPr>
          <w:color w:val="auto"/>
          <w:lang w:val="de-DE"/>
        </w:rPr>
        <w:t>für digitale Anwendungen auf Baustellen, für Strukturmonitoring und BIM-Anwendungen</w:t>
      </w:r>
      <w:r w:rsidRPr="009968F0" w:rsidDel="00052626">
        <w:rPr>
          <w:color w:val="auto"/>
          <w:lang w:val="de-DE"/>
        </w:rPr>
        <w:t xml:space="preserve"> </w:t>
      </w:r>
    </w:p>
    <w:p w14:paraId="33789315" w14:textId="0D1E4A75" w:rsidR="00DB201D" w:rsidRPr="009968F0" w:rsidRDefault="008D6F55" w:rsidP="00DB201D">
      <w:pPr>
        <w:pStyle w:val="zzCover"/>
        <w:rPr>
          <w:color w:val="auto"/>
          <w:lang w:val="fr-BE"/>
        </w:rPr>
      </w:pPr>
      <w:r w:rsidRPr="009968F0">
        <w:rPr>
          <w:color w:val="auto"/>
          <w:lang w:val="fr-BE"/>
        </w:rPr>
        <w:t>M</w:t>
      </w:r>
      <w:r w:rsidR="00ED3C6B" w:rsidRPr="009968F0">
        <w:rPr>
          <w:color w:val="auto"/>
          <w:lang w:val="fr-BE"/>
        </w:rPr>
        <w:t xml:space="preserve">arqueurs de position </w:t>
      </w:r>
      <w:r w:rsidRPr="009968F0">
        <w:rPr>
          <w:color w:val="auto"/>
          <w:lang w:val="fr-BE"/>
        </w:rPr>
        <w:t>pour les applications numériques sur les chantiers, pour la surveillance structurelle et les applications BIM</w:t>
      </w:r>
    </w:p>
    <w:p w14:paraId="33AF5DA1" w14:textId="77777777" w:rsidR="00DB201D" w:rsidRPr="009968F0" w:rsidRDefault="00DB201D" w:rsidP="00DB201D">
      <w:pPr>
        <w:pStyle w:val="zzCover"/>
        <w:rPr>
          <w:color w:val="auto"/>
          <w:lang w:val="fr-BE"/>
        </w:rPr>
      </w:pPr>
    </w:p>
    <w:p w14:paraId="69A7AA86" w14:textId="77777777" w:rsidR="00DB201D" w:rsidRPr="009968F0" w:rsidRDefault="00DB201D" w:rsidP="00DB201D">
      <w:pPr>
        <w:pStyle w:val="zzCover"/>
        <w:rPr>
          <w:color w:val="auto"/>
          <w:lang w:val="fr-BE"/>
        </w:rPr>
      </w:pPr>
    </w:p>
    <w:p w14:paraId="73D8D5B0" w14:textId="3787718E" w:rsidR="00DC5631" w:rsidRPr="009968F0" w:rsidRDefault="00DC5631" w:rsidP="00DC5631">
      <w:pPr>
        <w:pStyle w:val="zzCover"/>
        <w:rPr>
          <w:color w:val="auto"/>
          <w:lang w:val="fr-BE"/>
        </w:rPr>
      </w:pPr>
    </w:p>
    <w:p w14:paraId="70630404" w14:textId="77777777" w:rsidR="00DB201D" w:rsidRPr="009968F0" w:rsidRDefault="00DB201D" w:rsidP="00DB201D">
      <w:pPr>
        <w:pStyle w:val="zzCover"/>
        <w:rPr>
          <w:color w:val="auto"/>
          <w:lang w:val="fr-BE"/>
        </w:rPr>
      </w:pPr>
    </w:p>
    <w:p w14:paraId="219DF921" w14:textId="77777777" w:rsidR="00DB201D" w:rsidRPr="009968F0" w:rsidRDefault="00DB201D" w:rsidP="00457093">
      <w:pPr>
        <w:pStyle w:val="zzCover"/>
        <w:rPr>
          <w:color w:val="auto"/>
          <w:lang w:val="fr-BE"/>
        </w:rPr>
      </w:pPr>
    </w:p>
    <w:p w14:paraId="446B1B37" w14:textId="77777777" w:rsidR="00DB201D" w:rsidRPr="009968F0" w:rsidRDefault="00DB201D" w:rsidP="00DB201D">
      <w:pPr>
        <w:pStyle w:val="zzCover"/>
        <w:rPr>
          <w:color w:val="auto"/>
          <w:lang w:val="fr-BE"/>
        </w:rPr>
      </w:pPr>
    </w:p>
    <w:p w14:paraId="2158EA9C" w14:textId="77777777" w:rsidR="00850D17" w:rsidRPr="009968F0" w:rsidRDefault="00850D17" w:rsidP="00D86695">
      <w:pPr>
        <w:pStyle w:val="zzCover"/>
        <w:spacing w:before="120" w:after="120"/>
        <w:jc w:val="center"/>
        <w:rPr>
          <w:b w:val="0"/>
          <w:color w:val="auto"/>
          <w:sz w:val="24"/>
          <w:szCs w:val="24"/>
        </w:rPr>
      </w:pPr>
      <w:r w:rsidRPr="009968F0">
        <w:rPr>
          <w:b w:val="0"/>
          <w:color w:val="auto"/>
          <w:sz w:val="24"/>
          <w:szCs w:val="24"/>
        </w:rPr>
        <w:t>CCMC will prepare and attach the official title page.</w:t>
      </w:r>
    </w:p>
    <w:p w14:paraId="5E01D9F3" w14:textId="753D117A" w:rsidR="00DB201D" w:rsidRPr="009968F0" w:rsidRDefault="00DB201D" w:rsidP="00457093">
      <w:pPr>
        <w:pStyle w:val="zzCover"/>
        <w:rPr>
          <w:color w:val="auto"/>
        </w:rPr>
      </w:pPr>
    </w:p>
    <w:p w14:paraId="17271FF9" w14:textId="77777777" w:rsidR="00837587" w:rsidRPr="00375641" w:rsidRDefault="00837587" w:rsidP="00837587">
      <w:pPr>
        <w:pStyle w:val="Default"/>
        <w:pageBreakBefore/>
        <w:jc w:val="both"/>
        <w:rPr>
          <w:rFonts w:ascii="Cambria" w:hAnsi="Cambria" w:cs="Cambria"/>
          <w:color w:val="auto"/>
          <w:sz w:val="22"/>
          <w:szCs w:val="22"/>
          <w:lang w:val="en-GB" w:bidi="de-DE"/>
        </w:rPr>
      </w:pPr>
      <w:r w:rsidRPr="00375641">
        <w:rPr>
          <w:rFonts w:ascii="Cambria" w:hAnsi="Cambria" w:cs="Cambria"/>
          <w:color w:val="auto"/>
          <w:sz w:val="22"/>
          <w:szCs w:val="22"/>
          <w:lang w:val="en-GB" w:bidi="de-DE"/>
        </w:rPr>
        <w:lastRenderedPageBreak/>
        <w:t>This CEN and CENELEC Workshop Agreement is an agreement, developed and approved by an open independent workshop structure within the framework of the CEN-CENELEC system.</w:t>
      </w:r>
    </w:p>
    <w:p w14:paraId="10C55286" w14:textId="77777777" w:rsidR="00375641" w:rsidRDefault="00375641" w:rsidP="00837587">
      <w:pPr>
        <w:pStyle w:val="Default"/>
        <w:jc w:val="both"/>
        <w:rPr>
          <w:rFonts w:ascii="Cambria" w:hAnsi="Cambria" w:cs="Cambria"/>
          <w:color w:val="auto"/>
          <w:sz w:val="22"/>
          <w:szCs w:val="22"/>
          <w:lang w:val="en-GB" w:bidi="de-DE"/>
        </w:rPr>
      </w:pPr>
    </w:p>
    <w:p w14:paraId="53024B34" w14:textId="23D72C25" w:rsidR="00837587" w:rsidRDefault="00837587" w:rsidP="00837587">
      <w:pPr>
        <w:pStyle w:val="Default"/>
        <w:jc w:val="both"/>
        <w:rPr>
          <w:rFonts w:ascii="Cambria" w:hAnsi="Cambria" w:cs="Cambria"/>
          <w:color w:val="auto"/>
          <w:sz w:val="22"/>
          <w:szCs w:val="22"/>
          <w:lang w:val="en-GB" w:bidi="de-DE"/>
        </w:rPr>
      </w:pPr>
      <w:r w:rsidRPr="00375641">
        <w:rPr>
          <w:rFonts w:ascii="Cambria" w:hAnsi="Cambria" w:cs="Cambria"/>
          <w:color w:val="auto"/>
          <w:sz w:val="22"/>
          <w:szCs w:val="22"/>
          <w:lang w:val="en-GB" w:bidi="de-DE"/>
        </w:rPr>
        <w:t>This CEN and CENELEC Workshop Agreement reflects the agreement of the registered participants responsible for its content, who decided to develop this document in accordance with the specific rules and practices available in CEN-CENELEC for the development and approval of CEN/CENELEC Workshop Agreements.</w:t>
      </w:r>
    </w:p>
    <w:p w14:paraId="1CD14881" w14:textId="77777777" w:rsidR="00375641" w:rsidRPr="00375641" w:rsidRDefault="00375641" w:rsidP="00837587">
      <w:pPr>
        <w:pStyle w:val="Default"/>
        <w:jc w:val="both"/>
        <w:rPr>
          <w:rFonts w:ascii="Cambria" w:hAnsi="Cambria" w:cs="Cambria"/>
          <w:color w:val="auto"/>
          <w:sz w:val="22"/>
          <w:szCs w:val="22"/>
          <w:lang w:val="en-GB" w:bidi="de-DE"/>
        </w:rPr>
      </w:pPr>
    </w:p>
    <w:p w14:paraId="1A0BE921" w14:textId="7CFB924D" w:rsidR="00837587" w:rsidRDefault="00837587" w:rsidP="00837587">
      <w:pPr>
        <w:pStyle w:val="Default"/>
        <w:jc w:val="both"/>
        <w:rPr>
          <w:rFonts w:ascii="Cambria" w:hAnsi="Cambria" w:cs="Cambria"/>
          <w:color w:val="auto"/>
          <w:sz w:val="22"/>
          <w:szCs w:val="22"/>
          <w:lang w:val="en-GB" w:bidi="de-DE"/>
        </w:rPr>
      </w:pPr>
      <w:r w:rsidRPr="00375641">
        <w:rPr>
          <w:rFonts w:ascii="Cambria" w:hAnsi="Cambria" w:cs="Cambria"/>
          <w:color w:val="auto"/>
          <w:sz w:val="22"/>
          <w:szCs w:val="22"/>
          <w:lang w:val="en-GB" w:bidi="de-DE"/>
        </w:rPr>
        <w:t>This CEN and CENELEC Workshop Agreement can in no way be held as being a European Standard (EN) developed by CEN and CENELEC, as it does not represent the wider level of consensus and transparency required for a European Standard (EN). Furthermore, it is not intended to support legislative requirements or to meet market needs where significant health and safety issues are to be addressed. For this reason, CEN and CENELEC cannot be held accountable for the technical content of this CEN and CENELEC Workshop Agreement, including in all cases of claims of compliance or conflict with standards or legislation.</w:t>
      </w:r>
    </w:p>
    <w:p w14:paraId="5A2899F1" w14:textId="77777777" w:rsidR="00375641" w:rsidRPr="00375641" w:rsidRDefault="00375641" w:rsidP="00837587">
      <w:pPr>
        <w:pStyle w:val="Default"/>
        <w:jc w:val="both"/>
        <w:rPr>
          <w:rFonts w:ascii="Cambria" w:hAnsi="Cambria" w:cs="Cambria"/>
          <w:color w:val="auto"/>
          <w:sz w:val="22"/>
          <w:szCs w:val="22"/>
          <w:lang w:val="en-GB" w:bidi="de-DE"/>
        </w:rPr>
      </w:pPr>
    </w:p>
    <w:p w14:paraId="55FB454B" w14:textId="62A6AA0F" w:rsidR="00837587" w:rsidRDefault="00837587" w:rsidP="00837587">
      <w:pPr>
        <w:pStyle w:val="Default"/>
        <w:jc w:val="both"/>
        <w:rPr>
          <w:rFonts w:ascii="Cambria" w:hAnsi="Cambria" w:cs="Cambria"/>
          <w:color w:val="auto"/>
          <w:sz w:val="22"/>
          <w:szCs w:val="22"/>
          <w:lang w:val="en-GB" w:bidi="de-DE"/>
        </w:rPr>
      </w:pPr>
      <w:r w:rsidRPr="00375641">
        <w:rPr>
          <w:rFonts w:ascii="Cambria" w:hAnsi="Cambria" w:cs="Cambria"/>
          <w:color w:val="auto"/>
          <w:sz w:val="22"/>
          <w:szCs w:val="22"/>
          <w:lang w:val="en-GB" w:bidi="de-DE"/>
        </w:rPr>
        <w:t>The Workshop parties who drafted and approved this CEN and CENELEC Workshop Agreement, the names of which are indicated in the Foreword of this document, intend to offer market players a flexible and timely tool for achieving a technical agreement where there is no prevailing desire or support for a European Standard (EN) to be developed.</w:t>
      </w:r>
    </w:p>
    <w:p w14:paraId="2ED6F6CA" w14:textId="77777777" w:rsidR="00375641" w:rsidRPr="00375641" w:rsidRDefault="00375641" w:rsidP="00837587">
      <w:pPr>
        <w:pStyle w:val="Default"/>
        <w:jc w:val="both"/>
        <w:rPr>
          <w:rFonts w:ascii="Cambria" w:hAnsi="Cambria" w:cs="Cambria"/>
          <w:color w:val="auto"/>
          <w:sz w:val="22"/>
          <w:szCs w:val="22"/>
          <w:lang w:val="en-GB" w:bidi="de-DE"/>
        </w:rPr>
      </w:pPr>
    </w:p>
    <w:p w14:paraId="239E31D4" w14:textId="77777777" w:rsidR="00837587" w:rsidRPr="00375641" w:rsidRDefault="00837587" w:rsidP="00837587">
      <w:pPr>
        <w:pStyle w:val="Default"/>
        <w:jc w:val="both"/>
        <w:rPr>
          <w:rFonts w:ascii="Cambria" w:hAnsi="Cambria" w:cs="Cambria"/>
          <w:color w:val="auto"/>
          <w:sz w:val="22"/>
          <w:szCs w:val="22"/>
          <w:lang w:val="en-GB" w:bidi="de-DE"/>
        </w:rPr>
      </w:pPr>
      <w:r w:rsidRPr="00375641">
        <w:rPr>
          <w:rFonts w:ascii="Cambria" w:hAnsi="Cambria" w:cs="Cambria"/>
          <w:color w:val="auto"/>
          <w:sz w:val="22"/>
          <w:szCs w:val="22"/>
          <w:lang w:val="en-GB" w:bidi="de-DE"/>
        </w:rPr>
        <w:t>The copyright of this document is owned by CEN and CENELEC, and copy of it is publicly available as a reference document from the national standards bodies of the following countries: Austria, Belgium, Bulgaria, Croatia, Cyprus, Czech Republic, Denmark, Estonia, Finland, France, Germany, Greece, Hungary, Iceland, Ireland, Italy, Latvia, Lithuania, Luxembourg, Malta, Netherlands, Norway, Poland, Portugal, Republic of North Macedonia, Romania, Serbia, Slovakia, Slovenia, Spain, Sweden, Switzerland, Turkey and the United Kingdom.</w:t>
      </w:r>
    </w:p>
    <w:p w14:paraId="42D47A8B" w14:textId="77777777" w:rsidR="00837587" w:rsidRPr="00375641" w:rsidRDefault="00837587" w:rsidP="00457093">
      <w:pPr>
        <w:pStyle w:val="zzCover"/>
        <w:rPr>
          <w:b w:val="0"/>
          <w:color w:val="auto"/>
        </w:rPr>
      </w:pPr>
    </w:p>
    <w:p w14:paraId="0813348C" w14:textId="77777777" w:rsidR="00DB201D" w:rsidRPr="00375641" w:rsidRDefault="00DB201D" w:rsidP="00DB201D">
      <w:pPr>
        <w:pStyle w:val="zzCover"/>
        <w:rPr>
          <w:b w:val="0"/>
          <w:color w:val="auto"/>
        </w:rPr>
        <w:sectPr w:rsidR="00DB201D" w:rsidRPr="00375641" w:rsidSect="00457093">
          <w:footerReference w:type="even" r:id="rId11"/>
          <w:footerReference w:type="default" r:id="rId12"/>
          <w:headerReference w:type="first" r:id="rId13"/>
          <w:footerReference w:type="first" r:id="rId14"/>
          <w:pgSz w:w="11906" w:h="16838"/>
          <w:pgMar w:top="851" w:right="737" w:bottom="567" w:left="397" w:header="709" w:footer="567" w:gutter="567"/>
          <w:cols w:space="708"/>
          <w:titlePg/>
          <w:docGrid w:linePitch="360"/>
        </w:sectPr>
      </w:pPr>
    </w:p>
    <w:p w14:paraId="63D381B3" w14:textId="77777777" w:rsidR="00DB201D" w:rsidRPr="009968F0" w:rsidRDefault="00DB201D" w:rsidP="00DB201D">
      <w:pPr>
        <w:pStyle w:val="zzContents"/>
        <w:tabs>
          <w:tab w:val="right" w:pos="9752"/>
        </w:tabs>
      </w:pPr>
      <w:r w:rsidRPr="009968F0">
        <w:rPr>
          <w:sz w:val="28"/>
          <w:szCs w:val="28"/>
        </w:rPr>
        <w:lastRenderedPageBreak/>
        <w:t>Contents</w:t>
      </w:r>
      <w:r w:rsidRPr="009968F0">
        <w:tab/>
      </w:r>
      <w:r w:rsidRPr="009968F0">
        <w:rPr>
          <w:b w:val="0"/>
          <w:sz w:val="22"/>
          <w:szCs w:val="22"/>
        </w:rPr>
        <w:t>Page</w:t>
      </w:r>
    </w:p>
    <w:p w14:paraId="7197D827" w14:textId="5338A090" w:rsidR="009968F0" w:rsidRPr="009968F0" w:rsidRDefault="00A35EBA">
      <w:pPr>
        <w:pStyle w:val="TOC1"/>
        <w:rPr>
          <w:rFonts w:asciiTheme="minorHAnsi" w:eastAsiaTheme="minorEastAsia" w:hAnsiTheme="minorHAnsi" w:cstheme="minorBidi"/>
          <w:b w:val="0"/>
          <w:noProof/>
          <w:szCs w:val="22"/>
          <w:lang w:val="de-DE" w:eastAsia="de-DE"/>
        </w:rPr>
      </w:pPr>
      <w:r w:rsidRPr="009968F0">
        <w:rPr>
          <w:rStyle w:val="Hyperlink"/>
          <w:noProof/>
          <w:color w:val="auto"/>
        </w:rPr>
        <w:fldChar w:fldCharType="begin"/>
      </w:r>
      <w:r w:rsidRPr="009968F0">
        <w:rPr>
          <w:rStyle w:val="Hyperlink"/>
          <w:noProof/>
          <w:color w:val="auto"/>
        </w:rPr>
        <w:instrText xml:space="preserve"> TOC \o "2-2" \h \z \t "Überschrift 1;1;a2;2;a4;1;a5;1;a6;1;ANNEX;1;Foreword Title;1;Intro Title;1;Biblio Title;1;ANNEXZ;1;za2;1;za3;1;za4;1;za5;1;za6;1" </w:instrText>
      </w:r>
      <w:r w:rsidRPr="009968F0">
        <w:rPr>
          <w:rStyle w:val="Hyperlink"/>
          <w:noProof/>
          <w:color w:val="auto"/>
        </w:rPr>
        <w:fldChar w:fldCharType="separate"/>
      </w:r>
      <w:hyperlink w:anchor="_Toc143157870" w:history="1">
        <w:r w:rsidR="009968F0" w:rsidRPr="009968F0">
          <w:rPr>
            <w:rStyle w:val="Hyperlink"/>
            <w:noProof/>
            <w:color w:val="auto"/>
          </w:rPr>
          <w:t>European foreword</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_Toc143157870 \h </w:instrText>
        </w:r>
        <w:r w:rsidR="009968F0" w:rsidRPr="009968F0">
          <w:rPr>
            <w:noProof/>
            <w:webHidden/>
          </w:rPr>
        </w:r>
        <w:r w:rsidR="009968F0" w:rsidRPr="009968F0">
          <w:rPr>
            <w:noProof/>
            <w:webHidden/>
          </w:rPr>
          <w:fldChar w:fldCharType="separate"/>
        </w:r>
        <w:r w:rsidR="009968F0" w:rsidRPr="009968F0">
          <w:rPr>
            <w:noProof/>
            <w:webHidden/>
          </w:rPr>
          <w:t>4</w:t>
        </w:r>
        <w:r w:rsidR="009968F0" w:rsidRPr="009968F0">
          <w:rPr>
            <w:noProof/>
            <w:webHidden/>
          </w:rPr>
          <w:fldChar w:fldCharType="end"/>
        </w:r>
      </w:hyperlink>
    </w:p>
    <w:p w14:paraId="694C52EA" w14:textId="2FD4B889" w:rsidR="009968F0" w:rsidRPr="009968F0" w:rsidRDefault="00000000">
      <w:pPr>
        <w:pStyle w:val="TOC1"/>
        <w:rPr>
          <w:rFonts w:asciiTheme="minorHAnsi" w:eastAsiaTheme="minorEastAsia" w:hAnsiTheme="minorHAnsi" w:cstheme="minorBidi"/>
          <w:b w:val="0"/>
          <w:noProof/>
          <w:szCs w:val="22"/>
          <w:lang w:val="de-DE" w:eastAsia="de-DE"/>
        </w:rPr>
      </w:pPr>
      <w:hyperlink w:anchor="_Toc143157871" w:history="1">
        <w:r w:rsidR="009968F0" w:rsidRPr="009968F0">
          <w:rPr>
            <w:rStyle w:val="Hyperlink"/>
            <w:noProof/>
            <w:color w:val="auto"/>
          </w:rPr>
          <w:t>Foreword</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_Toc143157871 \h </w:instrText>
        </w:r>
        <w:r w:rsidR="009968F0" w:rsidRPr="009968F0">
          <w:rPr>
            <w:noProof/>
            <w:webHidden/>
          </w:rPr>
        </w:r>
        <w:r w:rsidR="009968F0" w:rsidRPr="009968F0">
          <w:rPr>
            <w:noProof/>
            <w:webHidden/>
          </w:rPr>
          <w:fldChar w:fldCharType="separate"/>
        </w:r>
        <w:r w:rsidR="009968F0" w:rsidRPr="009968F0">
          <w:rPr>
            <w:noProof/>
            <w:webHidden/>
          </w:rPr>
          <w:t>5</w:t>
        </w:r>
        <w:r w:rsidR="009968F0" w:rsidRPr="009968F0">
          <w:rPr>
            <w:noProof/>
            <w:webHidden/>
          </w:rPr>
          <w:fldChar w:fldCharType="end"/>
        </w:r>
      </w:hyperlink>
    </w:p>
    <w:p w14:paraId="3015D9DD" w14:textId="0D7AFDA8" w:rsidR="009968F0" w:rsidRPr="009968F0" w:rsidRDefault="00000000">
      <w:pPr>
        <w:pStyle w:val="TOC1"/>
        <w:rPr>
          <w:rFonts w:asciiTheme="minorHAnsi" w:eastAsiaTheme="minorEastAsia" w:hAnsiTheme="minorHAnsi" w:cstheme="minorBidi"/>
          <w:b w:val="0"/>
          <w:noProof/>
          <w:szCs w:val="22"/>
          <w:lang w:val="de-DE" w:eastAsia="de-DE"/>
        </w:rPr>
      </w:pPr>
      <w:hyperlink w:anchor="_Toc143157872" w:history="1">
        <w:r w:rsidR="009968F0" w:rsidRPr="009968F0">
          <w:rPr>
            <w:rStyle w:val="Hyperlink"/>
            <w:noProof/>
            <w:color w:val="auto"/>
          </w:rPr>
          <w:t>Introduction</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_Toc143157872 \h </w:instrText>
        </w:r>
        <w:r w:rsidR="009968F0" w:rsidRPr="009968F0">
          <w:rPr>
            <w:noProof/>
            <w:webHidden/>
          </w:rPr>
        </w:r>
        <w:r w:rsidR="009968F0" w:rsidRPr="009968F0">
          <w:rPr>
            <w:noProof/>
            <w:webHidden/>
          </w:rPr>
          <w:fldChar w:fldCharType="separate"/>
        </w:r>
        <w:r w:rsidR="009968F0" w:rsidRPr="009968F0">
          <w:rPr>
            <w:noProof/>
            <w:webHidden/>
          </w:rPr>
          <w:t>6</w:t>
        </w:r>
        <w:r w:rsidR="009968F0" w:rsidRPr="009968F0">
          <w:rPr>
            <w:noProof/>
            <w:webHidden/>
          </w:rPr>
          <w:fldChar w:fldCharType="end"/>
        </w:r>
      </w:hyperlink>
    </w:p>
    <w:p w14:paraId="5153BA9E" w14:textId="59A0655F" w:rsidR="009968F0" w:rsidRPr="009968F0" w:rsidRDefault="00000000">
      <w:pPr>
        <w:pStyle w:val="TOC1"/>
        <w:rPr>
          <w:rFonts w:asciiTheme="minorHAnsi" w:eastAsiaTheme="minorEastAsia" w:hAnsiTheme="minorHAnsi" w:cstheme="minorBidi"/>
          <w:b w:val="0"/>
          <w:noProof/>
          <w:szCs w:val="22"/>
          <w:lang w:val="de-DE" w:eastAsia="de-DE"/>
        </w:rPr>
      </w:pPr>
      <w:hyperlink w:anchor="_Toc143157873" w:history="1">
        <w:r w:rsidR="009968F0" w:rsidRPr="009968F0">
          <w:rPr>
            <w:rStyle w:val="Hyperlink"/>
            <w:noProof/>
            <w:color w:val="auto"/>
          </w:rPr>
          <w:t>1</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Scope</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_Toc143157873 \h </w:instrText>
        </w:r>
        <w:r w:rsidR="009968F0" w:rsidRPr="009968F0">
          <w:rPr>
            <w:noProof/>
            <w:webHidden/>
          </w:rPr>
        </w:r>
        <w:r w:rsidR="009968F0" w:rsidRPr="009968F0">
          <w:rPr>
            <w:noProof/>
            <w:webHidden/>
          </w:rPr>
          <w:fldChar w:fldCharType="separate"/>
        </w:r>
        <w:r w:rsidR="009968F0" w:rsidRPr="009968F0">
          <w:rPr>
            <w:noProof/>
            <w:webHidden/>
          </w:rPr>
          <w:t>7</w:t>
        </w:r>
        <w:r w:rsidR="009968F0" w:rsidRPr="009968F0">
          <w:rPr>
            <w:noProof/>
            <w:webHidden/>
          </w:rPr>
          <w:fldChar w:fldCharType="end"/>
        </w:r>
      </w:hyperlink>
    </w:p>
    <w:p w14:paraId="142B163E" w14:textId="592F9324" w:rsidR="009968F0" w:rsidRPr="009968F0" w:rsidRDefault="00000000">
      <w:pPr>
        <w:pStyle w:val="TOC1"/>
        <w:rPr>
          <w:rFonts w:asciiTheme="minorHAnsi" w:eastAsiaTheme="minorEastAsia" w:hAnsiTheme="minorHAnsi" w:cstheme="minorBidi"/>
          <w:b w:val="0"/>
          <w:noProof/>
          <w:szCs w:val="22"/>
          <w:lang w:val="de-DE" w:eastAsia="de-DE"/>
        </w:rPr>
      </w:pPr>
      <w:hyperlink w:anchor="_Toc143157874" w:history="1">
        <w:r w:rsidR="009968F0" w:rsidRPr="009968F0">
          <w:rPr>
            <w:rStyle w:val="Hyperlink"/>
            <w:noProof/>
            <w:color w:val="auto"/>
          </w:rPr>
          <w:t>2</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Normative references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_Toc143157874 \h </w:instrText>
        </w:r>
        <w:r w:rsidR="009968F0" w:rsidRPr="009968F0">
          <w:rPr>
            <w:noProof/>
            <w:webHidden/>
          </w:rPr>
        </w:r>
        <w:r w:rsidR="009968F0" w:rsidRPr="009968F0">
          <w:rPr>
            <w:noProof/>
            <w:webHidden/>
          </w:rPr>
          <w:fldChar w:fldCharType="separate"/>
        </w:r>
        <w:r w:rsidR="009968F0" w:rsidRPr="009968F0">
          <w:rPr>
            <w:noProof/>
            <w:webHidden/>
          </w:rPr>
          <w:t>7</w:t>
        </w:r>
        <w:r w:rsidR="009968F0" w:rsidRPr="009968F0">
          <w:rPr>
            <w:noProof/>
            <w:webHidden/>
          </w:rPr>
          <w:fldChar w:fldCharType="end"/>
        </w:r>
      </w:hyperlink>
    </w:p>
    <w:p w14:paraId="54011001" w14:textId="29EAC384" w:rsidR="009968F0" w:rsidRPr="009968F0" w:rsidRDefault="00000000">
      <w:pPr>
        <w:pStyle w:val="TOC1"/>
        <w:rPr>
          <w:rFonts w:asciiTheme="minorHAnsi" w:eastAsiaTheme="minorEastAsia" w:hAnsiTheme="minorHAnsi" w:cstheme="minorBidi"/>
          <w:b w:val="0"/>
          <w:noProof/>
          <w:szCs w:val="22"/>
          <w:lang w:val="de-DE" w:eastAsia="de-DE"/>
        </w:rPr>
      </w:pPr>
      <w:hyperlink w:anchor="_Toc143157875" w:history="1">
        <w:r w:rsidR="009968F0" w:rsidRPr="009968F0">
          <w:rPr>
            <w:rStyle w:val="Hyperlink"/>
            <w:noProof/>
            <w:color w:val="auto"/>
          </w:rPr>
          <w:t>3</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Terms and definitions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_Toc143157875 \h </w:instrText>
        </w:r>
        <w:r w:rsidR="009968F0" w:rsidRPr="009968F0">
          <w:rPr>
            <w:noProof/>
            <w:webHidden/>
          </w:rPr>
        </w:r>
        <w:r w:rsidR="009968F0" w:rsidRPr="009968F0">
          <w:rPr>
            <w:noProof/>
            <w:webHidden/>
          </w:rPr>
          <w:fldChar w:fldCharType="separate"/>
        </w:r>
        <w:r w:rsidR="009968F0" w:rsidRPr="009968F0">
          <w:rPr>
            <w:noProof/>
            <w:webHidden/>
          </w:rPr>
          <w:t>7</w:t>
        </w:r>
        <w:r w:rsidR="009968F0" w:rsidRPr="009968F0">
          <w:rPr>
            <w:noProof/>
            <w:webHidden/>
          </w:rPr>
          <w:fldChar w:fldCharType="end"/>
        </w:r>
      </w:hyperlink>
    </w:p>
    <w:p w14:paraId="47CFDB24" w14:textId="3287708D" w:rsidR="009968F0" w:rsidRPr="009968F0" w:rsidRDefault="00000000">
      <w:pPr>
        <w:pStyle w:val="TOC1"/>
        <w:rPr>
          <w:rFonts w:asciiTheme="minorHAnsi" w:eastAsiaTheme="minorEastAsia" w:hAnsiTheme="minorHAnsi" w:cstheme="minorBidi"/>
          <w:b w:val="0"/>
          <w:noProof/>
          <w:szCs w:val="22"/>
          <w:lang w:val="de-DE" w:eastAsia="de-DE"/>
        </w:rPr>
      </w:pPr>
      <w:hyperlink w:anchor="_Toc143157876" w:history="1">
        <w:r w:rsidR="009968F0" w:rsidRPr="009968F0">
          <w:rPr>
            <w:rStyle w:val="Hyperlink"/>
            <w:noProof/>
            <w:color w:val="auto"/>
          </w:rPr>
          <w:t>4</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Marker</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_Toc143157876 \h </w:instrText>
        </w:r>
        <w:r w:rsidR="009968F0" w:rsidRPr="009968F0">
          <w:rPr>
            <w:noProof/>
            <w:webHidden/>
          </w:rPr>
        </w:r>
        <w:r w:rsidR="009968F0" w:rsidRPr="009968F0">
          <w:rPr>
            <w:noProof/>
            <w:webHidden/>
          </w:rPr>
          <w:fldChar w:fldCharType="separate"/>
        </w:r>
        <w:r w:rsidR="009968F0" w:rsidRPr="009968F0">
          <w:rPr>
            <w:noProof/>
            <w:webHidden/>
          </w:rPr>
          <w:t>8</w:t>
        </w:r>
        <w:r w:rsidR="009968F0" w:rsidRPr="009968F0">
          <w:rPr>
            <w:noProof/>
            <w:webHidden/>
          </w:rPr>
          <w:fldChar w:fldCharType="end"/>
        </w:r>
      </w:hyperlink>
    </w:p>
    <w:p w14:paraId="0C16D9AF" w14:textId="73DF29B0" w:rsidR="009968F0" w:rsidRPr="009968F0" w:rsidRDefault="00000000">
      <w:pPr>
        <w:pStyle w:val="TOC2"/>
        <w:rPr>
          <w:rFonts w:asciiTheme="minorHAnsi" w:eastAsiaTheme="minorEastAsia" w:hAnsiTheme="minorHAnsi" w:cstheme="minorBidi"/>
          <w:b w:val="0"/>
          <w:noProof/>
          <w:szCs w:val="22"/>
          <w:lang w:val="de-DE" w:eastAsia="de-DE"/>
        </w:rPr>
      </w:pPr>
      <w:hyperlink w:anchor="_Toc143157877" w:history="1">
        <w:r w:rsidR="009968F0" w:rsidRPr="009968F0">
          <w:rPr>
            <w:rStyle w:val="Hyperlink"/>
            <w:noProof/>
            <w:color w:val="auto"/>
          </w:rPr>
          <w:t>4.1</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Functionality</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_Toc143157877 \h </w:instrText>
        </w:r>
        <w:r w:rsidR="009968F0" w:rsidRPr="009968F0">
          <w:rPr>
            <w:noProof/>
            <w:webHidden/>
          </w:rPr>
        </w:r>
        <w:r w:rsidR="009968F0" w:rsidRPr="009968F0">
          <w:rPr>
            <w:noProof/>
            <w:webHidden/>
          </w:rPr>
          <w:fldChar w:fldCharType="separate"/>
        </w:r>
        <w:r w:rsidR="009968F0" w:rsidRPr="009968F0">
          <w:rPr>
            <w:noProof/>
            <w:webHidden/>
          </w:rPr>
          <w:t>8</w:t>
        </w:r>
        <w:r w:rsidR="009968F0" w:rsidRPr="009968F0">
          <w:rPr>
            <w:noProof/>
            <w:webHidden/>
          </w:rPr>
          <w:fldChar w:fldCharType="end"/>
        </w:r>
      </w:hyperlink>
    </w:p>
    <w:p w14:paraId="63A9CDBD" w14:textId="5F7F8CCC" w:rsidR="009968F0" w:rsidRPr="009968F0" w:rsidRDefault="00000000">
      <w:pPr>
        <w:pStyle w:val="TOC2"/>
        <w:rPr>
          <w:rFonts w:asciiTheme="minorHAnsi" w:eastAsiaTheme="minorEastAsia" w:hAnsiTheme="minorHAnsi" w:cstheme="minorBidi"/>
          <w:b w:val="0"/>
          <w:noProof/>
          <w:szCs w:val="22"/>
          <w:lang w:val="de-DE" w:eastAsia="de-DE"/>
        </w:rPr>
      </w:pPr>
      <w:hyperlink w:anchor="_Toc143157878" w:history="1">
        <w:r w:rsidR="009968F0" w:rsidRPr="009968F0">
          <w:rPr>
            <w:rStyle w:val="Hyperlink"/>
            <w:noProof/>
            <w:color w:val="auto"/>
          </w:rPr>
          <w:t>4.2</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Size and Layout</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_Toc143157878 \h </w:instrText>
        </w:r>
        <w:r w:rsidR="009968F0" w:rsidRPr="009968F0">
          <w:rPr>
            <w:noProof/>
            <w:webHidden/>
          </w:rPr>
        </w:r>
        <w:r w:rsidR="009968F0" w:rsidRPr="009968F0">
          <w:rPr>
            <w:noProof/>
            <w:webHidden/>
          </w:rPr>
          <w:fldChar w:fldCharType="separate"/>
        </w:r>
        <w:r w:rsidR="009968F0" w:rsidRPr="009968F0">
          <w:rPr>
            <w:noProof/>
            <w:webHidden/>
          </w:rPr>
          <w:t>9</w:t>
        </w:r>
        <w:r w:rsidR="009968F0" w:rsidRPr="009968F0">
          <w:rPr>
            <w:noProof/>
            <w:webHidden/>
          </w:rPr>
          <w:fldChar w:fldCharType="end"/>
        </w:r>
      </w:hyperlink>
    </w:p>
    <w:p w14:paraId="0446AA39" w14:textId="369AB927" w:rsidR="009968F0" w:rsidRPr="009968F0" w:rsidRDefault="00000000">
      <w:pPr>
        <w:pStyle w:val="TOC2"/>
        <w:rPr>
          <w:rFonts w:asciiTheme="minorHAnsi" w:eastAsiaTheme="minorEastAsia" w:hAnsiTheme="minorHAnsi" w:cstheme="minorBidi"/>
          <w:b w:val="0"/>
          <w:noProof/>
          <w:szCs w:val="22"/>
          <w:lang w:val="de-DE" w:eastAsia="de-DE"/>
        </w:rPr>
      </w:pPr>
      <w:hyperlink w:anchor="_Toc143157879" w:history="1">
        <w:r w:rsidR="009968F0" w:rsidRPr="009968F0">
          <w:rPr>
            <w:rStyle w:val="Hyperlink"/>
            <w:noProof/>
            <w:color w:val="auto"/>
          </w:rPr>
          <w:t>4.3</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Marker ID number</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_Toc143157879 \h </w:instrText>
        </w:r>
        <w:r w:rsidR="009968F0" w:rsidRPr="009968F0">
          <w:rPr>
            <w:noProof/>
            <w:webHidden/>
          </w:rPr>
        </w:r>
        <w:r w:rsidR="009968F0" w:rsidRPr="009968F0">
          <w:rPr>
            <w:noProof/>
            <w:webHidden/>
          </w:rPr>
          <w:fldChar w:fldCharType="separate"/>
        </w:r>
        <w:r w:rsidR="009968F0" w:rsidRPr="009968F0">
          <w:rPr>
            <w:noProof/>
            <w:webHidden/>
          </w:rPr>
          <w:t>11</w:t>
        </w:r>
        <w:r w:rsidR="009968F0" w:rsidRPr="009968F0">
          <w:rPr>
            <w:noProof/>
            <w:webHidden/>
          </w:rPr>
          <w:fldChar w:fldCharType="end"/>
        </w:r>
      </w:hyperlink>
    </w:p>
    <w:p w14:paraId="25FD0907" w14:textId="4430CC86"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0" w:history="1">
        <w:r w:rsidR="009968F0" w:rsidRPr="009968F0">
          <w:rPr>
            <w:rStyle w:val="Hyperlink"/>
            <w:noProof/>
            <w:color w:val="auto"/>
          </w:rPr>
          <w:t>4.4</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Tags for data read-out</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_Toc143157880 \h </w:instrText>
        </w:r>
        <w:r w:rsidR="009968F0" w:rsidRPr="009968F0">
          <w:rPr>
            <w:noProof/>
            <w:webHidden/>
          </w:rPr>
        </w:r>
        <w:r w:rsidR="009968F0" w:rsidRPr="009968F0">
          <w:rPr>
            <w:noProof/>
            <w:webHidden/>
          </w:rPr>
          <w:fldChar w:fldCharType="separate"/>
        </w:r>
        <w:r w:rsidR="009968F0" w:rsidRPr="009968F0">
          <w:rPr>
            <w:noProof/>
            <w:webHidden/>
          </w:rPr>
          <w:t>11</w:t>
        </w:r>
        <w:r w:rsidR="009968F0" w:rsidRPr="009968F0">
          <w:rPr>
            <w:noProof/>
            <w:webHidden/>
          </w:rPr>
          <w:fldChar w:fldCharType="end"/>
        </w:r>
      </w:hyperlink>
    </w:p>
    <w:p w14:paraId="77500D7C" w14:textId="43704C9A"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1" w:history="1">
        <w:r w:rsidR="009968F0" w:rsidRPr="009968F0">
          <w:rPr>
            <w:rStyle w:val="Hyperlink"/>
            <w:noProof/>
            <w:color w:val="auto"/>
          </w:rPr>
          <w:t>4.5</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Fiducial tags for machine applications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_Toc143157881 \h </w:instrText>
        </w:r>
        <w:r w:rsidR="009968F0" w:rsidRPr="009968F0">
          <w:rPr>
            <w:noProof/>
            <w:webHidden/>
          </w:rPr>
        </w:r>
        <w:r w:rsidR="009968F0" w:rsidRPr="009968F0">
          <w:rPr>
            <w:noProof/>
            <w:webHidden/>
          </w:rPr>
          <w:fldChar w:fldCharType="separate"/>
        </w:r>
        <w:r w:rsidR="009968F0" w:rsidRPr="009968F0">
          <w:rPr>
            <w:noProof/>
            <w:webHidden/>
          </w:rPr>
          <w:t>11</w:t>
        </w:r>
        <w:r w:rsidR="009968F0" w:rsidRPr="009968F0">
          <w:rPr>
            <w:noProof/>
            <w:webHidden/>
          </w:rPr>
          <w:fldChar w:fldCharType="end"/>
        </w:r>
      </w:hyperlink>
    </w:p>
    <w:p w14:paraId="552233E0" w14:textId="1938FCCD"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2" w:history="1">
        <w:r w:rsidR="009968F0" w:rsidRPr="009968F0">
          <w:rPr>
            <w:rStyle w:val="Hyperlink"/>
            <w:noProof/>
            <w:color w:val="auto"/>
          </w:rPr>
          <w:t>4.6</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Handling and application</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_Toc143157882 \h </w:instrText>
        </w:r>
        <w:r w:rsidR="009968F0" w:rsidRPr="009968F0">
          <w:rPr>
            <w:noProof/>
            <w:webHidden/>
          </w:rPr>
        </w:r>
        <w:r w:rsidR="009968F0" w:rsidRPr="009968F0">
          <w:rPr>
            <w:noProof/>
            <w:webHidden/>
          </w:rPr>
          <w:fldChar w:fldCharType="separate"/>
        </w:r>
        <w:r w:rsidR="009968F0" w:rsidRPr="009968F0">
          <w:rPr>
            <w:noProof/>
            <w:webHidden/>
          </w:rPr>
          <w:t>11</w:t>
        </w:r>
        <w:r w:rsidR="009968F0" w:rsidRPr="009968F0">
          <w:rPr>
            <w:noProof/>
            <w:webHidden/>
          </w:rPr>
          <w:fldChar w:fldCharType="end"/>
        </w:r>
      </w:hyperlink>
    </w:p>
    <w:p w14:paraId="1C2CEC86" w14:textId="333EFF76" w:rsidR="009968F0" w:rsidRPr="009968F0" w:rsidRDefault="00000000">
      <w:pPr>
        <w:pStyle w:val="TOC1"/>
        <w:rPr>
          <w:rFonts w:asciiTheme="minorHAnsi" w:eastAsiaTheme="minorEastAsia" w:hAnsiTheme="minorHAnsi" w:cstheme="minorBidi"/>
          <w:b w:val="0"/>
          <w:noProof/>
          <w:szCs w:val="22"/>
          <w:lang w:val="de-DE" w:eastAsia="de-DE"/>
        </w:rPr>
      </w:pPr>
      <w:hyperlink w:anchor="_Toc143157883" w:history="1">
        <w:r w:rsidR="009968F0" w:rsidRPr="009968F0">
          <w:rPr>
            <w:rStyle w:val="Hyperlink"/>
            <w:noProof/>
            <w:color w:val="auto"/>
          </w:rPr>
          <w:t>5</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Tags for data read-out</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_Toc143157883 \h </w:instrText>
        </w:r>
        <w:r w:rsidR="009968F0" w:rsidRPr="009968F0">
          <w:rPr>
            <w:noProof/>
            <w:webHidden/>
          </w:rPr>
        </w:r>
        <w:r w:rsidR="009968F0" w:rsidRPr="009968F0">
          <w:rPr>
            <w:noProof/>
            <w:webHidden/>
          </w:rPr>
          <w:fldChar w:fldCharType="separate"/>
        </w:r>
        <w:r w:rsidR="009968F0" w:rsidRPr="009968F0">
          <w:rPr>
            <w:noProof/>
            <w:webHidden/>
          </w:rPr>
          <w:t>11</w:t>
        </w:r>
        <w:r w:rsidR="009968F0" w:rsidRPr="009968F0">
          <w:rPr>
            <w:noProof/>
            <w:webHidden/>
          </w:rPr>
          <w:fldChar w:fldCharType="end"/>
        </w:r>
      </w:hyperlink>
    </w:p>
    <w:p w14:paraId="027A837C" w14:textId="0FF9BFD9"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4" w:history="1">
        <w:r w:rsidR="009968F0" w:rsidRPr="009968F0">
          <w:rPr>
            <w:rStyle w:val="Hyperlink"/>
            <w:noProof/>
            <w:color w:val="auto"/>
          </w:rPr>
          <w:t>5.1</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Functionality</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_Toc143157884 \h </w:instrText>
        </w:r>
        <w:r w:rsidR="009968F0" w:rsidRPr="009968F0">
          <w:rPr>
            <w:noProof/>
            <w:webHidden/>
          </w:rPr>
        </w:r>
        <w:r w:rsidR="009968F0" w:rsidRPr="009968F0">
          <w:rPr>
            <w:noProof/>
            <w:webHidden/>
          </w:rPr>
          <w:fldChar w:fldCharType="separate"/>
        </w:r>
        <w:r w:rsidR="009968F0" w:rsidRPr="009968F0">
          <w:rPr>
            <w:noProof/>
            <w:webHidden/>
          </w:rPr>
          <w:t>11</w:t>
        </w:r>
        <w:r w:rsidR="009968F0" w:rsidRPr="009968F0">
          <w:rPr>
            <w:noProof/>
            <w:webHidden/>
          </w:rPr>
          <w:fldChar w:fldCharType="end"/>
        </w:r>
      </w:hyperlink>
    </w:p>
    <w:p w14:paraId="3112E55E" w14:textId="522BD064"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5" w:history="1">
        <w:r w:rsidR="009968F0" w:rsidRPr="009968F0">
          <w:rPr>
            <w:rStyle w:val="Hyperlink"/>
            <w:noProof/>
            <w:color w:val="auto"/>
          </w:rPr>
          <w:t>5.2</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Content</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_Toc143157885 \h </w:instrText>
        </w:r>
        <w:r w:rsidR="009968F0" w:rsidRPr="009968F0">
          <w:rPr>
            <w:noProof/>
            <w:webHidden/>
          </w:rPr>
        </w:r>
        <w:r w:rsidR="009968F0" w:rsidRPr="009968F0">
          <w:rPr>
            <w:noProof/>
            <w:webHidden/>
          </w:rPr>
          <w:fldChar w:fldCharType="separate"/>
        </w:r>
        <w:r w:rsidR="009968F0" w:rsidRPr="009968F0">
          <w:rPr>
            <w:noProof/>
            <w:webHidden/>
          </w:rPr>
          <w:t>12</w:t>
        </w:r>
        <w:r w:rsidR="009968F0" w:rsidRPr="009968F0">
          <w:rPr>
            <w:noProof/>
            <w:webHidden/>
          </w:rPr>
          <w:fldChar w:fldCharType="end"/>
        </w:r>
      </w:hyperlink>
    </w:p>
    <w:p w14:paraId="3CF61F44" w14:textId="0F13B3A6"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6" w:history="1">
        <w:r w:rsidR="009968F0" w:rsidRPr="009968F0">
          <w:rPr>
            <w:rStyle w:val="Hyperlink"/>
            <w:noProof/>
            <w:color w:val="auto"/>
          </w:rPr>
          <w:t>5.3</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Layout and size</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_Toc143157886 \h </w:instrText>
        </w:r>
        <w:r w:rsidR="009968F0" w:rsidRPr="009968F0">
          <w:rPr>
            <w:noProof/>
            <w:webHidden/>
          </w:rPr>
        </w:r>
        <w:r w:rsidR="009968F0" w:rsidRPr="009968F0">
          <w:rPr>
            <w:noProof/>
            <w:webHidden/>
          </w:rPr>
          <w:fldChar w:fldCharType="separate"/>
        </w:r>
        <w:r w:rsidR="009968F0" w:rsidRPr="009968F0">
          <w:rPr>
            <w:noProof/>
            <w:webHidden/>
          </w:rPr>
          <w:t>14</w:t>
        </w:r>
        <w:r w:rsidR="009968F0" w:rsidRPr="009968F0">
          <w:rPr>
            <w:noProof/>
            <w:webHidden/>
          </w:rPr>
          <w:fldChar w:fldCharType="end"/>
        </w:r>
      </w:hyperlink>
    </w:p>
    <w:p w14:paraId="491A558F" w14:textId="175A8C53"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7" w:history="1">
        <w:r w:rsidR="009968F0" w:rsidRPr="009968F0">
          <w:rPr>
            <w:rStyle w:val="Hyperlink"/>
            <w:noProof/>
            <w:color w:val="auto"/>
          </w:rPr>
          <w:t>5.4</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Naming convention</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_Toc143157887 \h </w:instrText>
        </w:r>
        <w:r w:rsidR="009968F0" w:rsidRPr="009968F0">
          <w:rPr>
            <w:noProof/>
            <w:webHidden/>
          </w:rPr>
        </w:r>
        <w:r w:rsidR="009968F0" w:rsidRPr="009968F0">
          <w:rPr>
            <w:noProof/>
            <w:webHidden/>
          </w:rPr>
          <w:fldChar w:fldCharType="separate"/>
        </w:r>
        <w:r w:rsidR="009968F0" w:rsidRPr="009968F0">
          <w:rPr>
            <w:noProof/>
            <w:webHidden/>
          </w:rPr>
          <w:t>14</w:t>
        </w:r>
        <w:r w:rsidR="009968F0" w:rsidRPr="009968F0">
          <w:rPr>
            <w:noProof/>
            <w:webHidden/>
          </w:rPr>
          <w:fldChar w:fldCharType="end"/>
        </w:r>
      </w:hyperlink>
    </w:p>
    <w:p w14:paraId="12513155" w14:textId="6D307A9E"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8" w:history="1">
        <w:r w:rsidR="009968F0" w:rsidRPr="009968F0">
          <w:rPr>
            <w:rStyle w:val="Hyperlink"/>
            <w:noProof/>
            <w:color w:val="auto"/>
          </w:rPr>
          <w:t>5.5</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Handling and application</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_Toc143157888 \h </w:instrText>
        </w:r>
        <w:r w:rsidR="009968F0" w:rsidRPr="009968F0">
          <w:rPr>
            <w:noProof/>
            <w:webHidden/>
          </w:rPr>
        </w:r>
        <w:r w:rsidR="009968F0" w:rsidRPr="009968F0">
          <w:rPr>
            <w:noProof/>
            <w:webHidden/>
          </w:rPr>
          <w:fldChar w:fldCharType="separate"/>
        </w:r>
        <w:r w:rsidR="009968F0" w:rsidRPr="009968F0">
          <w:rPr>
            <w:noProof/>
            <w:webHidden/>
          </w:rPr>
          <w:t>14</w:t>
        </w:r>
        <w:r w:rsidR="009968F0" w:rsidRPr="009968F0">
          <w:rPr>
            <w:noProof/>
            <w:webHidden/>
          </w:rPr>
          <w:fldChar w:fldCharType="end"/>
        </w:r>
      </w:hyperlink>
    </w:p>
    <w:p w14:paraId="4FDE5050" w14:textId="5770C26C" w:rsidR="009968F0" w:rsidRPr="009968F0" w:rsidRDefault="00000000">
      <w:pPr>
        <w:pStyle w:val="TOC2"/>
        <w:rPr>
          <w:rFonts w:asciiTheme="minorHAnsi" w:eastAsiaTheme="minorEastAsia" w:hAnsiTheme="minorHAnsi" w:cstheme="minorBidi"/>
          <w:b w:val="0"/>
          <w:noProof/>
          <w:szCs w:val="22"/>
          <w:lang w:val="de-DE" w:eastAsia="de-DE"/>
        </w:rPr>
      </w:pPr>
      <w:hyperlink w:anchor="_Toc143157889" w:history="1">
        <w:r w:rsidR="009968F0" w:rsidRPr="009968F0">
          <w:rPr>
            <w:rStyle w:val="Hyperlink"/>
            <w:noProof/>
            <w:color w:val="auto"/>
          </w:rPr>
          <w:t>5.6</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How to set up the URL</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_Toc143157889 \h </w:instrText>
        </w:r>
        <w:r w:rsidR="009968F0" w:rsidRPr="009968F0">
          <w:rPr>
            <w:noProof/>
            <w:webHidden/>
          </w:rPr>
        </w:r>
        <w:r w:rsidR="009968F0" w:rsidRPr="009968F0">
          <w:rPr>
            <w:noProof/>
            <w:webHidden/>
          </w:rPr>
          <w:fldChar w:fldCharType="separate"/>
        </w:r>
        <w:r w:rsidR="009968F0" w:rsidRPr="009968F0">
          <w:rPr>
            <w:noProof/>
            <w:webHidden/>
          </w:rPr>
          <w:t>14</w:t>
        </w:r>
        <w:r w:rsidR="009968F0" w:rsidRPr="009968F0">
          <w:rPr>
            <w:noProof/>
            <w:webHidden/>
          </w:rPr>
          <w:fldChar w:fldCharType="end"/>
        </w:r>
      </w:hyperlink>
    </w:p>
    <w:p w14:paraId="1EBBDD03" w14:textId="4274EEBA" w:rsidR="009968F0" w:rsidRPr="009968F0" w:rsidRDefault="00000000">
      <w:pPr>
        <w:pStyle w:val="TOC1"/>
        <w:rPr>
          <w:rFonts w:asciiTheme="minorHAnsi" w:eastAsiaTheme="minorEastAsia" w:hAnsiTheme="minorHAnsi" w:cstheme="minorBidi"/>
          <w:b w:val="0"/>
          <w:noProof/>
          <w:szCs w:val="22"/>
          <w:lang w:val="de-DE" w:eastAsia="de-DE"/>
        </w:rPr>
      </w:pPr>
      <w:hyperlink w:anchor="_Toc143157890" w:history="1">
        <w:r w:rsidR="009968F0" w:rsidRPr="009968F0">
          <w:rPr>
            <w:rStyle w:val="Hyperlink"/>
            <w:noProof/>
            <w:color w:val="auto"/>
          </w:rPr>
          <w:t>6</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Fiducial tags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_Toc143157890 \h </w:instrText>
        </w:r>
        <w:r w:rsidR="009968F0" w:rsidRPr="009968F0">
          <w:rPr>
            <w:noProof/>
            <w:webHidden/>
          </w:rPr>
        </w:r>
        <w:r w:rsidR="009968F0" w:rsidRPr="009968F0">
          <w:rPr>
            <w:noProof/>
            <w:webHidden/>
          </w:rPr>
          <w:fldChar w:fldCharType="separate"/>
        </w:r>
        <w:r w:rsidR="009968F0" w:rsidRPr="009968F0">
          <w:rPr>
            <w:noProof/>
            <w:webHidden/>
          </w:rPr>
          <w:t>14</w:t>
        </w:r>
        <w:r w:rsidR="009968F0" w:rsidRPr="009968F0">
          <w:rPr>
            <w:noProof/>
            <w:webHidden/>
          </w:rPr>
          <w:fldChar w:fldCharType="end"/>
        </w:r>
      </w:hyperlink>
    </w:p>
    <w:p w14:paraId="281A8EAA" w14:textId="23F49AEC" w:rsidR="009968F0" w:rsidRPr="009968F0" w:rsidRDefault="00000000">
      <w:pPr>
        <w:pStyle w:val="TOC2"/>
        <w:rPr>
          <w:rFonts w:asciiTheme="minorHAnsi" w:eastAsiaTheme="minorEastAsia" w:hAnsiTheme="minorHAnsi" w:cstheme="minorBidi"/>
          <w:b w:val="0"/>
          <w:noProof/>
          <w:szCs w:val="22"/>
          <w:lang w:val="de-DE" w:eastAsia="de-DE"/>
        </w:rPr>
      </w:pPr>
      <w:hyperlink w:anchor="_Toc143157891" w:history="1">
        <w:r w:rsidR="009968F0" w:rsidRPr="009968F0">
          <w:rPr>
            <w:rStyle w:val="Hyperlink"/>
            <w:noProof/>
            <w:color w:val="auto"/>
          </w:rPr>
          <w:t>6.1</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Functionality</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_Toc143157891 \h </w:instrText>
        </w:r>
        <w:r w:rsidR="009968F0" w:rsidRPr="009968F0">
          <w:rPr>
            <w:noProof/>
            <w:webHidden/>
          </w:rPr>
        </w:r>
        <w:r w:rsidR="009968F0" w:rsidRPr="009968F0">
          <w:rPr>
            <w:noProof/>
            <w:webHidden/>
          </w:rPr>
          <w:fldChar w:fldCharType="separate"/>
        </w:r>
        <w:r w:rsidR="009968F0" w:rsidRPr="009968F0">
          <w:rPr>
            <w:noProof/>
            <w:webHidden/>
          </w:rPr>
          <w:t>14</w:t>
        </w:r>
        <w:r w:rsidR="009968F0" w:rsidRPr="009968F0">
          <w:rPr>
            <w:noProof/>
            <w:webHidden/>
          </w:rPr>
          <w:fldChar w:fldCharType="end"/>
        </w:r>
      </w:hyperlink>
    </w:p>
    <w:p w14:paraId="1DDFC9AE" w14:textId="029BEA15" w:rsidR="009968F0" w:rsidRPr="009968F0" w:rsidRDefault="00000000">
      <w:pPr>
        <w:pStyle w:val="TOC2"/>
        <w:rPr>
          <w:rFonts w:asciiTheme="minorHAnsi" w:eastAsiaTheme="minorEastAsia" w:hAnsiTheme="minorHAnsi" w:cstheme="minorBidi"/>
          <w:b w:val="0"/>
          <w:noProof/>
          <w:szCs w:val="22"/>
          <w:lang w:val="de-DE" w:eastAsia="de-DE"/>
        </w:rPr>
      </w:pPr>
      <w:hyperlink w:anchor="_Toc143157892" w:history="1">
        <w:r w:rsidR="009968F0" w:rsidRPr="009968F0">
          <w:rPr>
            <w:rStyle w:val="Hyperlink"/>
            <w:noProof/>
            <w:color w:val="auto"/>
          </w:rPr>
          <w:t>6.2</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Content</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_Toc143157892 \h </w:instrText>
        </w:r>
        <w:r w:rsidR="009968F0" w:rsidRPr="009968F0">
          <w:rPr>
            <w:noProof/>
            <w:webHidden/>
          </w:rPr>
        </w:r>
        <w:r w:rsidR="009968F0" w:rsidRPr="009968F0">
          <w:rPr>
            <w:noProof/>
            <w:webHidden/>
          </w:rPr>
          <w:fldChar w:fldCharType="separate"/>
        </w:r>
        <w:r w:rsidR="009968F0" w:rsidRPr="009968F0">
          <w:rPr>
            <w:noProof/>
            <w:webHidden/>
          </w:rPr>
          <w:t>15</w:t>
        </w:r>
        <w:r w:rsidR="009968F0" w:rsidRPr="009968F0">
          <w:rPr>
            <w:noProof/>
            <w:webHidden/>
          </w:rPr>
          <w:fldChar w:fldCharType="end"/>
        </w:r>
      </w:hyperlink>
    </w:p>
    <w:p w14:paraId="2D48DB59" w14:textId="70795575" w:rsidR="009968F0" w:rsidRPr="009968F0" w:rsidRDefault="00000000">
      <w:pPr>
        <w:pStyle w:val="TOC2"/>
        <w:rPr>
          <w:rFonts w:asciiTheme="minorHAnsi" w:eastAsiaTheme="minorEastAsia" w:hAnsiTheme="minorHAnsi" w:cstheme="minorBidi"/>
          <w:b w:val="0"/>
          <w:noProof/>
          <w:szCs w:val="22"/>
          <w:lang w:val="de-DE" w:eastAsia="de-DE"/>
        </w:rPr>
      </w:pPr>
      <w:hyperlink w:anchor="_Toc143157893" w:history="1">
        <w:r w:rsidR="009968F0" w:rsidRPr="009968F0">
          <w:rPr>
            <w:rStyle w:val="Hyperlink"/>
            <w:noProof/>
            <w:color w:val="auto"/>
          </w:rPr>
          <w:t>6.3</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Layout and size</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_Toc143157893 \h </w:instrText>
        </w:r>
        <w:r w:rsidR="009968F0" w:rsidRPr="009968F0">
          <w:rPr>
            <w:noProof/>
            <w:webHidden/>
          </w:rPr>
        </w:r>
        <w:r w:rsidR="009968F0" w:rsidRPr="009968F0">
          <w:rPr>
            <w:noProof/>
            <w:webHidden/>
          </w:rPr>
          <w:fldChar w:fldCharType="separate"/>
        </w:r>
        <w:r w:rsidR="009968F0" w:rsidRPr="009968F0">
          <w:rPr>
            <w:noProof/>
            <w:webHidden/>
          </w:rPr>
          <w:t>15</w:t>
        </w:r>
        <w:r w:rsidR="009968F0" w:rsidRPr="009968F0">
          <w:rPr>
            <w:noProof/>
            <w:webHidden/>
          </w:rPr>
          <w:fldChar w:fldCharType="end"/>
        </w:r>
      </w:hyperlink>
    </w:p>
    <w:p w14:paraId="5F13B594" w14:textId="08240ED5" w:rsidR="009968F0" w:rsidRPr="009968F0" w:rsidRDefault="00000000">
      <w:pPr>
        <w:pStyle w:val="TOC2"/>
        <w:rPr>
          <w:rFonts w:asciiTheme="minorHAnsi" w:eastAsiaTheme="minorEastAsia" w:hAnsiTheme="minorHAnsi" w:cstheme="minorBidi"/>
          <w:b w:val="0"/>
          <w:noProof/>
          <w:szCs w:val="22"/>
          <w:lang w:val="de-DE" w:eastAsia="de-DE"/>
        </w:rPr>
      </w:pPr>
      <w:hyperlink w:anchor="_Toc143157894" w:history="1">
        <w:r w:rsidR="009968F0" w:rsidRPr="009968F0">
          <w:rPr>
            <w:rStyle w:val="Hyperlink"/>
            <w:noProof/>
            <w:color w:val="auto"/>
          </w:rPr>
          <w:t>6.4</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Naming convention</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_Toc143157894 \h </w:instrText>
        </w:r>
        <w:r w:rsidR="009968F0" w:rsidRPr="009968F0">
          <w:rPr>
            <w:noProof/>
            <w:webHidden/>
          </w:rPr>
        </w:r>
        <w:r w:rsidR="009968F0" w:rsidRPr="009968F0">
          <w:rPr>
            <w:noProof/>
            <w:webHidden/>
          </w:rPr>
          <w:fldChar w:fldCharType="separate"/>
        </w:r>
        <w:r w:rsidR="009968F0" w:rsidRPr="009968F0">
          <w:rPr>
            <w:noProof/>
            <w:webHidden/>
          </w:rPr>
          <w:t>15</w:t>
        </w:r>
        <w:r w:rsidR="009968F0" w:rsidRPr="009968F0">
          <w:rPr>
            <w:noProof/>
            <w:webHidden/>
          </w:rPr>
          <w:fldChar w:fldCharType="end"/>
        </w:r>
      </w:hyperlink>
    </w:p>
    <w:p w14:paraId="1229DD37" w14:textId="494893DE" w:rsidR="009968F0" w:rsidRPr="009968F0" w:rsidRDefault="00000000">
      <w:pPr>
        <w:pStyle w:val="TOC2"/>
        <w:rPr>
          <w:rFonts w:asciiTheme="minorHAnsi" w:eastAsiaTheme="minorEastAsia" w:hAnsiTheme="minorHAnsi" w:cstheme="minorBidi"/>
          <w:b w:val="0"/>
          <w:noProof/>
          <w:szCs w:val="22"/>
          <w:lang w:val="de-DE" w:eastAsia="de-DE"/>
        </w:rPr>
      </w:pPr>
      <w:hyperlink w:anchor="_Toc143157895" w:history="1">
        <w:r w:rsidR="009968F0" w:rsidRPr="009968F0">
          <w:rPr>
            <w:rStyle w:val="Hyperlink"/>
            <w:noProof/>
            <w:color w:val="auto"/>
          </w:rPr>
          <w:t>6.5</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Handling and application</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_Toc143157895 \h </w:instrText>
        </w:r>
        <w:r w:rsidR="009968F0" w:rsidRPr="009968F0">
          <w:rPr>
            <w:noProof/>
            <w:webHidden/>
          </w:rPr>
        </w:r>
        <w:r w:rsidR="009968F0" w:rsidRPr="009968F0">
          <w:rPr>
            <w:noProof/>
            <w:webHidden/>
          </w:rPr>
          <w:fldChar w:fldCharType="separate"/>
        </w:r>
        <w:r w:rsidR="009968F0" w:rsidRPr="009968F0">
          <w:rPr>
            <w:noProof/>
            <w:webHidden/>
          </w:rPr>
          <w:t>15</w:t>
        </w:r>
        <w:r w:rsidR="009968F0" w:rsidRPr="009968F0">
          <w:rPr>
            <w:noProof/>
            <w:webHidden/>
          </w:rPr>
          <w:fldChar w:fldCharType="end"/>
        </w:r>
      </w:hyperlink>
    </w:p>
    <w:p w14:paraId="6B18306A" w14:textId="29BC2F63" w:rsidR="009968F0" w:rsidRPr="009968F0" w:rsidRDefault="00000000">
      <w:pPr>
        <w:pStyle w:val="TOC1"/>
        <w:rPr>
          <w:rFonts w:asciiTheme="minorHAnsi" w:eastAsiaTheme="minorEastAsia" w:hAnsiTheme="minorHAnsi" w:cstheme="minorBidi"/>
          <w:b w:val="0"/>
          <w:noProof/>
          <w:szCs w:val="22"/>
          <w:lang w:val="de-DE" w:eastAsia="de-DE"/>
        </w:rPr>
      </w:pPr>
      <w:hyperlink w:anchor="_Toc143157896" w:history="1">
        <w:r w:rsidR="009968F0" w:rsidRPr="009968F0">
          <w:rPr>
            <w:rStyle w:val="Hyperlink"/>
            <w:noProof/>
            <w:color w:val="auto"/>
          </w:rPr>
          <w:t>7</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Workflow</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_Toc143157896 \h </w:instrText>
        </w:r>
        <w:r w:rsidR="009968F0" w:rsidRPr="009968F0">
          <w:rPr>
            <w:noProof/>
            <w:webHidden/>
          </w:rPr>
        </w:r>
        <w:r w:rsidR="009968F0" w:rsidRPr="009968F0">
          <w:rPr>
            <w:noProof/>
            <w:webHidden/>
          </w:rPr>
          <w:fldChar w:fldCharType="separate"/>
        </w:r>
        <w:r w:rsidR="009968F0" w:rsidRPr="009968F0">
          <w:rPr>
            <w:noProof/>
            <w:webHidden/>
          </w:rPr>
          <w:t>16</w:t>
        </w:r>
        <w:r w:rsidR="009968F0" w:rsidRPr="009968F0">
          <w:rPr>
            <w:noProof/>
            <w:webHidden/>
          </w:rPr>
          <w:fldChar w:fldCharType="end"/>
        </w:r>
      </w:hyperlink>
    </w:p>
    <w:p w14:paraId="1A063D82" w14:textId="33A7E154" w:rsidR="009968F0" w:rsidRPr="009968F0" w:rsidRDefault="00000000">
      <w:pPr>
        <w:pStyle w:val="TOC2"/>
        <w:rPr>
          <w:rFonts w:asciiTheme="minorHAnsi" w:eastAsiaTheme="minorEastAsia" w:hAnsiTheme="minorHAnsi" w:cstheme="minorBidi"/>
          <w:b w:val="0"/>
          <w:noProof/>
          <w:szCs w:val="22"/>
          <w:lang w:val="de-DE" w:eastAsia="de-DE"/>
        </w:rPr>
      </w:pPr>
      <w:hyperlink w:anchor="_Toc143157897" w:history="1">
        <w:r w:rsidR="009968F0" w:rsidRPr="009968F0">
          <w:rPr>
            <w:rStyle w:val="Hyperlink"/>
            <w:noProof/>
            <w:color w:val="auto"/>
          </w:rPr>
          <w:t>7.1</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Introduction</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_Toc143157897 \h </w:instrText>
        </w:r>
        <w:r w:rsidR="009968F0" w:rsidRPr="009968F0">
          <w:rPr>
            <w:noProof/>
            <w:webHidden/>
          </w:rPr>
        </w:r>
        <w:r w:rsidR="009968F0" w:rsidRPr="009968F0">
          <w:rPr>
            <w:noProof/>
            <w:webHidden/>
          </w:rPr>
          <w:fldChar w:fldCharType="separate"/>
        </w:r>
        <w:r w:rsidR="009968F0" w:rsidRPr="009968F0">
          <w:rPr>
            <w:noProof/>
            <w:webHidden/>
          </w:rPr>
          <w:t>16</w:t>
        </w:r>
        <w:r w:rsidR="009968F0" w:rsidRPr="009968F0">
          <w:rPr>
            <w:noProof/>
            <w:webHidden/>
          </w:rPr>
          <w:fldChar w:fldCharType="end"/>
        </w:r>
      </w:hyperlink>
    </w:p>
    <w:p w14:paraId="7C726663" w14:textId="2D0F374D" w:rsidR="009968F0" w:rsidRPr="009968F0" w:rsidRDefault="00000000">
      <w:pPr>
        <w:pStyle w:val="TOC2"/>
        <w:rPr>
          <w:rFonts w:asciiTheme="minorHAnsi" w:eastAsiaTheme="minorEastAsia" w:hAnsiTheme="minorHAnsi" w:cstheme="minorBidi"/>
          <w:b w:val="0"/>
          <w:noProof/>
          <w:szCs w:val="22"/>
          <w:lang w:val="de-DE" w:eastAsia="de-DE"/>
        </w:rPr>
      </w:pPr>
      <w:hyperlink w:anchor="_Toc143157898" w:history="1">
        <w:r w:rsidR="009968F0" w:rsidRPr="009968F0">
          <w:rPr>
            <w:rStyle w:val="Hyperlink"/>
            <w:noProof/>
            <w:color w:val="auto"/>
          </w:rPr>
          <w:t>7.2</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Workflow scheme</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_Toc143157898 \h </w:instrText>
        </w:r>
        <w:r w:rsidR="009968F0" w:rsidRPr="009968F0">
          <w:rPr>
            <w:noProof/>
            <w:webHidden/>
          </w:rPr>
        </w:r>
        <w:r w:rsidR="009968F0" w:rsidRPr="009968F0">
          <w:rPr>
            <w:noProof/>
            <w:webHidden/>
          </w:rPr>
          <w:fldChar w:fldCharType="separate"/>
        </w:r>
        <w:r w:rsidR="009968F0" w:rsidRPr="009968F0">
          <w:rPr>
            <w:noProof/>
            <w:webHidden/>
          </w:rPr>
          <w:t>16</w:t>
        </w:r>
        <w:r w:rsidR="009968F0" w:rsidRPr="009968F0">
          <w:rPr>
            <w:noProof/>
            <w:webHidden/>
          </w:rPr>
          <w:fldChar w:fldCharType="end"/>
        </w:r>
      </w:hyperlink>
    </w:p>
    <w:p w14:paraId="4BCECCB7" w14:textId="69B32874" w:rsidR="009968F0" w:rsidRPr="009968F0" w:rsidRDefault="00000000">
      <w:pPr>
        <w:pStyle w:val="TOC1"/>
        <w:rPr>
          <w:rFonts w:asciiTheme="minorHAnsi" w:eastAsiaTheme="minorEastAsia" w:hAnsiTheme="minorHAnsi" w:cstheme="minorBidi"/>
          <w:b w:val="0"/>
          <w:noProof/>
          <w:szCs w:val="22"/>
          <w:lang w:val="de-DE" w:eastAsia="de-DE"/>
        </w:rPr>
      </w:pPr>
      <w:hyperlink w:anchor="_Toc143157899" w:history="1">
        <w:r w:rsidR="009968F0" w:rsidRPr="009968F0">
          <w:rPr>
            <w:rStyle w:val="Hyperlink"/>
            <w:noProof/>
            <w:color w:val="auto"/>
          </w:rPr>
          <w:t>Annex A (informative)  Example of implementation on European pilot construction sites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_Toc143157899 \h </w:instrText>
        </w:r>
        <w:r w:rsidR="009968F0" w:rsidRPr="009968F0">
          <w:rPr>
            <w:noProof/>
            <w:webHidden/>
          </w:rPr>
        </w:r>
        <w:r w:rsidR="009968F0" w:rsidRPr="009968F0">
          <w:rPr>
            <w:noProof/>
            <w:webHidden/>
          </w:rPr>
          <w:fldChar w:fldCharType="separate"/>
        </w:r>
        <w:r w:rsidR="009968F0" w:rsidRPr="009968F0">
          <w:rPr>
            <w:noProof/>
            <w:webHidden/>
          </w:rPr>
          <w:t>18</w:t>
        </w:r>
        <w:r w:rsidR="009968F0" w:rsidRPr="009968F0">
          <w:rPr>
            <w:noProof/>
            <w:webHidden/>
          </w:rPr>
          <w:fldChar w:fldCharType="end"/>
        </w:r>
      </w:hyperlink>
    </w:p>
    <w:p w14:paraId="57905FEC" w14:textId="6E8DE23F" w:rsidR="009968F0" w:rsidRPr="009968F0" w:rsidRDefault="00000000">
      <w:pPr>
        <w:pStyle w:val="TOC2"/>
        <w:rPr>
          <w:rFonts w:asciiTheme="minorHAnsi" w:eastAsiaTheme="minorEastAsia" w:hAnsiTheme="minorHAnsi" w:cstheme="minorBidi"/>
          <w:b w:val="0"/>
          <w:noProof/>
          <w:szCs w:val="22"/>
          <w:lang w:val="de-DE" w:eastAsia="de-DE"/>
        </w:rPr>
      </w:pPr>
      <w:hyperlink w:anchor="_Toc143157900" w:history="1">
        <w:r w:rsidR="009968F0" w:rsidRPr="009968F0">
          <w:rPr>
            <w:rStyle w:val="Hyperlink"/>
            <w:noProof/>
            <w:color w:val="auto"/>
          </w:rPr>
          <w:t>A.1</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Use on construction sites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_Toc143157900 \h </w:instrText>
        </w:r>
        <w:r w:rsidR="009968F0" w:rsidRPr="009968F0">
          <w:rPr>
            <w:noProof/>
            <w:webHidden/>
          </w:rPr>
        </w:r>
        <w:r w:rsidR="009968F0" w:rsidRPr="009968F0">
          <w:rPr>
            <w:noProof/>
            <w:webHidden/>
          </w:rPr>
          <w:fldChar w:fldCharType="separate"/>
        </w:r>
        <w:r w:rsidR="009968F0" w:rsidRPr="009968F0">
          <w:rPr>
            <w:noProof/>
            <w:webHidden/>
          </w:rPr>
          <w:t>18</w:t>
        </w:r>
        <w:r w:rsidR="009968F0" w:rsidRPr="009968F0">
          <w:rPr>
            <w:noProof/>
            <w:webHidden/>
          </w:rPr>
          <w:fldChar w:fldCharType="end"/>
        </w:r>
      </w:hyperlink>
    </w:p>
    <w:p w14:paraId="58BCB999" w14:textId="30E86615" w:rsidR="009968F0" w:rsidRPr="009968F0" w:rsidRDefault="00000000">
      <w:pPr>
        <w:pStyle w:val="TOC2"/>
        <w:rPr>
          <w:rFonts w:asciiTheme="minorHAnsi" w:eastAsiaTheme="minorEastAsia" w:hAnsiTheme="minorHAnsi" w:cstheme="minorBidi"/>
          <w:b w:val="0"/>
          <w:noProof/>
          <w:szCs w:val="22"/>
          <w:lang w:val="de-DE" w:eastAsia="de-DE"/>
        </w:rPr>
      </w:pPr>
      <w:hyperlink w:anchor="_Toc143157901" w:history="1">
        <w:r w:rsidR="009968F0" w:rsidRPr="009968F0">
          <w:rPr>
            <w:rStyle w:val="Hyperlink"/>
            <w:noProof/>
            <w:color w:val="auto"/>
          </w:rPr>
          <w:t>A.2</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Markers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_Toc143157901 \h </w:instrText>
        </w:r>
        <w:r w:rsidR="009968F0" w:rsidRPr="009968F0">
          <w:rPr>
            <w:noProof/>
            <w:webHidden/>
          </w:rPr>
        </w:r>
        <w:r w:rsidR="009968F0" w:rsidRPr="009968F0">
          <w:rPr>
            <w:noProof/>
            <w:webHidden/>
          </w:rPr>
          <w:fldChar w:fldCharType="separate"/>
        </w:r>
        <w:r w:rsidR="009968F0" w:rsidRPr="009968F0">
          <w:rPr>
            <w:noProof/>
            <w:webHidden/>
          </w:rPr>
          <w:t>18</w:t>
        </w:r>
        <w:r w:rsidR="009968F0" w:rsidRPr="009968F0">
          <w:rPr>
            <w:noProof/>
            <w:webHidden/>
          </w:rPr>
          <w:fldChar w:fldCharType="end"/>
        </w:r>
      </w:hyperlink>
    </w:p>
    <w:p w14:paraId="5B290CC1" w14:textId="562605DA" w:rsidR="009968F0" w:rsidRPr="009968F0" w:rsidRDefault="00000000">
      <w:pPr>
        <w:pStyle w:val="TOC2"/>
        <w:rPr>
          <w:rFonts w:asciiTheme="minorHAnsi" w:eastAsiaTheme="minorEastAsia" w:hAnsiTheme="minorHAnsi" w:cstheme="minorBidi"/>
          <w:b w:val="0"/>
          <w:noProof/>
          <w:szCs w:val="22"/>
          <w:lang w:val="de-DE" w:eastAsia="de-DE"/>
        </w:rPr>
      </w:pPr>
      <w:hyperlink w:anchor="_Toc143157902" w:history="1">
        <w:r w:rsidR="009968F0" w:rsidRPr="009968F0">
          <w:rPr>
            <w:rStyle w:val="Hyperlink"/>
            <w:noProof/>
            <w:color w:val="auto"/>
          </w:rPr>
          <w:t>A.3</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Use with different (fiducial) tags</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_Toc143157902 \h </w:instrText>
        </w:r>
        <w:r w:rsidR="009968F0" w:rsidRPr="009968F0">
          <w:rPr>
            <w:noProof/>
            <w:webHidden/>
          </w:rPr>
        </w:r>
        <w:r w:rsidR="009968F0" w:rsidRPr="009968F0">
          <w:rPr>
            <w:noProof/>
            <w:webHidden/>
          </w:rPr>
          <w:fldChar w:fldCharType="separate"/>
        </w:r>
        <w:r w:rsidR="009968F0" w:rsidRPr="009968F0">
          <w:rPr>
            <w:noProof/>
            <w:webHidden/>
          </w:rPr>
          <w:t>20</w:t>
        </w:r>
        <w:r w:rsidR="009968F0" w:rsidRPr="009968F0">
          <w:rPr>
            <w:noProof/>
            <w:webHidden/>
          </w:rPr>
          <w:fldChar w:fldCharType="end"/>
        </w:r>
      </w:hyperlink>
    </w:p>
    <w:p w14:paraId="50DB30B6" w14:textId="02EECE48" w:rsidR="009968F0" w:rsidRPr="009968F0" w:rsidRDefault="00000000">
      <w:pPr>
        <w:pStyle w:val="TOC2"/>
        <w:rPr>
          <w:rFonts w:asciiTheme="minorHAnsi" w:eastAsiaTheme="minorEastAsia" w:hAnsiTheme="minorHAnsi" w:cstheme="minorBidi"/>
          <w:b w:val="0"/>
          <w:noProof/>
          <w:szCs w:val="22"/>
          <w:lang w:val="de-DE" w:eastAsia="de-DE"/>
        </w:rPr>
      </w:pPr>
      <w:hyperlink w:anchor="_Toc143157903" w:history="1">
        <w:r w:rsidR="009968F0" w:rsidRPr="009968F0">
          <w:rPr>
            <w:rStyle w:val="Hyperlink"/>
            <w:noProof/>
            <w:color w:val="auto"/>
          </w:rPr>
          <w:t>A.4</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Read-out data of QR code</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_Toc143157903 \h </w:instrText>
        </w:r>
        <w:r w:rsidR="009968F0" w:rsidRPr="009968F0">
          <w:rPr>
            <w:noProof/>
            <w:webHidden/>
          </w:rPr>
        </w:r>
        <w:r w:rsidR="009968F0" w:rsidRPr="009968F0">
          <w:rPr>
            <w:noProof/>
            <w:webHidden/>
          </w:rPr>
          <w:fldChar w:fldCharType="separate"/>
        </w:r>
        <w:r w:rsidR="009968F0" w:rsidRPr="009968F0">
          <w:rPr>
            <w:noProof/>
            <w:webHidden/>
          </w:rPr>
          <w:t>20</w:t>
        </w:r>
        <w:r w:rsidR="009968F0" w:rsidRPr="009968F0">
          <w:rPr>
            <w:noProof/>
            <w:webHidden/>
          </w:rPr>
          <w:fldChar w:fldCharType="end"/>
        </w:r>
      </w:hyperlink>
    </w:p>
    <w:p w14:paraId="03E8A5D7" w14:textId="3CB95A32" w:rsidR="009968F0" w:rsidRPr="009968F0" w:rsidRDefault="00000000">
      <w:pPr>
        <w:pStyle w:val="TOC2"/>
        <w:rPr>
          <w:rFonts w:asciiTheme="minorHAnsi" w:eastAsiaTheme="minorEastAsia" w:hAnsiTheme="minorHAnsi" w:cstheme="minorBidi"/>
          <w:b w:val="0"/>
          <w:noProof/>
          <w:szCs w:val="22"/>
          <w:lang w:val="de-DE" w:eastAsia="de-DE"/>
        </w:rPr>
      </w:pPr>
      <w:hyperlink w:anchor="_Toc143157904" w:history="1">
        <w:r w:rsidR="009968F0" w:rsidRPr="009968F0">
          <w:rPr>
            <w:rStyle w:val="Hyperlink"/>
            <w:noProof/>
            <w:color w:val="auto"/>
          </w:rPr>
          <w:t>A.5</w:t>
        </w:r>
        <w:r w:rsidR="009968F0" w:rsidRPr="009968F0">
          <w:rPr>
            <w:rFonts w:asciiTheme="minorHAnsi" w:eastAsiaTheme="minorEastAsia" w:hAnsiTheme="minorHAnsi" w:cstheme="minorBidi"/>
            <w:b w:val="0"/>
            <w:noProof/>
            <w:szCs w:val="22"/>
            <w:lang w:val="de-DE" w:eastAsia="de-DE"/>
          </w:rPr>
          <w:tab/>
        </w:r>
        <w:r w:rsidR="009968F0" w:rsidRPr="009968F0">
          <w:rPr>
            <w:rStyle w:val="Hyperlink"/>
            <w:noProof/>
            <w:color w:val="auto"/>
          </w:rPr>
          <w:t>Example of folder location in project</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_Toc143157904 \h </w:instrText>
        </w:r>
        <w:r w:rsidR="009968F0" w:rsidRPr="009968F0">
          <w:rPr>
            <w:noProof/>
            <w:webHidden/>
          </w:rPr>
        </w:r>
        <w:r w:rsidR="009968F0" w:rsidRPr="009968F0">
          <w:rPr>
            <w:noProof/>
            <w:webHidden/>
          </w:rPr>
          <w:fldChar w:fldCharType="separate"/>
        </w:r>
        <w:r w:rsidR="009968F0" w:rsidRPr="009968F0">
          <w:rPr>
            <w:noProof/>
            <w:webHidden/>
          </w:rPr>
          <w:t>24</w:t>
        </w:r>
        <w:r w:rsidR="009968F0" w:rsidRPr="009968F0">
          <w:rPr>
            <w:noProof/>
            <w:webHidden/>
          </w:rPr>
          <w:fldChar w:fldCharType="end"/>
        </w:r>
      </w:hyperlink>
    </w:p>
    <w:p w14:paraId="0F2ED5EA" w14:textId="0BD8EC7C" w:rsidR="009968F0" w:rsidRPr="009968F0" w:rsidRDefault="00000000">
      <w:pPr>
        <w:pStyle w:val="TOC1"/>
        <w:rPr>
          <w:rFonts w:asciiTheme="minorHAnsi" w:eastAsiaTheme="minorEastAsia" w:hAnsiTheme="minorHAnsi" w:cstheme="minorBidi"/>
          <w:b w:val="0"/>
          <w:noProof/>
          <w:szCs w:val="22"/>
          <w:lang w:val="de-DE" w:eastAsia="de-DE"/>
        </w:rPr>
      </w:pPr>
      <w:hyperlink w:anchor="_Toc143157905" w:history="1">
        <w:r w:rsidR="009968F0" w:rsidRPr="009968F0">
          <w:rPr>
            <w:rStyle w:val="Hyperlink"/>
            <w:noProof/>
            <w:color w:val="auto"/>
          </w:rPr>
          <w:t>Annex B (informative)  Cybersecurity</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_Toc143157905 \h </w:instrText>
        </w:r>
        <w:r w:rsidR="009968F0" w:rsidRPr="009968F0">
          <w:rPr>
            <w:noProof/>
            <w:webHidden/>
          </w:rPr>
        </w:r>
        <w:r w:rsidR="009968F0" w:rsidRPr="009968F0">
          <w:rPr>
            <w:noProof/>
            <w:webHidden/>
          </w:rPr>
          <w:fldChar w:fldCharType="separate"/>
        </w:r>
        <w:r w:rsidR="009968F0" w:rsidRPr="009968F0">
          <w:rPr>
            <w:noProof/>
            <w:webHidden/>
          </w:rPr>
          <w:t>25</w:t>
        </w:r>
        <w:r w:rsidR="009968F0" w:rsidRPr="009968F0">
          <w:rPr>
            <w:noProof/>
            <w:webHidden/>
          </w:rPr>
          <w:fldChar w:fldCharType="end"/>
        </w:r>
      </w:hyperlink>
    </w:p>
    <w:p w14:paraId="12D13D50" w14:textId="7B7FB986" w:rsidR="009968F0" w:rsidRPr="009968F0" w:rsidRDefault="00000000">
      <w:pPr>
        <w:pStyle w:val="TOC1"/>
        <w:rPr>
          <w:rFonts w:asciiTheme="minorHAnsi" w:eastAsiaTheme="minorEastAsia" w:hAnsiTheme="minorHAnsi" w:cstheme="minorBidi"/>
          <w:b w:val="0"/>
          <w:noProof/>
          <w:szCs w:val="22"/>
          <w:lang w:val="de-DE" w:eastAsia="de-DE"/>
        </w:rPr>
      </w:pPr>
      <w:hyperlink w:anchor="_Toc143157906" w:history="1">
        <w:r w:rsidR="009968F0" w:rsidRPr="009968F0">
          <w:rPr>
            <w:rStyle w:val="Hyperlink"/>
            <w:noProof/>
            <w:color w:val="auto"/>
          </w:rPr>
          <w:t>Bibliography</w:t>
        </w:r>
        <w:r w:rsidR="009968F0" w:rsidRPr="009968F0">
          <w:rPr>
            <w:noProof/>
            <w:webHidden/>
          </w:rPr>
          <w:tab/>
        </w:r>
        <w:r w:rsidR="009968F0" w:rsidRPr="009968F0">
          <w:rPr>
            <w:noProof/>
            <w:webHidden/>
          </w:rPr>
          <w:fldChar w:fldCharType="begin"/>
        </w:r>
        <w:r w:rsidR="009968F0" w:rsidRPr="009968F0">
          <w:rPr>
            <w:noProof/>
            <w:webHidden/>
          </w:rPr>
          <w:instrText xml:space="preserve"> PAGEREF _Toc143157906 \h </w:instrText>
        </w:r>
        <w:r w:rsidR="009968F0" w:rsidRPr="009968F0">
          <w:rPr>
            <w:noProof/>
            <w:webHidden/>
          </w:rPr>
        </w:r>
        <w:r w:rsidR="009968F0" w:rsidRPr="009968F0">
          <w:rPr>
            <w:noProof/>
            <w:webHidden/>
          </w:rPr>
          <w:fldChar w:fldCharType="separate"/>
        </w:r>
        <w:r w:rsidR="009968F0" w:rsidRPr="009968F0">
          <w:rPr>
            <w:noProof/>
            <w:webHidden/>
          </w:rPr>
          <w:t>26</w:t>
        </w:r>
        <w:r w:rsidR="009968F0" w:rsidRPr="009968F0">
          <w:rPr>
            <w:noProof/>
            <w:webHidden/>
          </w:rPr>
          <w:fldChar w:fldCharType="end"/>
        </w:r>
      </w:hyperlink>
    </w:p>
    <w:p w14:paraId="52D7C59D" w14:textId="0029EE99" w:rsidR="00DB201D" w:rsidRPr="009968F0" w:rsidRDefault="00A35EBA" w:rsidP="00644BE4">
      <w:pPr>
        <w:pStyle w:val="TOC1"/>
        <w:rPr>
          <w:rStyle w:val="Hyperlink"/>
          <w:noProof/>
          <w:color w:val="auto"/>
        </w:rPr>
      </w:pPr>
      <w:r w:rsidRPr="009968F0">
        <w:rPr>
          <w:rStyle w:val="Hyperlink"/>
          <w:noProof/>
          <w:color w:val="auto"/>
        </w:rPr>
        <w:fldChar w:fldCharType="end"/>
      </w:r>
    </w:p>
    <w:p w14:paraId="66E3D370" w14:textId="77777777" w:rsidR="008B50F4" w:rsidRPr="009968F0" w:rsidRDefault="008B50F4" w:rsidP="008B50F4">
      <w:pPr>
        <w:pStyle w:val="ForewordTitle"/>
        <w:autoSpaceDE w:val="0"/>
        <w:autoSpaceDN w:val="0"/>
        <w:adjustRightInd w:val="0"/>
        <w:spacing w:after="240"/>
        <w:rPr>
          <w:rFonts w:eastAsia="MS Mincho"/>
          <w:szCs w:val="28"/>
        </w:rPr>
      </w:pPr>
      <w:bookmarkStart w:id="21" w:name="_Toc140071856"/>
      <w:bookmarkStart w:id="22" w:name="_Toc143079110"/>
      <w:bookmarkStart w:id="23" w:name="_Toc143157870"/>
      <w:bookmarkStart w:id="24" w:name="_Toc445729939"/>
      <w:r w:rsidRPr="009968F0">
        <w:rPr>
          <w:rFonts w:eastAsia="MS Mincho"/>
          <w:szCs w:val="28"/>
        </w:rPr>
        <w:lastRenderedPageBreak/>
        <w:t>European foreword</w:t>
      </w:r>
      <w:bookmarkEnd w:id="21"/>
      <w:bookmarkEnd w:id="22"/>
      <w:bookmarkEnd w:id="23"/>
    </w:p>
    <w:p w14:paraId="4D335165" w14:textId="46DAA8F8" w:rsidR="008B50F4" w:rsidRPr="009968F0" w:rsidRDefault="008B50F4" w:rsidP="008B50F4">
      <w:pPr>
        <w:pStyle w:val="ForewordText"/>
        <w:autoSpaceDE w:val="0"/>
        <w:autoSpaceDN w:val="0"/>
        <w:adjustRightInd w:val="0"/>
        <w:spacing w:after="200"/>
        <w:rPr>
          <w:sz w:val="22"/>
          <w:szCs w:val="22"/>
        </w:rPr>
      </w:pPr>
      <w:r w:rsidRPr="009968F0">
        <w:rPr>
          <w:sz w:val="22"/>
          <w:szCs w:val="22"/>
        </w:rPr>
        <w:t>This document (</w:t>
      </w:r>
      <w:proofErr w:type="spellStart"/>
      <w:r w:rsidRPr="009968F0">
        <w:t>prCWA</w:t>
      </w:r>
      <w:proofErr w:type="spellEnd"/>
      <w:r w:rsidR="00D93A13" w:rsidRPr="009968F0">
        <w:t> </w:t>
      </w:r>
      <w:r w:rsidRPr="009968F0">
        <w:t>XXXXX</w:t>
      </w:r>
      <w:r w:rsidRPr="009968F0">
        <w:rPr>
          <w:sz w:val="22"/>
          <w:szCs w:val="22"/>
        </w:rPr>
        <w:t xml:space="preserve">:2023) has been prepared </w:t>
      </w:r>
      <w:r w:rsidR="00375641">
        <w:rPr>
          <w:sz w:val="22"/>
          <w:szCs w:val="22"/>
        </w:rPr>
        <w:t>under the supervision of the CEN and CENELEC Technical Boards and Administrative Boards</w:t>
      </w:r>
      <w:r w:rsidRPr="009968F0">
        <w:rPr>
          <w:sz w:val="22"/>
          <w:szCs w:val="22"/>
        </w:rPr>
        <w:t>.</w:t>
      </w:r>
    </w:p>
    <w:p w14:paraId="3C802A9F" w14:textId="1BF004C5" w:rsidR="00DB201D" w:rsidRPr="009968F0" w:rsidRDefault="00B95CD4" w:rsidP="00DB201D">
      <w:pPr>
        <w:pStyle w:val="ForewordTitle"/>
        <w:autoSpaceDE w:val="0"/>
        <w:autoSpaceDN w:val="0"/>
        <w:adjustRightInd w:val="0"/>
        <w:spacing w:after="240"/>
        <w:rPr>
          <w:rFonts w:eastAsia="MS Mincho"/>
          <w:szCs w:val="28"/>
        </w:rPr>
      </w:pPr>
      <w:bookmarkStart w:id="25" w:name="_Toc143157871"/>
      <w:r w:rsidRPr="009968F0">
        <w:rPr>
          <w:rFonts w:eastAsia="MS Mincho"/>
          <w:szCs w:val="28"/>
        </w:rPr>
        <w:lastRenderedPageBreak/>
        <w:t>F</w:t>
      </w:r>
      <w:r w:rsidR="00DB201D" w:rsidRPr="009968F0">
        <w:rPr>
          <w:rFonts w:eastAsia="MS Mincho"/>
          <w:szCs w:val="28"/>
        </w:rPr>
        <w:t>oreword</w:t>
      </w:r>
      <w:bookmarkEnd w:id="24"/>
      <w:bookmarkEnd w:id="25"/>
    </w:p>
    <w:p w14:paraId="71DDB6AA" w14:textId="4F37B49D" w:rsidR="00B95CD4" w:rsidRPr="009968F0" w:rsidRDefault="00B95CD4" w:rsidP="00B95CD4">
      <w:pPr>
        <w:pStyle w:val="ForewordText"/>
        <w:autoSpaceDE w:val="0"/>
        <w:autoSpaceDN w:val="0"/>
        <w:adjustRightInd w:val="0"/>
        <w:rPr>
          <w:sz w:val="22"/>
          <w:szCs w:val="22"/>
        </w:rPr>
      </w:pPr>
      <w:r w:rsidRPr="00A77980">
        <w:rPr>
          <w:sz w:val="22"/>
          <w:szCs w:val="22"/>
        </w:rPr>
        <w:t xml:space="preserve">This </w:t>
      </w:r>
      <w:r w:rsidR="00511269" w:rsidRPr="00A77980">
        <w:rPr>
          <w:sz w:val="22"/>
          <w:szCs w:val="22"/>
        </w:rPr>
        <w:t xml:space="preserve">draft </w:t>
      </w:r>
      <w:r w:rsidRPr="00A77980">
        <w:rPr>
          <w:sz w:val="22"/>
          <w:szCs w:val="22"/>
        </w:rPr>
        <w:t>CEN and CENELEC Workshop Agreement has been developed in accordance with the CEN</w:t>
      </w:r>
      <w:r w:rsidR="00AD3036" w:rsidRPr="00A77980">
        <w:rPr>
          <w:sz w:val="22"/>
          <w:szCs w:val="22"/>
        </w:rPr>
        <w:noBreakHyphen/>
      </w:r>
      <w:r w:rsidRPr="00A77980">
        <w:rPr>
          <w:sz w:val="22"/>
          <w:szCs w:val="22"/>
        </w:rPr>
        <w:t>CENELEC Guide</w:t>
      </w:r>
      <w:r w:rsidR="00AD3036" w:rsidRPr="00A77980">
        <w:rPr>
          <w:sz w:val="22"/>
          <w:szCs w:val="22"/>
        </w:rPr>
        <w:t> </w:t>
      </w:r>
      <w:r w:rsidRPr="00A77980">
        <w:rPr>
          <w:sz w:val="22"/>
          <w:szCs w:val="22"/>
        </w:rPr>
        <w:t>29 “CEN/CENELEC Workshop Agreements</w:t>
      </w:r>
      <w:r w:rsidR="00AD3036" w:rsidRPr="00A77980">
        <w:rPr>
          <w:sz w:val="22"/>
          <w:szCs w:val="22"/>
        </w:rPr>
        <w:t> </w:t>
      </w:r>
      <w:r w:rsidR="00183E9C" w:rsidRPr="00A77980">
        <w:rPr>
          <w:sz w:val="22"/>
          <w:szCs w:val="22"/>
        </w:rPr>
        <w:t>—</w:t>
      </w:r>
      <w:r w:rsidRPr="00A77980">
        <w:rPr>
          <w:sz w:val="22"/>
          <w:szCs w:val="22"/>
        </w:rPr>
        <w:t xml:space="preserve"> A rapid prototyping to standardization</w:t>
      </w:r>
      <w:r w:rsidR="009968F0" w:rsidRPr="00A77980">
        <w:rPr>
          <w:sz w:val="22"/>
          <w:szCs w:val="22"/>
        </w:rPr>
        <w:t>”</w:t>
      </w:r>
      <w:r w:rsidRPr="00A77980">
        <w:rPr>
          <w:sz w:val="22"/>
          <w:szCs w:val="22"/>
        </w:rPr>
        <w:t xml:space="preserve"> and with the relevant provisions of CEN/CENELEC Internal Regulations</w:t>
      </w:r>
      <w:r w:rsidR="00AD3036" w:rsidRPr="00A77980">
        <w:rPr>
          <w:sz w:val="22"/>
          <w:szCs w:val="22"/>
        </w:rPr>
        <w:t> —</w:t>
      </w:r>
      <w:r w:rsidRPr="00A77980">
        <w:rPr>
          <w:sz w:val="22"/>
          <w:szCs w:val="22"/>
        </w:rPr>
        <w:t xml:space="preserve"> Part</w:t>
      </w:r>
      <w:r w:rsidR="00AD3036" w:rsidRPr="00A77980">
        <w:rPr>
          <w:sz w:val="22"/>
          <w:szCs w:val="22"/>
        </w:rPr>
        <w:t> </w:t>
      </w:r>
      <w:r w:rsidRPr="00A77980">
        <w:rPr>
          <w:sz w:val="22"/>
          <w:szCs w:val="22"/>
        </w:rPr>
        <w:t xml:space="preserve">2. It was approved by a Workshop of representatives of interested parties on </w:t>
      </w:r>
      <w:r w:rsidR="009D2E00" w:rsidRPr="00A77980">
        <w:rPr>
          <w:sz w:val="22"/>
          <w:szCs w:val="22"/>
        </w:rPr>
        <w:t>2023</w:t>
      </w:r>
      <w:r w:rsidR="00AD3036" w:rsidRPr="00A77980">
        <w:rPr>
          <w:sz w:val="22"/>
          <w:szCs w:val="22"/>
        </w:rPr>
        <w:noBreakHyphen/>
      </w:r>
      <w:r w:rsidR="009D2E00" w:rsidRPr="00A77980">
        <w:rPr>
          <w:sz w:val="22"/>
          <w:szCs w:val="22"/>
        </w:rPr>
        <w:t>07</w:t>
      </w:r>
      <w:r w:rsidR="00AD3036" w:rsidRPr="00A77980">
        <w:rPr>
          <w:sz w:val="22"/>
          <w:szCs w:val="22"/>
        </w:rPr>
        <w:noBreakHyphen/>
      </w:r>
      <w:r w:rsidR="009D2E00" w:rsidRPr="00A77980">
        <w:rPr>
          <w:sz w:val="22"/>
          <w:szCs w:val="22"/>
        </w:rPr>
        <w:t>17</w:t>
      </w:r>
      <w:r w:rsidRPr="00A77980">
        <w:rPr>
          <w:sz w:val="22"/>
          <w:szCs w:val="22"/>
        </w:rPr>
        <w:t>, the constit</w:t>
      </w:r>
      <w:r w:rsidRPr="009968F0">
        <w:rPr>
          <w:sz w:val="22"/>
          <w:szCs w:val="22"/>
        </w:rPr>
        <w:t xml:space="preserve">ution of which was supported by CEN and CENELEC following the public call for participation made </w:t>
      </w:r>
      <w:proofErr w:type="gramStart"/>
      <w:r w:rsidRPr="009968F0">
        <w:rPr>
          <w:sz w:val="22"/>
          <w:szCs w:val="22"/>
        </w:rPr>
        <w:t>on</w:t>
      </w:r>
      <w:proofErr w:type="gramEnd"/>
      <w:r w:rsidRPr="009968F0">
        <w:rPr>
          <w:sz w:val="22"/>
          <w:szCs w:val="22"/>
        </w:rPr>
        <w:t xml:space="preserve"> </w:t>
      </w:r>
      <w:r w:rsidR="006F393B" w:rsidRPr="009968F0">
        <w:rPr>
          <w:sz w:val="22"/>
          <w:szCs w:val="22"/>
        </w:rPr>
        <w:t>2023</w:t>
      </w:r>
      <w:r w:rsidR="00AD3036" w:rsidRPr="009968F0">
        <w:rPr>
          <w:sz w:val="22"/>
          <w:szCs w:val="22"/>
        </w:rPr>
        <w:noBreakHyphen/>
      </w:r>
      <w:r w:rsidR="006F393B" w:rsidRPr="009968F0">
        <w:rPr>
          <w:sz w:val="22"/>
          <w:szCs w:val="22"/>
        </w:rPr>
        <w:t>01</w:t>
      </w:r>
      <w:r w:rsidR="00AD3036" w:rsidRPr="009968F0">
        <w:rPr>
          <w:sz w:val="22"/>
          <w:szCs w:val="22"/>
        </w:rPr>
        <w:noBreakHyphen/>
      </w:r>
      <w:r w:rsidR="006F393B" w:rsidRPr="009968F0">
        <w:rPr>
          <w:sz w:val="22"/>
          <w:szCs w:val="22"/>
        </w:rPr>
        <w:t>18</w:t>
      </w:r>
      <w:r w:rsidRPr="009968F0">
        <w:rPr>
          <w:sz w:val="22"/>
          <w:szCs w:val="22"/>
        </w:rPr>
        <w:t>. However, this CEN and CENELEC Workshop Agreement does not necessarily include all relevant stakeholders.</w:t>
      </w:r>
    </w:p>
    <w:p w14:paraId="61B582E7" w14:textId="24CF44CF" w:rsidR="00B95CD4" w:rsidRPr="009968F0" w:rsidRDefault="00B95CD4" w:rsidP="00B95CD4">
      <w:pPr>
        <w:pStyle w:val="ForewordText"/>
        <w:autoSpaceDE w:val="0"/>
        <w:autoSpaceDN w:val="0"/>
        <w:adjustRightInd w:val="0"/>
        <w:rPr>
          <w:sz w:val="22"/>
          <w:szCs w:val="22"/>
        </w:rPr>
      </w:pPr>
      <w:r w:rsidRPr="009968F0">
        <w:rPr>
          <w:sz w:val="22"/>
          <w:szCs w:val="22"/>
        </w:rPr>
        <w:t xml:space="preserve">The final text of this </w:t>
      </w:r>
      <w:r w:rsidR="00511269" w:rsidRPr="009968F0">
        <w:rPr>
          <w:sz w:val="22"/>
          <w:szCs w:val="22"/>
        </w:rPr>
        <w:t xml:space="preserve">draft </w:t>
      </w:r>
      <w:r w:rsidRPr="009968F0">
        <w:rPr>
          <w:sz w:val="22"/>
          <w:szCs w:val="22"/>
        </w:rPr>
        <w:t xml:space="preserve">CEN and CENELEC Workshop Agreement was provided to CEN and CENELEC for publication on </w:t>
      </w:r>
      <w:r w:rsidR="009D2E00" w:rsidRPr="009968F0">
        <w:rPr>
          <w:sz w:val="22"/>
          <w:szCs w:val="22"/>
        </w:rPr>
        <w:t>2023</w:t>
      </w:r>
      <w:r w:rsidR="00AD3036" w:rsidRPr="009968F0">
        <w:rPr>
          <w:sz w:val="22"/>
          <w:szCs w:val="22"/>
        </w:rPr>
        <w:noBreakHyphen/>
      </w:r>
      <w:r w:rsidR="009D2E00" w:rsidRPr="009968F0">
        <w:rPr>
          <w:sz w:val="22"/>
          <w:szCs w:val="22"/>
        </w:rPr>
        <w:t>07</w:t>
      </w:r>
      <w:r w:rsidR="00AD3036" w:rsidRPr="009968F0">
        <w:rPr>
          <w:sz w:val="22"/>
          <w:szCs w:val="22"/>
        </w:rPr>
        <w:noBreakHyphen/>
      </w:r>
      <w:r w:rsidR="009D2E00" w:rsidRPr="009968F0">
        <w:rPr>
          <w:sz w:val="22"/>
          <w:szCs w:val="22"/>
        </w:rPr>
        <w:t>17</w:t>
      </w:r>
      <w:r w:rsidRPr="009968F0">
        <w:rPr>
          <w:sz w:val="22"/>
          <w:szCs w:val="22"/>
        </w:rPr>
        <w:t>.</w:t>
      </w:r>
    </w:p>
    <w:p w14:paraId="0B6BCE88" w14:textId="26A60FFF" w:rsidR="00B95CD4" w:rsidRPr="009968F0" w:rsidRDefault="00B95CD4" w:rsidP="00B95CD4">
      <w:pPr>
        <w:pStyle w:val="ForewordText"/>
        <w:autoSpaceDE w:val="0"/>
        <w:autoSpaceDN w:val="0"/>
        <w:adjustRightInd w:val="0"/>
        <w:rPr>
          <w:sz w:val="22"/>
          <w:szCs w:val="22"/>
        </w:rPr>
      </w:pPr>
      <w:r w:rsidRPr="009968F0">
        <w:rPr>
          <w:sz w:val="22"/>
          <w:szCs w:val="22"/>
        </w:rPr>
        <w:t xml:space="preserve">Results incorporated in this </w:t>
      </w:r>
      <w:r w:rsidR="00511269" w:rsidRPr="009968F0">
        <w:rPr>
          <w:sz w:val="22"/>
          <w:szCs w:val="22"/>
        </w:rPr>
        <w:t xml:space="preserve">draft </w:t>
      </w:r>
      <w:r w:rsidRPr="009968F0">
        <w:rPr>
          <w:sz w:val="22"/>
          <w:szCs w:val="22"/>
        </w:rPr>
        <w:t>CWA received funding from the European Union’s Horizon</w:t>
      </w:r>
      <w:r w:rsidR="00AD3036" w:rsidRPr="009968F0">
        <w:rPr>
          <w:sz w:val="22"/>
          <w:szCs w:val="22"/>
        </w:rPr>
        <w:t> </w:t>
      </w:r>
      <w:r w:rsidRPr="009968F0">
        <w:rPr>
          <w:sz w:val="22"/>
          <w:szCs w:val="22"/>
        </w:rPr>
        <w:t>2020 research and innovation programme under grant agreement No</w:t>
      </w:r>
      <w:r w:rsidR="00AD3036" w:rsidRPr="009968F0">
        <w:rPr>
          <w:sz w:val="22"/>
          <w:szCs w:val="22"/>
        </w:rPr>
        <w:t> </w:t>
      </w:r>
      <w:r w:rsidR="006F393B" w:rsidRPr="009968F0">
        <w:rPr>
          <w:sz w:val="22"/>
          <w:szCs w:val="22"/>
        </w:rPr>
        <w:t xml:space="preserve">958450 </w:t>
      </w:r>
      <w:r w:rsidRPr="009968F0">
        <w:rPr>
          <w:sz w:val="22"/>
          <w:szCs w:val="22"/>
        </w:rPr>
        <w:t>(</w:t>
      </w:r>
      <w:r w:rsidR="00CF3A85" w:rsidRPr="009968F0">
        <w:rPr>
          <w:sz w:val="22"/>
          <w:szCs w:val="22"/>
        </w:rPr>
        <w:t>BIMprove</w:t>
      </w:r>
      <w:r w:rsidRPr="009968F0">
        <w:rPr>
          <w:sz w:val="22"/>
          <w:szCs w:val="22"/>
        </w:rPr>
        <w:t>).</w:t>
      </w:r>
    </w:p>
    <w:p w14:paraId="22FC2E36" w14:textId="67912DF7" w:rsidR="00B95CD4" w:rsidRPr="009968F0" w:rsidRDefault="00B95CD4" w:rsidP="00B95CD4">
      <w:pPr>
        <w:pStyle w:val="ForewordText"/>
        <w:autoSpaceDE w:val="0"/>
        <w:autoSpaceDN w:val="0"/>
        <w:adjustRightInd w:val="0"/>
        <w:rPr>
          <w:sz w:val="22"/>
          <w:szCs w:val="22"/>
        </w:rPr>
      </w:pPr>
      <w:r w:rsidRPr="009968F0">
        <w:rPr>
          <w:sz w:val="22"/>
          <w:szCs w:val="22"/>
        </w:rPr>
        <w:t xml:space="preserve">The following organizations and individuals developed and approved this </w:t>
      </w:r>
      <w:r w:rsidR="00511269" w:rsidRPr="009968F0">
        <w:rPr>
          <w:sz w:val="22"/>
          <w:szCs w:val="22"/>
        </w:rPr>
        <w:t xml:space="preserve">draft </w:t>
      </w:r>
      <w:r w:rsidRPr="009968F0">
        <w:rPr>
          <w:sz w:val="22"/>
          <w:szCs w:val="22"/>
        </w:rPr>
        <w:t>CEN and CENELEC Workshop Agreement:</w:t>
      </w:r>
    </w:p>
    <w:p w14:paraId="0390D107" w14:textId="446967D5" w:rsidR="003C62F7" w:rsidRPr="009968F0" w:rsidRDefault="003C62F7">
      <w:pPr>
        <w:pStyle w:val="ListContinue1"/>
        <w:ind w:left="360"/>
      </w:pPr>
      <w:r w:rsidRPr="009968F0">
        <w:t>Zurich University of Applied Sciences (Ruprecht Altenburger, Antje Sydow)</w:t>
      </w:r>
    </w:p>
    <w:p w14:paraId="65AFAAC5" w14:textId="77777777" w:rsidR="003C62F7" w:rsidRPr="009968F0" w:rsidRDefault="003C62F7">
      <w:pPr>
        <w:pStyle w:val="ListContinue1"/>
        <w:ind w:left="360"/>
      </w:pPr>
      <w:proofErr w:type="spellStart"/>
      <w:r w:rsidRPr="009968F0">
        <w:t>AFGruppen</w:t>
      </w:r>
      <w:proofErr w:type="spellEnd"/>
      <w:r w:rsidRPr="009968F0">
        <w:t xml:space="preserve"> AS (Øyvind Kjøllesdal)</w:t>
      </w:r>
    </w:p>
    <w:p w14:paraId="1F372E5F" w14:textId="1AC13FCE" w:rsidR="003C62F7" w:rsidRPr="009968F0" w:rsidRDefault="003C62F7">
      <w:pPr>
        <w:pStyle w:val="ListContinue1"/>
        <w:ind w:left="360"/>
        <w:rPr>
          <w:lang w:val="nb-NO"/>
        </w:rPr>
      </w:pPr>
      <w:r w:rsidRPr="009968F0">
        <w:rPr>
          <w:lang w:val="nb-NO"/>
        </w:rPr>
        <w:t>Catenda AS (Dag Fjeld  Edvardsen, Torvald And</w:t>
      </w:r>
      <w:r w:rsidR="002A6F1A" w:rsidRPr="009968F0">
        <w:rPr>
          <w:lang w:val="nb-NO"/>
        </w:rPr>
        <w:t>r</w:t>
      </w:r>
      <w:r w:rsidRPr="009968F0">
        <w:rPr>
          <w:lang w:val="nb-NO"/>
        </w:rPr>
        <w:t>esen)</w:t>
      </w:r>
    </w:p>
    <w:p w14:paraId="22FAAE15" w14:textId="77777777" w:rsidR="003C62F7" w:rsidRPr="009968F0" w:rsidRDefault="003C62F7">
      <w:pPr>
        <w:pStyle w:val="ListContinue1"/>
        <w:ind w:left="360"/>
      </w:pPr>
      <w:proofErr w:type="spellStart"/>
      <w:r w:rsidRPr="009968F0">
        <w:t>DigitalTwin</w:t>
      </w:r>
      <w:proofErr w:type="spellEnd"/>
      <w:r w:rsidRPr="009968F0">
        <w:t xml:space="preserve"> Technology GmbH (Rahul Tomar, Rehan Khan)</w:t>
      </w:r>
    </w:p>
    <w:p w14:paraId="05F51E9E" w14:textId="77777777" w:rsidR="003C62F7" w:rsidRPr="009968F0" w:rsidRDefault="003C62F7">
      <w:pPr>
        <w:pStyle w:val="ListContinue1"/>
        <w:ind w:left="360"/>
        <w:rPr>
          <w:lang w:val="de-CH"/>
        </w:rPr>
      </w:pPr>
      <w:r w:rsidRPr="009968F0">
        <w:rPr>
          <w:lang w:val="de-CH"/>
        </w:rPr>
        <w:t>Fraunhofer Gesellschaft IAO (Matthias Aust)</w:t>
      </w:r>
    </w:p>
    <w:p w14:paraId="27A455B6" w14:textId="77777777" w:rsidR="003C62F7" w:rsidRPr="009968F0" w:rsidRDefault="003C62F7">
      <w:pPr>
        <w:pStyle w:val="ListContinue1"/>
        <w:ind w:left="360"/>
        <w:rPr>
          <w:lang w:val="es-ES"/>
        </w:rPr>
      </w:pPr>
      <w:r w:rsidRPr="009968F0">
        <w:rPr>
          <w:lang w:val="es-ES"/>
        </w:rPr>
        <w:t>HRS Real Estate AG (Antonio Lopez-Rios, Mehdi Mdidech)</w:t>
      </w:r>
    </w:p>
    <w:p w14:paraId="6678F770" w14:textId="2C5D1B8A" w:rsidR="003C62F7" w:rsidRPr="009968F0" w:rsidRDefault="003C62F7">
      <w:pPr>
        <w:pStyle w:val="ListContinue1"/>
        <w:ind w:left="360"/>
        <w:rPr>
          <w:lang w:val="de-DE"/>
        </w:rPr>
      </w:pPr>
      <w:r w:rsidRPr="009968F0">
        <w:rPr>
          <w:lang w:val="de-DE"/>
        </w:rPr>
        <w:t>RWTH Aachen</w:t>
      </w:r>
      <w:r w:rsidR="00173393" w:rsidRPr="009968F0">
        <w:rPr>
          <w:lang w:val="de-DE"/>
        </w:rPr>
        <w:t xml:space="preserve"> University</w:t>
      </w:r>
      <w:r w:rsidRPr="009968F0">
        <w:rPr>
          <w:lang w:val="de-DE"/>
        </w:rPr>
        <w:t xml:space="preserve"> (Jörg </w:t>
      </w:r>
      <w:proofErr w:type="spellStart"/>
      <w:r w:rsidRPr="009968F0">
        <w:rPr>
          <w:lang w:val="de-DE"/>
        </w:rPr>
        <w:t>Blankenbach</w:t>
      </w:r>
      <w:proofErr w:type="spellEnd"/>
      <w:r w:rsidRPr="009968F0">
        <w:rPr>
          <w:lang w:val="de-DE"/>
        </w:rPr>
        <w:t>)</w:t>
      </w:r>
    </w:p>
    <w:p w14:paraId="27C120B7" w14:textId="689891FB" w:rsidR="003C62F7" w:rsidRPr="009968F0" w:rsidRDefault="003C62F7">
      <w:pPr>
        <w:pStyle w:val="ListContinue1"/>
        <w:ind w:left="360"/>
      </w:pPr>
      <w:r w:rsidRPr="009968F0">
        <w:t>SINTEF Manufacturing (Gabor Sziebig)</w:t>
      </w:r>
    </w:p>
    <w:p w14:paraId="4025291E" w14:textId="39AC25B6" w:rsidR="00BC0F53" w:rsidRPr="009968F0" w:rsidRDefault="00BC0F53">
      <w:pPr>
        <w:pStyle w:val="ListContinue1"/>
        <w:ind w:left="360"/>
        <w:rPr>
          <w:lang w:val="es-ES"/>
        </w:rPr>
      </w:pPr>
      <w:r w:rsidRPr="009968F0">
        <w:rPr>
          <w:lang w:val="es-ES"/>
        </w:rPr>
        <w:t>Vías y Construcciones, S.A. (</w:t>
      </w:r>
      <w:r w:rsidR="006F71BB" w:rsidRPr="009968F0">
        <w:rPr>
          <w:lang w:val="es-ES"/>
        </w:rPr>
        <w:t>Manuel Menéndez Muñiz</w:t>
      </w:r>
      <w:r w:rsidRPr="009968F0">
        <w:rPr>
          <w:lang w:val="es-ES"/>
        </w:rPr>
        <w:t>)</w:t>
      </w:r>
    </w:p>
    <w:p w14:paraId="1D001382" w14:textId="2F3C6223" w:rsidR="00B95CD4" w:rsidRPr="009968F0" w:rsidRDefault="00B95CD4" w:rsidP="003C62F7">
      <w:pPr>
        <w:pStyle w:val="ForewordText"/>
        <w:autoSpaceDE w:val="0"/>
        <w:autoSpaceDN w:val="0"/>
        <w:adjustRightInd w:val="0"/>
        <w:rPr>
          <w:sz w:val="22"/>
          <w:szCs w:val="22"/>
        </w:rPr>
      </w:pPr>
      <w:r w:rsidRPr="009968F0">
        <w:rPr>
          <w:sz w:val="22"/>
          <w:szCs w:val="22"/>
        </w:rPr>
        <w:t>Attention is drawn to the possibility that some elements of this document may be subject to patent rights. CEN-CENELEC policy on patent rights is described in CEN-CENELEC Guide</w:t>
      </w:r>
      <w:r w:rsidR="00AD3036" w:rsidRPr="009968F0">
        <w:rPr>
          <w:sz w:val="22"/>
          <w:szCs w:val="22"/>
        </w:rPr>
        <w:t> </w:t>
      </w:r>
      <w:r w:rsidRPr="009968F0">
        <w:rPr>
          <w:sz w:val="22"/>
          <w:szCs w:val="22"/>
        </w:rPr>
        <w:t>8 “Guidelines for Implementation of the Common IPR Policy on Patent”. CEN and CENELEC shall not be held responsible for identifying any or all such patent rights.</w:t>
      </w:r>
    </w:p>
    <w:p w14:paraId="0E7C4E32" w14:textId="164BFB90" w:rsidR="00CF3A85" w:rsidRPr="009968F0" w:rsidRDefault="00B95CD4" w:rsidP="00B95CD4">
      <w:pPr>
        <w:pStyle w:val="ForewordText"/>
        <w:autoSpaceDE w:val="0"/>
        <w:autoSpaceDN w:val="0"/>
        <w:adjustRightInd w:val="0"/>
        <w:rPr>
          <w:sz w:val="22"/>
          <w:szCs w:val="22"/>
        </w:rPr>
      </w:pPr>
      <w:r w:rsidRPr="009968F0">
        <w:rPr>
          <w:sz w:val="22"/>
          <w:szCs w:val="22"/>
        </w:rPr>
        <w:t>Although the Workshop parties have made every effort to ensure the reliability and accuracy of technical and non-technical descriptions, the Workshop is not able to guarantee, explicitly or implicitly, the correctness of this document. Anyone who applies this</w:t>
      </w:r>
      <w:r w:rsidR="00511269" w:rsidRPr="009968F0">
        <w:rPr>
          <w:sz w:val="22"/>
          <w:szCs w:val="22"/>
        </w:rPr>
        <w:t xml:space="preserve"> draft</w:t>
      </w:r>
      <w:r w:rsidRPr="009968F0">
        <w:rPr>
          <w:sz w:val="22"/>
          <w:szCs w:val="22"/>
        </w:rPr>
        <w:t xml:space="preserve"> CEN and CENELEC Workshop Agreement shall be aware that neither the Workshop, nor CEN and CENELEC, can be held liable for damages or losses of any kind whatsoever. The use of this</w:t>
      </w:r>
      <w:r w:rsidR="00B71664" w:rsidRPr="009968F0">
        <w:rPr>
          <w:sz w:val="22"/>
          <w:szCs w:val="22"/>
        </w:rPr>
        <w:t xml:space="preserve"> draft</w:t>
      </w:r>
      <w:r w:rsidRPr="009968F0">
        <w:rPr>
          <w:sz w:val="22"/>
          <w:szCs w:val="22"/>
        </w:rPr>
        <w:t xml:space="preserve"> CEN and CENELEC Workshop Agreement does not relieve users of their responsibility for their own actions, and they apply this document at their own risk. The</w:t>
      </w:r>
      <w:r w:rsidR="00B71664" w:rsidRPr="009968F0">
        <w:rPr>
          <w:sz w:val="22"/>
          <w:szCs w:val="22"/>
        </w:rPr>
        <w:t xml:space="preserve"> draft</w:t>
      </w:r>
      <w:r w:rsidRPr="009968F0">
        <w:rPr>
          <w:sz w:val="22"/>
          <w:szCs w:val="22"/>
        </w:rPr>
        <w:t xml:space="preserve"> CEN and CENELEC Workshop Agreement should not be construed as legal advice authoritatively endorsed by CEN/CENELEC.</w:t>
      </w:r>
    </w:p>
    <w:p w14:paraId="24C667DC" w14:textId="77777777" w:rsidR="00DB201D" w:rsidRPr="009968F0" w:rsidRDefault="00DB201D" w:rsidP="00DB201D">
      <w:pPr>
        <w:pStyle w:val="IntroTitle"/>
        <w:autoSpaceDE w:val="0"/>
        <w:autoSpaceDN w:val="0"/>
        <w:adjustRightInd w:val="0"/>
        <w:rPr>
          <w:rFonts w:eastAsia="MS Mincho"/>
          <w:szCs w:val="24"/>
        </w:rPr>
      </w:pPr>
      <w:bookmarkStart w:id="26" w:name="_Toc445729940"/>
      <w:bookmarkStart w:id="27" w:name="_Toc143157872"/>
      <w:r w:rsidRPr="009968F0">
        <w:rPr>
          <w:rFonts w:eastAsia="MS Mincho"/>
          <w:szCs w:val="24"/>
        </w:rPr>
        <w:lastRenderedPageBreak/>
        <w:t>Introduction</w:t>
      </w:r>
      <w:bookmarkEnd w:id="26"/>
      <w:bookmarkEnd w:id="27"/>
    </w:p>
    <w:p w14:paraId="0525A5C2" w14:textId="77777777" w:rsidR="008D6F55" w:rsidRPr="009968F0" w:rsidRDefault="008D6F55" w:rsidP="008D6F55">
      <w:pPr>
        <w:pStyle w:val="BodyText"/>
        <w:autoSpaceDE w:val="0"/>
        <w:autoSpaceDN w:val="0"/>
        <w:adjustRightInd w:val="0"/>
        <w:rPr>
          <w:szCs w:val="22"/>
        </w:rPr>
      </w:pPr>
      <w:bookmarkStart w:id="28" w:name="_Toc445729941"/>
      <w:r w:rsidRPr="009968F0">
        <w:rPr>
          <w:szCs w:val="22"/>
        </w:rPr>
        <w:t>The digitalization of the construction industry has brought numerous new digital technologies onto construction sites and existing infrastructure.</w:t>
      </w:r>
    </w:p>
    <w:p w14:paraId="1DC4B743" w14:textId="28DC0ECE" w:rsidR="008D6F55" w:rsidRPr="009968F0" w:rsidRDefault="008D6F55" w:rsidP="008D6F55">
      <w:pPr>
        <w:pStyle w:val="BodyText"/>
        <w:autoSpaceDE w:val="0"/>
        <w:autoSpaceDN w:val="0"/>
        <w:adjustRightInd w:val="0"/>
        <w:rPr>
          <w:szCs w:val="22"/>
        </w:rPr>
      </w:pPr>
      <w:r w:rsidRPr="009968F0">
        <w:rPr>
          <w:szCs w:val="22"/>
        </w:rPr>
        <w:t>The spectrum ranges from digital measurement and quality control and the operation of robots and (partly) autonomous vehicles to visualization tasks using augmented and virtual reality systems (AR/VR). Each of these applications relies on precise geometric information about its own position and orientation. However, there are currently no common standards: these machines and applications use a wide variety of optical tags, some of which are proprietary, and all of them have their own data formats and processing strategies.</w:t>
      </w:r>
    </w:p>
    <w:p w14:paraId="1394BBBC" w14:textId="7C9018F9" w:rsidR="008D6F55" w:rsidRPr="009968F0" w:rsidRDefault="008D6F55" w:rsidP="008D6F55">
      <w:pPr>
        <w:pStyle w:val="BodyText"/>
        <w:autoSpaceDE w:val="0"/>
        <w:autoSpaceDN w:val="0"/>
        <w:adjustRightInd w:val="0"/>
        <w:rPr>
          <w:szCs w:val="22"/>
        </w:rPr>
      </w:pPr>
      <w:r w:rsidRPr="009968F0">
        <w:rPr>
          <w:szCs w:val="22"/>
        </w:rPr>
        <w:t xml:space="preserve">Precise position measurements on construction sites or in existing structures under monitoring are usually in the responsibility of surveyors. They create a network of </w:t>
      </w:r>
      <w:r w:rsidR="00904A97" w:rsidRPr="009968F0">
        <w:rPr>
          <w:szCs w:val="22"/>
        </w:rPr>
        <w:t>control</w:t>
      </w:r>
      <w:r w:rsidRPr="009968F0">
        <w:rPr>
          <w:szCs w:val="22"/>
        </w:rPr>
        <w:t xml:space="preserve"> points (targets) whose positions are determined from the official survey points. These targets then serve as the basis for all further measurements. However, currently no standardized process has been available to make this geometry information available to other parties.</w:t>
      </w:r>
    </w:p>
    <w:p w14:paraId="4BF2D06C" w14:textId="7CF88220" w:rsidR="008D6F55" w:rsidRPr="009968F0" w:rsidRDefault="008D6F55" w:rsidP="008D6F55">
      <w:pPr>
        <w:pStyle w:val="BodyText"/>
        <w:autoSpaceDE w:val="0"/>
        <w:autoSpaceDN w:val="0"/>
        <w:adjustRightInd w:val="0"/>
        <w:rPr>
          <w:szCs w:val="22"/>
        </w:rPr>
      </w:pPr>
      <w:r w:rsidRPr="009968F0">
        <w:rPr>
          <w:szCs w:val="22"/>
        </w:rPr>
        <w:t>This workshop agreement aims to provide digital technologies with measured position data from surveys in a secure manner</w:t>
      </w:r>
      <w:r w:rsidR="00F15530" w:rsidRPr="009968F0">
        <w:rPr>
          <w:szCs w:val="22"/>
        </w:rPr>
        <w:t>:</w:t>
      </w:r>
    </w:p>
    <w:p w14:paraId="3D3290C2" w14:textId="1743DC37" w:rsidR="008D6F55" w:rsidRPr="00047E04" w:rsidRDefault="008D6F55">
      <w:pPr>
        <w:pStyle w:val="ListContinue1"/>
        <w:ind w:left="360"/>
        <w:rPr>
          <w:lang w:val="en-US"/>
        </w:rPr>
      </w:pPr>
      <w:r w:rsidRPr="009968F0">
        <w:rPr>
          <w:szCs w:val="22"/>
        </w:rPr>
        <w:t>by defining the p</w:t>
      </w:r>
      <w:proofErr w:type="spellStart"/>
      <w:r w:rsidRPr="00047E04">
        <w:rPr>
          <w:lang w:val="en-US"/>
        </w:rPr>
        <w:t>roperties</w:t>
      </w:r>
      <w:proofErr w:type="spellEnd"/>
      <w:r w:rsidRPr="00047E04">
        <w:rPr>
          <w:lang w:val="en-US"/>
        </w:rPr>
        <w:t xml:space="preserve"> of suitable position markers and showing example implementations </w:t>
      </w:r>
    </w:p>
    <w:p w14:paraId="57E82DEE" w14:textId="0A0C4843" w:rsidR="008D6F55" w:rsidRPr="00047E04" w:rsidRDefault="008D6F55">
      <w:pPr>
        <w:pStyle w:val="ListContinue1"/>
        <w:ind w:left="360"/>
        <w:rPr>
          <w:lang w:val="en-US"/>
        </w:rPr>
      </w:pPr>
      <w:r w:rsidRPr="00047E04">
        <w:rPr>
          <w:lang w:val="en-US"/>
        </w:rPr>
        <w:t xml:space="preserve">by defining a flexible method with which any required tags can be attached at a defined distance to the marker </w:t>
      </w:r>
      <w:proofErr w:type="gramStart"/>
      <w:r w:rsidRPr="00047E04">
        <w:rPr>
          <w:lang w:val="en-US"/>
        </w:rPr>
        <w:t>in the course of</w:t>
      </w:r>
      <w:proofErr w:type="gramEnd"/>
      <w:r w:rsidRPr="00047E04">
        <w:rPr>
          <w:lang w:val="en-US"/>
        </w:rPr>
        <w:t xml:space="preserve"> the project </w:t>
      </w:r>
    </w:p>
    <w:p w14:paraId="0136D9EF" w14:textId="143CE79E" w:rsidR="008D6F55" w:rsidRPr="00047E04" w:rsidRDefault="008D6F55">
      <w:pPr>
        <w:pStyle w:val="ListContinue1"/>
        <w:ind w:left="360"/>
        <w:rPr>
          <w:lang w:val="en-US"/>
        </w:rPr>
      </w:pPr>
      <w:r w:rsidRPr="00047E04">
        <w:rPr>
          <w:lang w:val="en-US"/>
        </w:rPr>
        <w:t>by proposing an automated data transfer of the measurement data via «read-out tags»</w:t>
      </w:r>
    </w:p>
    <w:p w14:paraId="30534A77" w14:textId="3F1AF16F" w:rsidR="008D6F55" w:rsidRPr="009968F0" w:rsidRDefault="008D6F55">
      <w:pPr>
        <w:pStyle w:val="ListContinue1"/>
        <w:ind w:left="360"/>
        <w:rPr>
          <w:szCs w:val="22"/>
        </w:rPr>
      </w:pPr>
      <w:r w:rsidRPr="00047E04">
        <w:rPr>
          <w:lang w:val="en-US"/>
        </w:rPr>
        <w:t xml:space="preserve">and allows to </w:t>
      </w:r>
      <w:r w:rsidRPr="009968F0">
        <w:rPr>
          <w:szCs w:val="22"/>
        </w:rPr>
        <w:t xml:space="preserve">automatically </w:t>
      </w:r>
      <w:r w:rsidR="00820C37" w:rsidRPr="009968F0">
        <w:rPr>
          <w:szCs w:val="22"/>
        </w:rPr>
        <w:t>provide/</w:t>
      </w:r>
      <w:r w:rsidRPr="009968F0">
        <w:rPr>
          <w:szCs w:val="22"/>
        </w:rPr>
        <w:t>retrieve additional information, such as validity, accuracy of measurement</w:t>
      </w:r>
      <w:r w:rsidR="00820C37" w:rsidRPr="009968F0">
        <w:rPr>
          <w:szCs w:val="22"/>
        </w:rPr>
        <w:t>,</w:t>
      </w:r>
      <w:r w:rsidRPr="009968F0">
        <w:rPr>
          <w:szCs w:val="22"/>
        </w:rPr>
        <w:t xml:space="preserve"> GUID of the associated BIM element</w:t>
      </w:r>
      <w:r w:rsidR="00820C37" w:rsidRPr="009968F0">
        <w:rPr>
          <w:szCs w:val="22"/>
        </w:rPr>
        <w:t xml:space="preserve"> or any other data relevant to the project.</w:t>
      </w:r>
    </w:p>
    <w:p w14:paraId="065C8A42" w14:textId="77777777" w:rsidR="008D6F55" w:rsidRPr="009968F0" w:rsidRDefault="008D6F55" w:rsidP="008D6F55">
      <w:pPr>
        <w:pStyle w:val="BodyText"/>
        <w:autoSpaceDE w:val="0"/>
        <w:autoSpaceDN w:val="0"/>
        <w:adjustRightInd w:val="0"/>
        <w:rPr>
          <w:szCs w:val="22"/>
        </w:rPr>
      </w:pPr>
      <w:r w:rsidRPr="009968F0">
        <w:rPr>
          <w:szCs w:val="22"/>
        </w:rPr>
        <w:t>The use of the defined position markers is advantageous:</w:t>
      </w:r>
    </w:p>
    <w:p w14:paraId="2730A87C" w14:textId="2DC289E0" w:rsidR="008D6F55" w:rsidRPr="009968F0" w:rsidRDefault="008D6F55">
      <w:pPr>
        <w:pStyle w:val="ListContinue1"/>
        <w:ind w:left="360"/>
        <w:rPr>
          <w:lang w:val="de-DE"/>
        </w:rPr>
      </w:pPr>
      <w:r w:rsidRPr="009968F0">
        <w:rPr>
          <w:szCs w:val="22"/>
        </w:rPr>
        <w:t>In the complexity</w:t>
      </w:r>
      <w:r w:rsidRPr="00047E04">
        <w:rPr>
          <w:lang w:val="en-US"/>
        </w:rPr>
        <w:t xml:space="preserve"> of large construction sites, the many different trades and companies all use their own markers and tags without their content or information on their validity being accessible. </w:t>
      </w:r>
      <w:r w:rsidRPr="009968F0">
        <w:rPr>
          <w:lang w:val="de-DE"/>
        </w:rPr>
        <w:t xml:space="preserve">The </w:t>
      </w:r>
      <w:proofErr w:type="spellStart"/>
      <w:r w:rsidRPr="009968F0">
        <w:rPr>
          <w:lang w:val="de-DE"/>
        </w:rPr>
        <w:t>use</w:t>
      </w:r>
      <w:proofErr w:type="spellEnd"/>
      <w:r w:rsidRPr="009968F0">
        <w:rPr>
          <w:lang w:val="de-DE"/>
        </w:rPr>
        <w:t xml:space="preserve"> </w:t>
      </w:r>
      <w:proofErr w:type="spellStart"/>
      <w:r w:rsidRPr="009968F0">
        <w:rPr>
          <w:lang w:val="de-DE"/>
        </w:rPr>
        <w:t>of</w:t>
      </w:r>
      <w:proofErr w:type="spellEnd"/>
      <w:r w:rsidRPr="009968F0">
        <w:rPr>
          <w:lang w:val="de-DE"/>
        </w:rPr>
        <w:t xml:space="preserve"> </w:t>
      </w:r>
      <w:proofErr w:type="spellStart"/>
      <w:r w:rsidRPr="009968F0">
        <w:rPr>
          <w:lang w:val="de-DE"/>
        </w:rPr>
        <w:t>standardized</w:t>
      </w:r>
      <w:proofErr w:type="spellEnd"/>
      <w:r w:rsidRPr="009968F0">
        <w:rPr>
          <w:lang w:val="de-DE"/>
        </w:rPr>
        <w:t xml:space="preserve"> </w:t>
      </w:r>
      <w:proofErr w:type="spellStart"/>
      <w:r w:rsidRPr="009968F0">
        <w:rPr>
          <w:lang w:val="de-DE"/>
        </w:rPr>
        <w:t>markers</w:t>
      </w:r>
      <w:proofErr w:type="spellEnd"/>
      <w:r w:rsidRPr="009968F0">
        <w:rPr>
          <w:lang w:val="de-DE"/>
        </w:rPr>
        <w:t xml:space="preserve"> </w:t>
      </w:r>
      <w:proofErr w:type="spellStart"/>
      <w:r w:rsidRPr="009968F0">
        <w:rPr>
          <w:lang w:val="de-DE"/>
        </w:rPr>
        <w:t>avoids</w:t>
      </w:r>
      <w:proofErr w:type="spellEnd"/>
      <w:r w:rsidRPr="009968F0">
        <w:rPr>
          <w:lang w:val="de-DE"/>
        </w:rPr>
        <w:t xml:space="preserve"> </w:t>
      </w:r>
      <w:proofErr w:type="spellStart"/>
      <w:r w:rsidRPr="009968F0">
        <w:rPr>
          <w:lang w:val="de-DE"/>
        </w:rPr>
        <w:t>duplication</w:t>
      </w:r>
      <w:proofErr w:type="spellEnd"/>
      <w:r w:rsidRPr="009968F0">
        <w:rPr>
          <w:lang w:val="de-DE"/>
        </w:rPr>
        <w:t xml:space="preserve"> and </w:t>
      </w:r>
      <w:proofErr w:type="spellStart"/>
      <w:r w:rsidRPr="009968F0">
        <w:rPr>
          <w:lang w:val="de-DE"/>
        </w:rPr>
        <w:t>errors</w:t>
      </w:r>
      <w:proofErr w:type="spellEnd"/>
      <w:r w:rsidRPr="009968F0">
        <w:rPr>
          <w:lang w:val="de-DE"/>
        </w:rPr>
        <w:t>.</w:t>
      </w:r>
    </w:p>
    <w:p w14:paraId="10BC561C" w14:textId="7A419868" w:rsidR="008D6F55" w:rsidRPr="00047E04" w:rsidRDefault="008D6F55">
      <w:pPr>
        <w:pStyle w:val="ListContinue1"/>
        <w:ind w:left="360"/>
        <w:rPr>
          <w:lang w:val="en-US"/>
        </w:rPr>
      </w:pPr>
      <w:r w:rsidRPr="00047E04">
        <w:rPr>
          <w:lang w:val="en-US"/>
        </w:rPr>
        <w:t>Measuring and managing the survey data is in the hands of the commissioned surveyors or the BIM manager, so that the digital applications can work in the project coordinate</w:t>
      </w:r>
      <w:ins w:id="29" w:author="Christian Grunewald" w:date="2023-08-27T14:15:00Z">
        <w:r w:rsidR="00E36DB6">
          <w:rPr>
            <w:lang w:val="en-US"/>
          </w:rPr>
          <w:t xml:space="preserve"> reference</w:t>
        </w:r>
      </w:ins>
      <w:r w:rsidRPr="00047E04">
        <w:rPr>
          <w:lang w:val="en-US"/>
        </w:rPr>
        <w:t xml:space="preserve"> system.</w:t>
      </w:r>
    </w:p>
    <w:p w14:paraId="0581A091" w14:textId="52FF2A72" w:rsidR="00F15530" w:rsidRPr="009968F0" w:rsidRDefault="008D6F55">
      <w:pPr>
        <w:pStyle w:val="ListContinue1"/>
        <w:ind w:left="360"/>
        <w:rPr>
          <w:szCs w:val="22"/>
        </w:rPr>
      </w:pPr>
      <w:r w:rsidRPr="00047E04">
        <w:rPr>
          <w:lang w:val="en-US"/>
        </w:rPr>
        <w:t xml:space="preserve">The method described is ideally suited for use in BIM processes: It is recommended to store the position markers in a marker model in the BIM system. Authorized users can retrieve current, </w:t>
      </w:r>
      <w:proofErr w:type="gramStart"/>
      <w:r w:rsidRPr="00047E04">
        <w:rPr>
          <w:lang w:val="en-US"/>
        </w:rPr>
        <w:t>correct</w:t>
      </w:r>
      <w:proofErr w:type="gramEnd"/>
      <w:r w:rsidRPr="00047E04">
        <w:rPr>
          <w:lang w:val="en-US"/>
        </w:rPr>
        <w:t xml:space="preserve"> and </w:t>
      </w:r>
      <w:proofErr w:type="spellStart"/>
      <w:r w:rsidRPr="00047E04">
        <w:rPr>
          <w:lang w:val="en-US"/>
        </w:rPr>
        <w:t>unif</w:t>
      </w:r>
      <w:r w:rsidRPr="009968F0">
        <w:rPr>
          <w:szCs w:val="22"/>
        </w:rPr>
        <w:t>orm</w:t>
      </w:r>
      <w:proofErr w:type="spellEnd"/>
      <w:r w:rsidRPr="009968F0">
        <w:rPr>
          <w:szCs w:val="22"/>
        </w:rPr>
        <w:t xml:space="preserve"> measurement data via the BIM system and password-protected </w:t>
      </w:r>
      <w:r w:rsidR="003876EB" w:rsidRPr="009968F0">
        <w:rPr>
          <w:szCs w:val="22"/>
        </w:rPr>
        <w:t>“</w:t>
      </w:r>
      <w:r w:rsidRPr="009968F0">
        <w:rPr>
          <w:szCs w:val="22"/>
        </w:rPr>
        <w:t>read-out tags</w:t>
      </w:r>
      <w:r w:rsidR="003876EB" w:rsidRPr="009968F0">
        <w:rPr>
          <w:szCs w:val="22"/>
        </w:rPr>
        <w:t>”</w:t>
      </w:r>
      <w:r w:rsidRPr="009968F0">
        <w:rPr>
          <w:szCs w:val="22"/>
        </w:rPr>
        <w:t>.</w:t>
      </w:r>
    </w:p>
    <w:p w14:paraId="5E92BDF2" w14:textId="309915EB" w:rsidR="00F15530" w:rsidRPr="009968F0" w:rsidRDefault="008D6F55" w:rsidP="008D6F55">
      <w:pPr>
        <w:pStyle w:val="BodyText"/>
        <w:autoSpaceDE w:val="0"/>
        <w:autoSpaceDN w:val="0"/>
        <w:adjustRightInd w:val="0"/>
        <w:rPr>
          <w:rStyle w:val="y2iqfc"/>
          <w:lang w:val="en"/>
        </w:rPr>
      </w:pPr>
      <w:r w:rsidRPr="009968F0">
        <w:rPr>
          <w:rStyle w:val="y2iqfc"/>
          <w:lang w:val="en"/>
        </w:rPr>
        <w:t xml:space="preserve">The position markers and their usage were </w:t>
      </w:r>
      <w:r w:rsidR="00F15530" w:rsidRPr="009968F0">
        <w:rPr>
          <w:rStyle w:val="y2iqfc"/>
          <w:lang w:val="en"/>
        </w:rPr>
        <w:t xml:space="preserve">originally </w:t>
      </w:r>
      <w:r w:rsidRPr="009968F0">
        <w:rPr>
          <w:rStyle w:val="y2iqfc"/>
          <w:lang w:val="en"/>
        </w:rPr>
        <w:t>developed and tested as part of the BIMprove project</w:t>
      </w:r>
      <w:r w:rsidR="00F04451" w:rsidRPr="009968F0">
        <w:rPr>
          <w:rStyle w:val="y2iqfc"/>
          <w:lang w:val="en"/>
        </w:rPr>
        <w:t xml:space="preserve"> of the Horizon funding </w:t>
      </w:r>
      <w:proofErr w:type="spellStart"/>
      <w:r w:rsidR="00F04451" w:rsidRPr="009968F0">
        <w:rPr>
          <w:rStyle w:val="y2iqfc"/>
          <w:lang w:val="en"/>
        </w:rPr>
        <w:t>programme</w:t>
      </w:r>
      <w:proofErr w:type="spellEnd"/>
      <w:r w:rsidR="00F04451" w:rsidRPr="009968F0">
        <w:rPr>
          <w:rStyle w:val="y2iqfc"/>
          <w:lang w:val="en"/>
        </w:rPr>
        <w:t xml:space="preserve"> (</w:t>
      </w:r>
      <w:r w:rsidR="00F04451" w:rsidRPr="009968F0">
        <w:rPr>
          <w:szCs w:val="22"/>
        </w:rPr>
        <w:t>No</w:t>
      </w:r>
      <w:r w:rsidR="003876EB" w:rsidRPr="009968F0">
        <w:rPr>
          <w:szCs w:val="22"/>
        </w:rPr>
        <w:t> </w:t>
      </w:r>
      <w:r w:rsidR="00F04451" w:rsidRPr="009968F0">
        <w:rPr>
          <w:szCs w:val="22"/>
        </w:rPr>
        <w:t>958450)</w:t>
      </w:r>
      <w:r w:rsidR="00F15530" w:rsidRPr="009968F0">
        <w:rPr>
          <w:rStyle w:val="y2iqfc"/>
          <w:lang w:val="en"/>
        </w:rPr>
        <w:t xml:space="preserve">. </w:t>
      </w:r>
      <w:r w:rsidR="00F15530" w:rsidRPr="009968F0">
        <w:t>This document was commonly created by surveyors, drone scientists, VR specialists, BIM managers and BIM software specialists.</w:t>
      </w:r>
      <w:r w:rsidRPr="009968F0">
        <w:rPr>
          <w:rStyle w:val="y2iqfc"/>
          <w:lang w:val="en"/>
        </w:rPr>
        <w:t xml:space="preserve"> </w:t>
      </w:r>
    </w:p>
    <w:p w14:paraId="2AB90AC3" w14:textId="6DFD3C48" w:rsidR="00407178" w:rsidRPr="009968F0" w:rsidRDefault="008D6F55" w:rsidP="008D6F55">
      <w:pPr>
        <w:pStyle w:val="BodyText"/>
        <w:autoSpaceDE w:val="0"/>
        <w:autoSpaceDN w:val="0"/>
        <w:adjustRightInd w:val="0"/>
      </w:pPr>
      <w:r w:rsidRPr="009968F0">
        <w:rPr>
          <w:rStyle w:val="y2iqfc"/>
          <w:lang w:val="en"/>
        </w:rPr>
        <w:t xml:space="preserve">For the </w:t>
      </w:r>
      <w:r w:rsidR="00C50D52" w:rsidRPr="009968F0">
        <w:rPr>
          <w:rStyle w:val="y2iqfc"/>
          <w:lang w:val="en"/>
        </w:rPr>
        <w:t xml:space="preserve">future </w:t>
      </w:r>
      <w:r w:rsidRPr="009968F0">
        <w:rPr>
          <w:rStyle w:val="y2iqfc"/>
          <w:lang w:val="en"/>
        </w:rPr>
        <w:t xml:space="preserve">revision of the CWA the authors are grateful for </w:t>
      </w:r>
      <w:r w:rsidR="00F15530" w:rsidRPr="009968F0">
        <w:rPr>
          <w:rStyle w:val="y2iqfc"/>
          <w:lang w:val="en"/>
        </w:rPr>
        <w:t xml:space="preserve">feedback on practical implementation </w:t>
      </w:r>
      <w:r w:rsidRPr="009968F0">
        <w:rPr>
          <w:rStyle w:val="y2iqfc"/>
          <w:lang w:val="en"/>
        </w:rPr>
        <w:t xml:space="preserve">and </w:t>
      </w:r>
      <w:r w:rsidR="00F15530" w:rsidRPr="009968F0">
        <w:rPr>
          <w:rStyle w:val="y2iqfc"/>
          <w:lang w:val="en"/>
        </w:rPr>
        <w:t xml:space="preserve">possible </w:t>
      </w:r>
      <w:r w:rsidRPr="009968F0">
        <w:rPr>
          <w:rStyle w:val="y2iqfc"/>
          <w:lang w:val="en"/>
        </w:rPr>
        <w:t>suggestions</w:t>
      </w:r>
      <w:r w:rsidR="00424FF6" w:rsidRPr="009968F0">
        <w:rPr>
          <w:rStyle w:val="y2iqfc"/>
          <w:lang w:val="en"/>
        </w:rPr>
        <w:t xml:space="preserve"> to </w:t>
      </w:r>
      <w:hyperlink r:id="rId15" w:history="1">
        <w:r w:rsidR="00424FF6" w:rsidRPr="009968F0">
          <w:rPr>
            <w:rStyle w:val="Hyperlink"/>
            <w:color w:val="auto"/>
            <w:u w:val="none"/>
            <w:lang w:val="en"/>
          </w:rPr>
          <w:t>christian.grunewald@din.de</w:t>
        </w:r>
      </w:hyperlink>
      <w:r w:rsidRPr="009968F0">
        <w:rPr>
          <w:rStyle w:val="y2iqfc"/>
          <w:lang w:val="en"/>
        </w:rPr>
        <w:t>.</w:t>
      </w:r>
    </w:p>
    <w:p w14:paraId="749DE105" w14:textId="77777777" w:rsidR="00DB201D" w:rsidRPr="009968F0" w:rsidRDefault="00DB201D" w:rsidP="00DB201D">
      <w:pPr>
        <w:pStyle w:val="Heading1"/>
        <w:pageBreakBefore/>
        <w:tabs>
          <w:tab w:val="left" w:pos="400"/>
          <w:tab w:val="left" w:pos="432"/>
          <w:tab w:val="left" w:pos="560"/>
        </w:tabs>
        <w:autoSpaceDE w:val="0"/>
        <w:autoSpaceDN w:val="0"/>
        <w:adjustRightInd w:val="0"/>
        <w:ind w:left="431" w:hanging="431"/>
        <w:rPr>
          <w:szCs w:val="24"/>
        </w:rPr>
      </w:pPr>
      <w:bookmarkStart w:id="30" w:name="_Toc139532843"/>
      <w:bookmarkStart w:id="31" w:name="_Toc139532921"/>
      <w:bookmarkStart w:id="32" w:name="_Toc139533507"/>
      <w:bookmarkStart w:id="33" w:name="_Toc139533661"/>
      <w:bookmarkStart w:id="34" w:name="_Toc139546114"/>
      <w:bookmarkStart w:id="35" w:name="_Toc139546290"/>
      <w:bookmarkStart w:id="36" w:name="_Toc139532844"/>
      <w:bookmarkStart w:id="37" w:name="_Toc139532922"/>
      <w:bookmarkStart w:id="38" w:name="_Toc139533508"/>
      <w:bookmarkStart w:id="39" w:name="_Toc139533662"/>
      <w:bookmarkStart w:id="40" w:name="_Toc139546115"/>
      <w:bookmarkStart w:id="41" w:name="_Toc139546291"/>
      <w:bookmarkStart w:id="42" w:name="_Toc139532845"/>
      <w:bookmarkStart w:id="43" w:name="_Toc139532923"/>
      <w:bookmarkStart w:id="44" w:name="_Toc139533509"/>
      <w:bookmarkStart w:id="45" w:name="_Toc139533663"/>
      <w:bookmarkStart w:id="46" w:name="_Toc139546116"/>
      <w:bookmarkStart w:id="47" w:name="_Toc139546292"/>
      <w:bookmarkStart w:id="48" w:name="_Toc139532846"/>
      <w:bookmarkStart w:id="49" w:name="_Toc139532924"/>
      <w:bookmarkStart w:id="50" w:name="_Toc139533510"/>
      <w:bookmarkStart w:id="51" w:name="_Toc139533664"/>
      <w:bookmarkStart w:id="52" w:name="_Toc139546117"/>
      <w:bookmarkStart w:id="53" w:name="_Toc139546293"/>
      <w:bookmarkStart w:id="54" w:name="_Toc143157873"/>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9968F0">
        <w:rPr>
          <w:szCs w:val="24"/>
        </w:rPr>
        <w:lastRenderedPageBreak/>
        <w:t>Scope</w:t>
      </w:r>
      <w:bookmarkEnd w:id="28"/>
      <w:bookmarkEnd w:id="54"/>
    </w:p>
    <w:p w14:paraId="734F3E50" w14:textId="1E553715" w:rsidR="00226413" w:rsidRPr="009968F0" w:rsidRDefault="00226413" w:rsidP="003876EB">
      <w:pPr>
        <w:pStyle w:val="BodyText"/>
        <w:autoSpaceDE w:val="0"/>
        <w:autoSpaceDN w:val="0"/>
        <w:adjustRightInd w:val="0"/>
        <w:rPr>
          <w:rStyle w:val="y2iqfc"/>
          <w:lang w:val="en"/>
        </w:rPr>
      </w:pPr>
      <w:r w:rsidRPr="009968F0">
        <w:rPr>
          <w:rFonts w:eastAsia="Times New Roman"/>
          <w:lang w:val="en-US"/>
        </w:rPr>
        <w:t xml:space="preserve">This CWA is applicable to construction processes where the usual surveyor’s control points are to be used not only for geometry control, but other applications such as laser scanning, localization of autonomous vehicles, </w:t>
      </w:r>
      <w:proofErr w:type="spellStart"/>
      <w:r w:rsidRPr="009968F0">
        <w:rPr>
          <w:rFonts w:eastAsia="Times New Roman"/>
          <w:lang w:val="en-US"/>
        </w:rPr>
        <w:t>ph</w:t>
      </w:r>
      <w:r w:rsidRPr="009968F0">
        <w:rPr>
          <w:rStyle w:val="y2iqfc"/>
          <w:lang w:val="en"/>
        </w:rPr>
        <w:t>otogrammetry</w:t>
      </w:r>
      <w:proofErr w:type="spellEnd"/>
      <w:r w:rsidRPr="009968F0">
        <w:rPr>
          <w:rStyle w:val="y2iqfc"/>
          <w:lang w:val="en"/>
        </w:rPr>
        <w:t>, or VR/AR applications.</w:t>
      </w:r>
    </w:p>
    <w:p w14:paraId="4912933A" w14:textId="2FB2D45D" w:rsidR="004F2501" w:rsidRPr="009968F0" w:rsidRDefault="00226413" w:rsidP="003876EB">
      <w:pPr>
        <w:pStyle w:val="BodyText"/>
        <w:autoSpaceDE w:val="0"/>
        <w:autoSpaceDN w:val="0"/>
        <w:adjustRightInd w:val="0"/>
        <w:rPr>
          <w:rStyle w:val="y2iqfc"/>
          <w:lang w:val="en"/>
        </w:rPr>
      </w:pPr>
      <w:r w:rsidRPr="009968F0">
        <w:rPr>
          <w:rStyle w:val="y2iqfc"/>
          <w:lang w:val="en"/>
        </w:rPr>
        <w:t xml:space="preserve">It provides a framework for making accurate survey point information available to digital applications and other trades. </w:t>
      </w:r>
      <w:r w:rsidR="004F2501" w:rsidRPr="009968F0">
        <w:rPr>
          <w:rStyle w:val="y2iqfc"/>
          <w:lang w:val="en"/>
        </w:rPr>
        <w:t xml:space="preserve">This includes </w:t>
      </w:r>
      <w:r w:rsidRPr="009968F0">
        <w:rPr>
          <w:rStyle w:val="y2iqfc"/>
          <w:lang w:val="en"/>
        </w:rPr>
        <w:t xml:space="preserve">the layout of </w:t>
      </w:r>
      <w:r w:rsidR="004F2501" w:rsidRPr="009968F0">
        <w:rPr>
          <w:rStyle w:val="y2iqfc"/>
          <w:lang w:val="en"/>
        </w:rPr>
        <w:t>marker</w:t>
      </w:r>
      <w:r w:rsidRPr="009968F0">
        <w:rPr>
          <w:rStyle w:val="y2iqfc"/>
          <w:lang w:val="en"/>
        </w:rPr>
        <w:t>s</w:t>
      </w:r>
      <w:r w:rsidR="004F2501" w:rsidRPr="009968F0">
        <w:rPr>
          <w:rStyle w:val="y2iqfc"/>
          <w:lang w:val="en"/>
        </w:rPr>
        <w:t>, a naming convention for markers and a common digital interface for the read-out-data of markers.</w:t>
      </w:r>
    </w:p>
    <w:p w14:paraId="68A6FBF3" w14:textId="3AFF3B9C" w:rsidR="004F2501" w:rsidRPr="009968F0" w:rsidRDefault="004F2501" w:rsidP="003876EB">
      <w:pPr>
        <w:pStyle w:val="BodyText"/>
        <w:autoSpaceDE w:val="0"/>
        <w:autoSpaceDN w:val="0"/>
        <w:adjustRightInd w:val="0"/>
        <w:rPr>
          <w:rStyle w:val="y2iqfc"/>
          <w:lang w:val="en"/>
        </w:rPr>
      </w:pPr>
      <w:r w:rsidRPr="009968F0">
        <w:rPr>
          <w:rStyle w:val="y2iqfc"/>
          <w:lang w:val="en"/>
        </w:rPr>
        <w:t>The CWA build</w:t>
      </w:r>
      <w:r w:rsidR="00805C15" w:rsidRPr="009968F0">
        <w:rPr>
          <w:rStyle w:val="y2iqfc"/>
          <w:lang w:val="en"/>
        </w:rPr>
        <w:t>s</w:t>
      </w:r>
      <w:r w:rsidRPr="009968F0">
        <w:rPr>
          <w:rStyle w:val="y2iqfc"/>
          <w:lang w:val="en"/>
        </w:rPr>
        <w:t xml:space="preserve"> on existing standards and conventions and collate</w:t>
      </w:r>
      <w:r w:rsidR="00805C15" w:rsidRPr="009968F0">
        <w:rPr>
          <w:rStyle w:val="y2iqfc"/>
          <w:lang w:val="en"/>
        </w:rPr>
        <w:t>s</w:t>
      </w:r>
      <w:r w:rsidRPr="009968F0">
        <w:rPr>
          <w:rStyle w:val="y2iqfc"/>
          <w:lang w:val="en"/>
        </w:rPr>
        <w:t xml:space="preserve"> them where </w:t>
      </w:r>
      <w:r w:rsidR="00805C15" w:rsidRPr="009968F0">
        <w:rPr>
          <w:rStyle w:val="y2iqfc"/>
          <w:lang w:val="en"/>
        </w:rPr>
        <w:t>applicable</w:t>
      </w:r>
      <w:r w:rsidRPr="009968F0">
        <w:rPr>
          <w:rStyle w:val="y2iqfc"/>
          <w:lang w:val="en"/>
        </w:rPr>
        <w:t>.</w:t>
      </w:r>
    </w:p>
    <w:p w14:paraId="3E18BBD6" w14:textId="77777777" w:rsidR="004D11BB" w:rsidRDefault="004F2501" w:rsidP="004D11BB">
      <w:pPr>
        <w:pStyle w:val="BodyText"/>
        <w:autoSpaceDE w:val="0"/>
        <w:autoSpaceDN w:val="0"/>
        <w:adjustRightInd w:val="0"/>
        <w:rPr>
          <w:ins w:id="55" w:author="Christian Grunewald" w:date="2023-08-27T23:07:00Z"/>
        </w:rPr>
      </w:pPr>
      <w:r w:rsidRPr="009968F0">
        <w:rPr>
          <w:rStyle w:val="y2iqfc"/>
          <w:lang w:val="en"/>
        </w:rPr>
        <w:t>The CWA is intended to be</w:t>
      </w:r>
      <w:r w:rsidRPr="009968F0">
        <w:t xml:space="preserve"> used </w:t>
      </w:r>
      <w:r w:rsidR="00226413" w:rsidRPr="009968F0">
        <w:t xml:space="preserve">on construction sites and in existing buildings </w:t>
      </w:r>
      <w:r w:rsidRPr="009968F0">
        <w:t xml:space="preserve">by </w:t>
      </w:r>
      <w:r w:rsidR="00226413" w:rsidRPr="009968F0">
        <w:rPr>
          <w:rFonts w:hint="eastAsia"/>
        </w:rPr>
        <w:t>planners (architects, civil engineers,</w:t>
      </w:r>
      <w:r w:rsidR="00226413" w:rsidRPr="009968F0">
        <w:t xml:space="preserve"> …</w:t>
      </w:r>
      <w:r w:rsidR="00226413" w:rsidRPr="009968F0">
        <w:rPr>
          <w:rFonts w:hint="eastAsia"/>
        </w:rPr>
        <w:t>)</w:t>
      </w:r>
      <w:r w:rsidR="00226413" w:rsidRPr="009968F0">
        <w:t xml:space="preserve">, </w:t>
      </w:r>
      <w:r w:rsidR="00226413" w:rsidRPr="009968F0">
        <w:rPr>
          <w:rFonts w:hint="eastAsia"/>
        </w:rPr>
        <w:t>surveyors,</w:t>
      </w:r>
      <w:r w:rsidR="00226413" w:rsidRPr="009968F0">
        <w:t xml:space="preserve"> </w:t>
      </w:r>
      <w:r w:rsidRPr="009968F0">
        <w:rPr>
          <w:rFonts w:hint="eastAsia"/>
        </w:rPr>
        <w:t>construction companies</w:t>
      </w:r>
      <w:r w:rsidRPr="009968F0">
        <w:t xml:space="preserve">, </w:t>
      </w:r>
      <w:r w:rsidRPr="009968F0">
        <w:rPr>
          <w:rFonts w:hint="eastAsia"/>
        </w:rPr>
        <w:t>software providers</w:t>
      </w:r>
      <w:r w:rsidRPr="009968F0">
        <w:t xml:space="preserve">, </w:t>
      </w:r>
      <w:r w:rsidRPr="009968F0">
        <w:rPr>
          <w:rFonts w:hint="eastAsia"/>
        </w:rPr>
        <w:t>UXV operators</w:t>
      </w:r>
      <w:r w:rsidRPr="009968F0">
        <w:t xml:space="preserve">, </w:t>
      </w:r>
      <w:r w:rsidR="00226413" w:rsidRPr="009968F0">
        <w:t>BIM stakeholders,</w:t>
      </w:r>
      <w:r w:rsidR="00226413" w:rsidRPr="009968F0">
        <w:rPr>
          <w:rFonts w:hint="eastAsia"/>
        </w:rPr>
        <w:t xml:space="preserve"> </w:t>
      </w:r>
      <w:r w:rsidRPr="009968F0">
        <w:rPr>
          <w:rFonts w:hint="eastAsia"/>
        </w:rPr>
        <w:t xml:space="preserve">and </w:t>
      </w:r>
      <w:proofErr w:type="gramStart"/>
      <w:r w:rsidRPr="009968F0">
        <w:rPr>
          <w:rFonts w:hint="eastAsia"/>
        </w:rPr>
        <w:t>on site</w:t>
      </w:r>
      <w:proofErr w:type="gramEnd"/>
      <w:r w:rsidRPr="009968F0">
        <w:rPr>
          <w:rFonts w:hint="eastAsia"/>
        </w:rPr>
        <w:t xml:space="preserve"> machines/devices/systems</w:t>
      </w:r>
      <w:r w:rsidRPr="009968F0">
        <w:t>.</w:t>
      </w:r>
    </w:p>
    <w:p w14:paraId="691C77FC" w14:textId="55EAE2D3" w:rsidR="004F2501" w:rsidRPr="009968F0" w:rsidRDefault="004D11BB" w:rsidP="004D11BB">
      <w:pPr>
        <w:pStyle w:val="BodyText"/>
        <w:autoSpaceDE w:val="0"/>
        <w:autoSpaceDN w:val="0"/>
        <w:adjustRightInd w:val="0"/>
      </w:pPr>
      <w:ins w:id="56" w:author="Christian Grunewald" w:date="2023-08-27T23:07:00Z">
        <w:r>
          <w:t>The survey point information may be utilised not only during the construction but also during maintenance throughout the life of the facility.</w:t>
        </w:r>
      </w:ins>
    </w:p>
    <w:p w14:paraId="76FB2202" w14:textId="77777777" w:rsidR="00DB201D" w:rsidRPr="009968F0" w:rsidRDefault="00DB201D" w:rsidP="00DB201D">
      <w:pPr>
        <w:pStyle w:val="Heading1"/>
        <w:tabs>
          <w:tab w:val="left" w:pos="403"/>
          <w:tab w:val="left" w:pos="432"/>
          <w:tab w:val="left" w:pos="562"/>
        </w:tabs>
        <w:autoSpaceDE w:val="0"/>
        <w:autoSpaceDN w:val="0"/>
        <w:adjustRightInd w:val="0"/>
        <w:ind w:left="431" w:hanging="431"/>
        <w:rPr>
          <w:szCs w:val="24"/>
        </w:rPr>
      </w:pPr>
      <w:bookmarkStart w:id="57" w:name="_Toc143157874"/>
      <w:r w:rsidRPr="009968F0">
        <w:rPr>
          <w:szCs w:val="24"/>
        </w:rPr>
        <w:t>Normative references</w:t>
      </w:r>
      <w:bookmarkEnd w:id="57"/>
    </w:p>
    <w:p w14:paraId="1B5492C7" w14:textId="77777777" w:rsidR="002D1280" w:rsidRPr="009968F0" w:rsidRDefault="002D1280" w:rsidP="002D1280">
      <w:pPr>
        <w:pStyle w:val="BodyText"/>
      </w:pPr>
      <w:r w:rsidRPr="009968F0">
        <w:t xml:space="preserve">The following documents are referred to in the text in such a way that some or </w:t>
      </w:r>
      <w:proofErr w:type="gramStart"/>
      <w:r w:rsidRPr="009968F0">
        <w:t>all of</w:t>
      </w:r>
      <w:proofErr w:type="gramEnd"/>
      <w:r w:rsidRPr="009968F0">
        <w:t xml:space="preserve"> their content constitutes requirements of this document. For dated references, only the edition cited applies. For undated references, the latest edition of the referenced document (including any amendments) applies.</w:t>
      </w:r>
    </w:p>
    <w:p w14:paraId="7793D525" w14:textId="670BC377" w:rsidR="00407178" w:rsidRDefault="00407178" w:rsidP="00407178">
      <w:pPr>
        <w:pStyle w:val="BodyText"/>
        <w:rPr>
          <w:ins w:id="58" w:author="Christian Grunewald" w:date="2023-08-27T23:34:00Z"/>
          <w:i/>
          <w:iCs/>
        </w:rPr>
      </w:pPr>
      <w:r w:rsidRPr="009968F0">
        <w:t>ISO/IEC</w:t>
      </w:r>
      <w:r w:rsidR="003876EB" w:rsidRPr="009968F0">
        <w:t> </w:t>
      </w:r>
      <w:r w:rsidRPr="009968F0">
        <w:t>21778</w:t>
      </w:r>
      <w:r w:rsidR="000E2FBB" w:rsidRPr="009968F0">
        <w:t>:2017,</w:t>
      </w:r>
      <w:r w:rsidRPr="009968F0">
        <w:t xml:space="preserve"> </w:t>
      </w:r>
      <w:r w:rsidRPr="009968F0">
        <w:rPr>
          <w:i/>
          <w:iCs/>
        </w:rPr>
        <w:t>Information technology</w:t>
      </w:r>
      <w:r w:rsidR="003876EB" w:rsidRPr="009968F0">
        <w:rPr>
          <w:i/>
          <w:iCs/>
        </w:rPr>
        <w:t> </w:t>
      </w:r>
      <w:r w:rsidRPr="009968F0">
        <w:rPr>
          <w:i/>
          <w:iCs/>
        </w:rPr>
        <w:t>— The JSON data interchange syntax</w:t>
      </w:r>
    </w:p>
    <w:p w14:paraId="07F3CA23" w14:textId="0BA4E46A" w:rsidR="00D72AE8" w:rsidRDefault="00D72AE8" w:rsidP="00407178">
      <w:pPr>
        <w:pStyle w:val="BodyText"/>
        <w:rPr>
          <w:ins w:id="59" w:author="Christian Grunewald" w:date="2023-08-27T23:36:00Z"/>
          <w:i/>
          <w:iCs/>
        </w:rPr>
      </w:pPr>
      <w:ins w:id="60" w:author="Christian Grunewald" w:date="2023-08-27T23:34:00Z">
        <w:r w:rsidRPr="00D72AE8">
          <w:rPr>
            <w:rPrChange w:id="61" w:author="Christian Grunewald" w:date="2023-08-27T23:34:00Z">
              <w:rPr>
                <w:i/>
                <w:iCs/>
              </w:rPr>
            </w:rPrChange>
          </w:rPr>
          <w:t xml:space="preserve">ISO 19111, </w:t>
        </w:r>
        <w:r w:rsidRPr="00D72AE8">
          <w:rPr>
            <w:i/>
            <w:iCs/>
          </w:rPr>
          <w:t xml:space="preserve">Geographic information ― Referencing by </w:t>
        </w:r>
        <w:proofErr w:type="gramStart"/>
        <w:r w:rsidRPr="00D72AE8">
          <w:rPr>
            <w:i/>
            <w:iCs/>
          </w:rPr>
          <w:t>coordinates</w:t>
        </w:r>
      </w:ins>
      <w:proofErr w:type="gramEnd"/>
    </w:p>
    <w:p w14:paraId="7ABAF292" w14:textId="00DF296F" w:rsidR="00AD434F" w:rsidRPr="00D72AE8" w:rsidRDefault="00AD434F" w:rsidP="00407178">
      <w:pPr>
        <w:pStyle w:val="BodyText"/>
        <w:rPr>
          <w:rPrChange w:id="62" w:author="Christian Grunewald" w:date="2023-08-27T23:34:00Z">
            <w:rPr>
              <w:i/>
              <w:iCs/>
            </w:rPr>
          </w:rPrChange>
        </w:rPr>
      </w:pPr>
      <w:ins w:id="63" w:author="Christian Grunewald" w:date="2023-08-27T23:36:00Z">
        <w:r w:rsidRPr="00AD434F">
          <w:t xml:space="preserve">ISO 19162, </w:t>
        </w:r>
        <w:r w:rsidRPr="00AD434F">
          <w:rPr>
            <w:i/>
            <w:iCs/>
            <w:rPrChange w:id="64" w:author="Christian Grunewald" w:date="2023-08-27T23:36:00Z">
              <w:rPr/>
            </w:rPrChange>
          </w:rPr>
          <w:t xml:space="preserve">Geographic information ― Well-known text representation of </w:t>
        </w:r>
        <w:del w:id="65" w:author="Sydow Antje (sydo)" w:date="2023-08-31T14:06:00Z">
          <w:r w:rsidRPr="00AD434F" w:rsidDel="00222C5E">
            <w:rPr>
              <w:i/>
              <w:iCs/>
              <w:rPrChange w:id="66" w:author="Christian Grunewald" w:date="2023-08-27T23:36:00Z">
                <w:rPr/>
              </w:rPrChange>
            </w:rPr>
            <w:delText xml:space="preserve"> </w:delText>
          </w:r>
        </w:del>
        <w:r w:rsidRPr="00AD434F">
          <w:rPr>
            <w:i/>
            <w:iCs/>
            <w:rPrChange w:id="67" w:author="Christian Grunewald" w:date="2023-08-27T23:36:00Z">
              <w:rPr/>
            </w:rPrChange>
          </w:rPr>
          <w:t>coordinate reference systems</w:t>
        </w:r>
      </w:ins>
    </w:p>
    <w:p w14:paraId="62607255" w14:textId="77777777" w:rsidR="00727FC2" w:rsidRPr="009968F0" w:rsidRDefault="00DB201D" w:rsidP="00727FC2">
      <w:pPr>
        <w:pStyle w:val="Heading1"/>
        <w:tabs>
          <w:tab w:val="left" w:pos="403"/>
          <w:tab w:val="left" w:pos="432"/>
          <w:tab w:val="left" w:pos="562"/>
        </w:tabs>
        <w:autoSpaceDE w:val="0"/>
        <w:autoSpaceDN w:val="0"/>
        <w:adjustRightInd w:val="0"/>
        <w:ind w:left="431" w:hanging="431"/>
        <w:rPr>
          <w:szCs w:val="24"/>
        </w:rPr>
      </w:pPr>
      <w:bookmarkStart w:id="68" w:name="_Toc143157875"/>
      <w:r w:rsidRPr="009968F0">
        <w:rPr>
          <w:szCs w:val="24"/>
        </w:rPr>
        <w:t>Terms and definitions</w:t>
      </w:r>
      <w:bookmarkEnd w:id="68"/>
    </w:p>
    <w:p w14:paraId="290F1699" w14:textId="2BC241A0" w:rsidR="00515DAA" w:rsidRPr="009968F0" w:rsidRDefault="00DB201D" w:rsidP="00DB201D">
      <w:pPr>
        <w:pStyle w:val="BodyText"/>
        <w:autoSpaceDE w:val="0"/>
        <w:autoSpaceDN w:val="0"/>
        <w:adjustRightInd w:val="0"/>
        <w:rPr>
          <w:szCs w:val="22"/>
        </w:rPr>
      </w:pPr>
      <w:r w:rsidRPr="009968F0">
        <w:rPr>
          <w:szCs w:val="22"/>
        </w:rPr>
        <w:t>For the purposes of this document, the following terms and definitions apply.</w:t>
      </w:r>
    </w:p>
    <w:p w14:paraId="42E2BEC1" w14:textId="43FAFE9C" w:rsidR="00E541D3" w:rsidRPr="009968F0" w:rsidRDefault="00E541D3" w:rsidP="00E541D3">
      <w:pPr>
        <w:pStyle w:val="BodyText"/>
        <w:rPr>
          <w:rFonts w:ascii="Arial" w:hAnsi="Arial"/>
          <w:sz w:val="16"/>
          <w:szCs w:val="16"/>
          <w:lang w:eastAsia="zh-CN"/>
        </w:rPr>
      </w:pPr>
      <w:r w:rsidRPr="009968F0">
        <w:t>ISO</w:t>
      </w:r>
      <w:r w:rsidR="006B655D" w:rsidRPr="009968F0">
        <w:t> and IEC maintain terminolog</w:t>
      </w:r>
      <w:r w:rsidR="002E10DA" w:rsidRPr="009968F0">
        <w:t>y</w:t>
      </w:r>
      <w:r w:rsidRPr="009968F0">
        <w:t xml:space="preserve"> databases for use in standardization at the following addresses: </w:t>
      </w:r>
    </w:p>
    <w:p w14:paraId="0FBCBD6B" w14:textId="26FE7C49" w:rsidR="000E51A4" w:rsidRPr="009968F0" w:rsidRDefault="000E51A4" w:rsidP="009968F0">
      <w:pPr>
        <w:pStyle w:val="ListContinue1"/>
        <w:spacing w:after="120"/>
        <w:ind w:left="357" w:hanging="357"/>
      </w:pPr>
      <w:r w:rsidRPr="009968F0">
        <w:t xml:space="preserve">ISO Online browsing platform: available at </w:t>
      </w:r>
      <w:hyperlink r:id="rId16" w:history="1">
        <w:r w:rsidR="00B94961" w:rsidRPr="009968F0">
          <w:t>https://www.iso.org/obp/</w:t>
        </w:r>
      </w:hyperlink>
    </w:p>
    <w:p w14:paraId="56BB7A67" w14:textId="0BF2C62D" w:rsidR="00E541D3" w:rsidRPr="009968F0" w:rsidRDefault="00E541D3" w:rsidP="009968F0">
      <w:pPr>
        <w:pStyle w:val="ListContinue1"/>
        <w:spacing w:after="120"/>
        <w:ind w:left="357" w:hanging="357"/>
      </w:pPr>
      <w:r w:rsidRPr="009968F0">
        <w:t>IEC </w:t>
      </w:r>
      <w:proofErr w:type="spellStart"/>
      <w:r w:rsidRPr="009968F0">
        <w:t>Electropedia</w:t>
      </w:r>
      <w:proofErr w:type="spellEnd"/>
      <w:r w:rsidRPr="009968F0">
        <w:t xml:space="preserve">: available at </w:t>
      </w:r>
      <w:hyperlink r:id="rId17" w:history="1">
        <w:r w:rsidR="00845365" w:rsidRPr="009968F0">
          <w:rPr>
            <w:rStyle w:val="Hyperlink"/>
            <w:color w:val="auto"/>
            <w:u w:val="none"/>
          </w:rPr>
          <w:t>https://www.electropedia.org/</w:t>
        </w:r>
      </w:hyperlink>
    </w:p>
    <w:p w14:paraId="2E7B1008" w14:textId="77777777" w:rsidR="006E6E71" w:rsidRPr="009968F0" w:rsidRDefault="00DB201D" w:rsidP="004706A8">
      <w:pPr>
        <w:pStyle w:val="TermNum"/>
      </w:pPr>
      <w:r w:rsidRPr="009968F0">
        <w:t>3.1</w:t>
      </w:r>
    </w:p>
    <w:p w14:paraId="4222C777" w14:textId="072E5D6A" w:rsidR="006E6E71" w:rsidRPr="009968F0" w:rsidRDefault="00372918" w:rsidP="006E6E71">
      <w:pPr>
        <w:pStyle w:val="Terms"/>
        <w:autoSpaceDE w:val="0"/>
        <w:autoSpaceDN w:val="0"/>
        <w:adjustRightInd w:val="0"/>
        <w:rPr>
          <w:szCs w:val="24"/>
        </w:rPr>
      </w:pPr>
      <w:r w:rsidRPr="009968F0">
        <w:rPr>
          <w:szCs w:val="24"/>
        </w:rPr>
        <w:t>marker</w:t>
      </w:r>
    </w:p>
    <w:p w14:paraId="5E3FA2C2" w14:textId="1DE5692F" w:rsidR="00DC5631" w:rsidRPr="009968F0" w:rsidRDefault="00372918" w:rsidP="00DC5631">
      <w:pPr>
        <w:pStyle w:val="Definition"/>
        <w:rPr>
          <w:szCs w:val="24"/>
        </w:rPr>
      </w:pPr>
      <w:r w:rsidRPr="009968F0">
        <w:rPr>
          <w:szCs w:val="24"/>
        </w:rPr>
        <w:t xml:space="preserve">physical </w:t>
      </w:r>
      <w:r w:rsidR="00DC5631" w:rsidRPr="009968F0">
        <w:rPr>
          <w:szCs w:val="24"/>
        </w:rPr>
        <w:t xml:space="preserve">mark attached to a building or object with known spatial position, carrying a unique </w:t>
      </w:r>
      <w:r w:rsidR="00FE1473" w:rsidRPr="009968F0">
        <w:rPr>
          <w:szCs w:val="24"/>
        </w:rPr>
        <w:t xml:space="preserve">marker </w:t>
      </w:r>
      <w:r w:rsidR="00DC5631" w:rsidRPr="009968F0">
        <w:rPr>
          <w:szCs w:val="24"/>
        </w:rPr>
        <w:t xml:space="preserve">ID number and allowing for defined later positioning of human- and/or machine-readable </w:t>
      </w:r>
      <w:proofErr w:type="gramStart"/>
      <w:r w:rsidR="00DC5631" w:rsidRPr="009968F0">
        <w:rPr>
          <w:szCs w:val="24"/>
        </w:rPr>
        <w:t>tags</w:t>
      </w:r>
      <w:proofErr w:type="gramEnd"/>
    </w:p>
    <w:p w14:paraId="3EA58D12" w14:textId="0A091E49" w:rsidR="0077188F" w:rsidRPr="009968F0" w:rsidRDefault="003F63C4" w:rsidP="00572524">
      <w:pPr>
        <w:pStyle w:val="Note"/>
      </w:pPr>
      <w:r w:rsidRPr="009968F0">
        <w:t xml:space="preserve">Note 1 to entry: </w:t>
      </w:r>
      <w:r w:rsidR="00DC5631" w:rsidRPr="009968F0">
        <w:t xml:space="preserve">The main purpose of the marker is to establish a unique relationship between its ID number and its spatial position. </w:t>
      </w:r>
      <w:proofErr w:type="gramStart"/>
      <w:r w:rsidR="00DC5631" w:rsidRPr="009968F0">
        <w:t>Both information</w:t>
      </w:r>
      <w:proofErr w:type="gramEnd"/>
      <w:r w:rsidR="00DC5631" w:rsidRPr="009968F0">
        <w:t xml:space="preserve"> will usually be provided in machine-readable way by a</w:t>
      </w:r>
      <w:r w:rsidR="0077188F" w:rsidRPr="009968F0">
        <w:t xml:space="preserve"> tag</w:t>
      </w:r>
      <w:r w:rsidR="00DC5631" w:rsidRPr="009968F0">
        <w:t>, placed in the proximity of the marker.</w:t>
      </w:r>
      <w:r w:rsidR="0077188F" w:rsidRPr="009968F0">
        <w:t xml:space="preserve"> Further tags can be placed</w:t>
      </w:r>
      <w:r w:rsidR="005F2DE1" w:rsidRPr="009968F0">
        <w:t xml:space="preserve"> next to the marker, such that their </w:t>
      </w:r>
      <w:r w:rsidR="0077188F" w:rsidRPr="009968F0">
        <w:t>spatial position</w:t>
      </w:r>
      <w:r w:rsidR="005F2DE1" w:rsidRPr="009968F0">
        <w:t xml:space="preserve"> is defined</w:t>
      </w:r>
      <w:r w:rsidR="0077188F" w:rsidRPr="009968F0">
        <w:t>.</w:t>
      </w:r>
    </w:p>
    <w:p w14:paraId="665007C2" w14:textId="7D525407" w:rsidR="00256998" w:rsidRPr="009968F0" w:rsidRDefault="00256998" w:rsidP="00256998">
      <w:pPr>
        <w:pStyle w:val="TermNum"/>
      </w:pPr>
      <w:r w:rsidRPr="009968F0">
        <w:t>3.2</w:t>
      </w:r>
    </w:p>
    <w:p w14:paraId="728F80D7" w14:textId="0500E9B3" w:rsidR="00256998" w:rsidRPr="009968F0" w:rsidRDefault="00065CDE" w:rsidP="00256998">
      <w:pPr>
        <w:pStyle w:val="Terms"/>
        <w:autoSpaceDE w:val="0"/>
        <w:autoSpaceDN w:val="0"/>
        <w:adjustRightInd w:val="0"/>
        <w:rPr>
          <w:szCs w:val="24"/>
        </w:rPr>
      </w:pPr>
      <w:r w:rsidRPr="009968F0">
        <w:rPr>
          <w:szCs w:val="24"/>
        </w:rPr>
        <w:t>s</w:t>
      </w:r>
      <w:r w:rsidR="00256998" w:rsidRPr="009968F0">
        <w:rPr>
          <w:szCs w:val="24"/>
        </w:rPr>
        <w:t>urvey target</w:t>
      </w:r>
    </w:p>
    <w:p w14:paraId="27468EEB" w14:textId="0F121F4B" w:rsidR="00256998" w:rsidRPr="009968F0" w:rsidRDefault="00065CDE" w:rsidP="00256998">
      <w:pPr>
        <w:pStyle w:val="Terms"/>
        <w:autoSpaceDE w:val="0"/>
        <w:autoSpaceDN w:val="0"/>
        <w:adjustRightInd w:val="0"/>
        <w:rPr>
          <w:szCs w:val="24"/>
        </w:rPr>
      </w:pPr>
      <w:r w:rsidRPr="009968F0">
        <w:rPr>
          <w:szCs w:val="24"/>
        </w:rPr>
        <w:t>t</w:t>
      </w:r>
      <w:r w:rsidR="00256998" w:rsidRPr="009968F0">
        <w:rPr>
          <w:szCs w:val="24"/>
        </w:rPr>
        <w:t>arget</w:t>
      </w:r>
    </w:p>
    <w:p w14:paraId="2FB19DDA" w14:textId="372CD90B" w:rsidR="006D6BF7" w:rsidRPr="009968F0" w:rsidRDefault="006C5285" w:rsidP="006D6BF7">
      <w:pPr>
        <w:pStyle w:val="Definition"/>
        <w:rPr>
          <w:szCs w:val="24"/>
        </w:rPr>
      </w:pPr>
      <w:r w:rsidRPr="009968F0">
        <w:rPr>
          <w:szCs w:val="24"/>
        </w:rPr>
        <w:t>c</w:t>
      </w:r>
      <w:r w:rsidR="006D6BF7" w:rsidRPr="009968F0">
        <w:rPr>
          <w:szCs w:val="24"/>
        </w:rPr>
        <w:t>rosshairs of varying type</w:t>
      </w:r>
      <w:r w:rsidRPr="009968F0">
        <w:rPr>
          <w:szCs w:val="24"/>
        </w:rPr>
        <w:t xml:space="preserve">s that are attached to buildings or </w:t>
      </w:r>
      <w:proofErr w:type="gramStart"/>
      <w:r w:rsidRPr="009968F0">
        <w:rPr>
          <w:szCs w:val="24"/>
        </w:rPr>
        <w:t>objects</w:t>
      </w:r>
      <w:proofErr w:type="gramEnd"/>
    </w:p>
    <w:p w14:paraId="741334AA" w14:textId="2991DD99" w:rsidR="00E42924" w:rsidRPr="009968F0" w:rsidRDefault="00E42924" w:rsidP="00E42924">
      <w:pPr>
        <w:pStyle w:val="Note"/>
      </w:pPr>
      <w:r w:rsidRPr="009968F0">
        <w:t>Note 1 to entry:</w:t>
      </w:r>
      <w:r w:rsidRPr="009968F0">
        <w:tab/>
      </w:r>
      <w:r w:rsidRPr="009968F0">
        <w:rPr>
          <w:szCs w:val="24"/>
        </w:rPr>
        <w:t xml:space="preserve">The spatial position of their centre is measured by surveyors, </w:t>
      </w:r>
      <w:proofErr w:type="gramStart"/>
      <w:r w:rsidRPr="009968F0">
        <w:rPr>
          <w:szCs w:val="24"/>
        </w:rPr>
        <w:t>i.e.</w:t>
      </w:r>
      <w:proofErr w:type="gramEnd"/>
      <w:r w:rsidRPr="009968F0">
        <w:rPr>
          <w:szCs w:val="24"/>
        </w:rPr>
        <w:t xml:space="preserve"> with theodolites.</w:t>
      </w:r>
    </w:p>
    <w:p w14:paraId="37083CB3" w14:textId="1617447C" w:rsidR="0077188F" w:rsidRPr="009968F0" w:rsidRDefault="0077188F" w:rsidP="0077188F">
      <w:pPr>
        <w:pStyle w:val="TermNum"/>
      </w:pPr>
      <w:r w:rsidRPr="009968F0">
        <w:lastRenderedPageBreak/>
        <w:t>3.3</w:t>
      </w:r>
    </w:p>
    <w:p w14:paraId="66115A4A" w14:textId="2834E8C5" w:rsidR="0077188F" w:rsidRPr="009968F0" w:rsidRDefault="00065CDE" w:rsidP="0077188F">
      <w:pPr>
        <w:pStyle w:val="Terms"/>
        <w:autoSpaceDE w:val="0"/>
        <w:autoSpaceDN w:val="0"/>
        <w:adjustRightInd w:val="0"/>
        <w:rPr>
          <w:szCs w:val="24"/>
        </w:rPr>
      </w:pPr>
      <w:r w:rsidRPr="009968F0">
        <w:rPr>
          <w:szCs w:val="24"/>
        </w:rPr>
        <w:t>t</w:t>
      </w:r>
      <w:r w:rsidR="005F2DE1" w:rsidRPr="009968F0">
        <w:rPr>
          <w:szCs w:val="24"/>
        </w:rPr>
        <w:t>ag</w:t>
      </w:r>
    </w:p>
    <w:p w14:paraId="42C1B65A" w14:textId="77626C84" w:rsidR="0077188F" w:rsidRPr="009968F0" w:rsidRDefault="009D5978" w:rsidP="0077188F">
      <w:pPr>
        <w:pStyle w:val="Definition"/>
        <w:rPr>
          <w:szCs w:val="24"/>
        </w:rPr>
      </w:pPr>
      <w:r w:rsidRPr="009968F0">
        <w:rPr>
          <w:szCs w:val="24"/>
        </w:rPr>
        <w:t>h</w:t>
      </w:r>
      <w:r w:rsidR="000C7A00" w:rsidRPr="009968F0">
        <w:rPr>
          <w:szCs w:val="24"/>
        </w:rPr>
        <w:t>uman- or machine</w:t>
      </w:r>
      <w:r w:rsidRPr="009968F0">
        <w:rPr>
          <w:szCs w:val="24"/>
        </w:rPr>
        <w:t>-</w:t>
      </w:r>
      <w:r w:rsidR="000C7A00" w:rsidRPr="009968F0">
        <w:rPr>
          <w:szCs w:val="24"/>
        </w:rPr>
        <w:t>readable mark, or digital identit</w:t>
      </w:r>
      <w:r w:rsidRPr="009968F0">
        <w:rPr>
          <w:szCs w:val="24"/>
        </w:rPr>
        <w:t>y</w:t>
      </w:r>
      <w:r w:rsidR="000C7A00" w:rsidRPr="009968F0">
        <w:rPr>
          <w:szCs w:val="24"/>
        </w:rPr>
        <w:t xml:space="preserve"> used to communicate information about an </w:t>
      </w:r>
      <w:proofErr w:type="gramStart"/>
      <w:r w:rsidR="000C7A00" w:rsidRPr="009968F0">
        <w:rPr>
          <w:szCs w:val="24"/>
        </w:rPr>
        <w:t>entity</w:t>
      </w:r>
      <w:proofErr w:type="gramEnd"/>
    </w:p>
    <w:p w14:paraId="0CFA5285" w14:textId="128EF1BE" w:rsidR="000C7A00" w:rsidRPr="009968F0" w:rsidRDefault="000C7A00" w:rsidP="00572524">
      <w:pPr>
        <w:pStyle w:val="Note"/>
      </w:pPr>
      <w:r w:rsidRPr="009968F0">
        <w:t>Note 1 to entry: A tag can contain information that can be read by sensors to aid in identification of the physical entity</w:t>
      </w:r>
      <w:r w:rsidR="009D5978" w:rsidRPr="009968F0">
        <w:t>.</w:t>
      </w:r>
    </w:p>
    <w:p w14:paraId="6B93E27B" w14:textId="265D5319" w:rsidR="000C7A00" w:rsidRPr="009968F0" w:rsidRDefault="00372918" w:rsidP="0077188F">
      <w:pPr>
        <w:pStyle w:val="Definition"/>
        <w:rPr>
          <w:szCs w:val="24"/>
        </w:rPr>
      </w:pPr>
      <w:r w:rsidRPr="009968F0">
        <w:rPr>
          <w:szCs w:val="24"/>
        </w:rPr>
        <w:t>[</w:t>
      </w:r>
      <w:r w:rsidR="000C7A00" w:rsidRPr="009968F0">
        <w:rPr>
          <w:szCs w:val="24"/>
        </w:rPr>
        <w:t>SOURCE: ISO/IEC</w:t>
      </w:r>
      <w:r w:rsidR="00AD3036" w:rsidRPr="009968F0">
        <w:rPr>
          <w:szCs w:val="24"/>
        </w:rPr>
        <w:t> </w:t>
      </w:r>
      <w:r w:rsidR="000C7A00" w:rsidRPr="009968F0">
        <w:rPr>
          <w:szCs w:val="24"/>
        </w:rPr>
        <w:t>20924:2018, 3.1.31</w:t>
      </w:r>
      <w:r w:rsidRPr="009968F0">
        <w:rPr>
          <w:szCs w:val="24"/>
        </w:rPr>
        <w:t>]</w:t>
      </w:r>
    </w:p>
    <w:p w14:paraId="574BBEC9" w14:textId="5567F830" w:rsidR="00405369" w:rsidRPr="009968F0" w:rsidRDefault="00405369" w:rsidP="00405369">
      <w:pPr>
        <w:pStyle w:val="TermNum"/>
      </w:pPr>
      <w:r w:rsidRPr="009968F0">
        <w:t>3.</w:t>
      </w:r>
      <w:r w:rsidR="0077188F" w:rsidRPr="009968F0">
        <w:t>4</w:t>
      </w:r>
    </w:p>
    <w:p w14:paraId="0FE30B73" w14:textId="15EA0CA0" w:rsidR="00405369" w:rsidRPr="009968F0" w:rsidRDefault="00065CDE" w:rsidP="00405369">
      <w:pPr>
        <w:pStyle w:val="Terms"/>
        <w:autoSpaceDE w:val="0"/>
        <w:autoSpaceDN w:val="0"/>
        <w:adjustRightInd w:val="0"/>
        <w:rPr>
          <w:szCs w:val="24"/>
        </w:rPr>
      </w:pPr>
      <w:r w:rsidRPr="009968F0">
        <w:rPr>
          <w:szCs w:val="24"/>
        </w:rPr>
        <w:t>f</w:t>
      </w:r>
      <w:r w:rsidR="00405369" w:rsidRPr="009968F0">
        <w:rPr>
          <w:szCs w:val="24"/>
        </w:rPr>
        <w:t>iducial tag</w:t>
      </w:r>
    </w:p>
    <w:p w14:paraId="143AF9DF" w14:textId="720CDC0C" w:rsidR="00405369" w:rsidRPr="009968F0" w:rsidRDefault="009D5978" w:rsidP="00405369">
      <w:pPr>
        <w:pStyle w:val="Definition"/>
        <w:rPr>
          <w:szCs w:val="24"/>
        </w:rPr>
      </w:pPr>
      <w:r w:rsidRPr="009968F0">
        <w:rPr>
          <w:szCs w:val="24"/>
        </w:rPr>
        <w:t>m</w:t>
      </w:r>
      <w:r w:rsidR="00405369" w:rsidRPr="009968F0">
        <w:rPr>
          <w:szCs w:val="24"/>
        </w:rPr>
        <w:t xml:space="preserve">achine-readable mark, or digital identity used to </w:t>
      </w:r>
      <w:r w:rsidR="007A208D" w:rsidRPr="009968F0">
        <w:rPr>
          <w:szCs w:val="24"/>
        </w:rPr>
        <w:t xml:space="preserve">determine the spatial position of </w:t>
      </w:r>
      <w:r w:rsidR="00256998" w:rsidRPr="009968F0">
        <w:rPr>
          <w:szCs w:val="24"/>
        </w:rPr>
        <w:t>a</w:t>
      </w:r>
      <w:r w:rsidR="007A208D" w:rsidRPr="009968F0">
        <w:rPr>
          <w:szCs w:val="24"/>
        </w:rPr>
        <w:t xml:space="preserve"> </w:t>
      </w:r>
      <w:r w:rsidR="00256998" w:rsidRPr="009968F0">
        <w:rPr>
          <w:szCs w:val="24"/>
        </w:rPr>
        <w:t xml:space="preserve">machine or </w:t>
      </w:r>
      <w:r w:rsidR="007A208D" w:rsidRPr="009968F0">
        <w:rPr>
          <w:szCs w:val="24"/>
        </w:rPr>
        <w:t>device</w:t>
      </w:r>
      <w:r w:rsidR="00256998" w:rsidRPr="009968F0">
        <w:rPr>
          <w:szCs w:val="24"/>
        </w:rPr>
        <w:t xml:space="preserve">, </w:t>
      </w:r>
      <w:proofErr w:type="gramStart"/>
      <w:r w:rsidR="00256998" w:rsidRPr="009968F0">
        <w:rPr>
          <w:szCs w:val="24"/>
        </w:rPr>
        <w:t>i.e.</w:t>
      </w:r>
      <w:proofErr w:type="gramEnd"/>
      <w:r w:rsidR="00256998" w:rsidRPr="009968F0">
        <w:rPr>
          <w:szCs w:val="24"/>
        </w:rPr>
        <w:t xml:space="preserve"> </w:t>
      </w:r>
      <w:r w:rsidR="00E42924" w:rsidRPr="009968F0">
        <w:rPr>
          <w:szCs w:val="24"/>
        </w:rPr>
        <w:t xml:space="preserve">augmented reality </w:t>
      </w:r>
      <w:r w:rsidR="00256998" w:rsidRPr="009968F0">
        <w:rPr>
          <w:szCs w:val="24"/>
        </w:rPr>
        <w:t>equipment or autonomous vehicles</w:t>
      </w:r>
    </w:p>
    <w:p w14:paraId="07445040" w14:textId="7262B676" w:rsidR="006B39F8" w:rsidRPr="009968F0" w:rsidRDefault="006B39F8" w:rsidP="006B39F8">
      <w:pPr>
        <w:pStyle w:val="TermNum"/>
      </w:pPr>
      <w:r w:rsidRPr="009968F0">
        <w:t>3.</w:t>
      </w:r>
      <w:r w:rsidR="00372918" w:rsidRPr="009968F0">
        <w:t>5</w:t>
      </w:r>
    </w:p>
    <w:p w14:paraId="6E33CDC1" w14:textId="7B5910F1" w:rsidR="00065CDE" w:rsidRPr="009968F0" w:rsidRDefault="00065CDE" w:rsidP="00EE4B8F">
      <w:pPr>
        <w:pStyle w:val="Terms"/>
      </w:pPr>
      <w:r w:rsidRPr="009968F0">
        <w:t>b</w:t>
      </w:r>
      <w:r w:rsidR="00EE4B8F" w:rsidRPr="009968F0">
        <w:t>uilding information modelling</w:t>
      </w:r>
    </w:p>
    <w:p w14:paraId="24683A8B" w14:textId="4A77BA53" w:rsidR="00EE4B8F" w:rsidRPr="009968F0" w:rsidRDefault="00EE4B8F" w:rsidP="00EE4B8F">
      <w:pPr>
        <w:pStyle w:val="Terms"/>
      </w:pPr>
      <w:r w:rsidRPr="009968F0">
        <w:t>BIM</w:t>
      </w:r>
    </w:p>
    <w:p w14:paraId="1CEDD9E1" w14:textId="22EBDA80" w:rsidR="00EE4B8F" w:rsidRPr="009968F0" w:rsidRDefault="00EE4B8F" w:rsidP="00EE4B8F">
      <w:pPr>
        <w:pStyle w:val="Definition"/>
      </w:pPr>
      <w:r w:rsidRPr="009968F0">
        <w:t xml:space="preserve">use of a shared digital representation of a built object (including buildings, bridges, roads, process plants, etc.) to facilitate design, construction and operation processes to form a reliable basis for </w:t>
      </w:r>
      <w:proofErr w:type="gramStart"/>
      <w:r w:rsidRPr="009968F0">
        <w:t>decisions</w:t>
      </w:r>
      <w:proofErr w:type="gramEnd"/>
    </w:p>
    <w:p w14:paraId="3A71AFBF" w14:textId="5532A34F" w:rsidR="00EE4B8F" w:rsidRPr="009968F0" w:rsidRDefault="00372918" w:rsidP="00EE4B8F">
      <w:pPr>
        <w:pStyle w:val="Definition"/>
        <w:rPr>
          <w:lang w:val="fr-CH"/>
        </w:rPr>
      </w:pPr>
      <w:r w:rsidRPr="009968F0">
        <w:rPr>
          <w:lang w:val="fr-CH"/>
        </w:rPr>
        <w:t>[</w:t>
      </w:r>
      <w:proofErr w:type="gramStart"/>
      <w:r w:rsidR="00EE4B8F" w:rsidRPr="009968F0">
        <w:rPr>
          <w:lang w:val="fr-CH"/>
        </w:rPr>
        <w:t>SOURCE:</w:t>
      </w:r>
      <w:proofErr w:type="gramEnd"/>
      <w:r w:rsidR="00EE4B8F" w:rsidRPr="009968F0">
        <w:rPr>
          <w:lang w:val="fr-CH"/>
        </w:rPr>
        <w:t xml:space="preserve"> ISO</w:t>
      </w:r>
      <w:r w:rsidR="003876EB" w:rsidRPr="009968F0">
        <w:rPr>
          <w:lang w:val="fr-CH"/>
        </w:rPr>
        <w:t> </w:t>
      </w:r>
      <w:r w:rsidR="00EE4B8F" w:rsidRPr="009968F0">
        <w:rPr>
          <w:lang w:val="fr-CH"/>
        </w:rPr>
        <w:t>29481</w:t>
      </w:r>
      <w:r w:rsidR="003876EB" w:rsidRPr="009968F0">
        <w:rPr>
          <w:lang w:val="fr-CH"/>
        </w:rPr>
        <w:noBreakHyphen/>
      </w:r>
      <w:r w:rsidR="00EE4B8F" w:rsidRPr="009968F0">
        <w:rPr>
          <w:lang w:val="fr-CH"/>
        </w:rPr>
        <w:t>1:2016(en) 3.2</w:t>
      </w:r>
      <w:r w:rsidRPr="009968F0">
        <w:rPr>
          <w:lang w:val="fr-CH"/>
        </w:rPr>
        <w:t>]</w:t>
      </w:r>
    </w:p>
    <w:p w14:paraId="4E449528" w14:textId="4D2A182C" w:rsidR="00600AE6" w:rsidRPr="002D25F5" w:rsidRDefault="009137AE" w:rsidP="00572524">
      <w:pPr>
        <w:pStyle w:val="TermNum"/>
        <w:rPr>
          <w:lang w:val="fr-CH"/>
          <w:rPrChange w:id="69" w:author="Sydow Antje (sydo)" w:date="2023-08-31T10:47:00Z">
            <w:rPr/>
          </w:rPrChange>
        </w:rPr>
      </w:pPr>
      <w:r w:rsidRPr="002D25F5">
        <w:rPr>
          <w:lang w:val="fr-CH"/>
          <w:rPrChange w:id="70" w:author="Sydow Antje (sydo)" w:date="2023-08-31T10:47:00Z">
            <w:rPr/>
          </w:rPrChange>
        </w:rPr>
        <w:t>3.</w:t>
      </w:r>
      <w:r w:rsidR="00372918" w:rsidRPr="002D25F5">
        <w:rPr>
          <w:lang w:val="fr-CH"/>
          <w:rPrChange w:id="71" w:author="Sydow Antje (sydo)" w:date="2023-08-31T10:47:00Z">
            <w:rPr/>
          </w:rPrChange>
        </w:rPr>
        <w:t>6</w:t>
      </w:r>
    </w:p>
    <w:p w14:paraId="4809355B" w14:textId="1F5A7AD7" w:rsidR="00CC2279" w:rsidRPr="002D25F5" w:rsidRDefault="009137AE" w:rsidP="00572524">
      <w:pPr>
        <w:pStyle w:val="Terms"/>
        <w:autoSpaceDE w:val="0"/>
        <w:autoSpaceDN w:val="0"/>
        <w:adjustRightInd w:val="0"/>
        <w:rPr>
          <w:szCs w:val="24"/>
          <w:lang w:val="fr-CH"/>
          <w:rPrChange w:id="72" w:author="Sydow Antje (sydo)" w:date="2023-08-31T10:47:00Z">
            <w:rPr>
              <w:szCs w:val="24"/>
            </w:rPr>
          </w:rPrChange>
        </w:rPr>
      </w:pPr>
      <w:r w:rsidRPr="002D25F5">
        <w:rPr>
          <w:szCs w:val="24"/>
          <w:lang w:val="fr-CH"/>
          <w:rPrChange w:id="73" w:author="Sydow Antje (sydo)" w:date="2023-08-31T10:47:00Z">
            <w:rPr>
              <w:szCs w:val="24"/>
            </w:rPr>
          </w:rPrChange>
        </w:rPr>
        <w:t xml:space="preserve">BIM </w:t>
      </w:r>
      <w:r w:rsidR="00372918" w:rsidRPr="002D25F5">
        <w:rPr>
          <w:szCs w:val="24"/>
          <w:lang w:val="fr-CH"/>
          <w:rPrChange w:id="74" w:author="Sydow Antje (sydo)" w:date="2023-08-31T10:47:00Z">
            <w:rPr>
              <w:szCs w:val="24"/>
            </w:rPr>
          </w:rPrChange>
        </w:rPr>
        <w:t>collaboration format</w:t>
      </w:r>
    </w:p>
    <w:p w14:paraId="6CA1B1F7" w14:textId="4C711444" w:rsidR="009137AE" w:rsidRPr="009968F0" w:rsidRDefault="009137AE" w:rsidP="00372918">
      <w:pPr>
        <w:pStyle w:val="Terms"/>
      </w:pPr>
      <w:r w:rsidRPr="009968F0">
        <w:t>BCF</w:t>
      </w:r>
    </w:p>
    <w:p w14:paraId="2B80CA92" w14:textId="6A962475" w:rsidR="00714493" w:rsidRPr="009968F0" w:rsidRDefault="00372918" w:rsidP="00EE4B8F">
      <w:pPr>
        <w:pStyle w:val="Definition"/>
      </w:pPr>
      <w:r w:rsidRPr="009968F0">
        <w:rPr>
          <w:lang w:val="en-US"/>
        </w:rPr>
        <w:t xml:space="preserve">format that </w:t>
      </w:r>
      <w:r w:rsidR="00714493" w:rsidRPr="009968F0">
        <w:t xml:space="preserve">allows different BIM applications to communicate model-based issues with each other by leveraging IFC models that have been previously shared among </w:t>
      </w:r>
      <w:proofErr w:type="gramStart"/>
      <w:r w:rsidR="00714493" w:rsidRPr="009968F0">
        <w:t>project</w:t>
      </w:r>
      <w:proofErr w:type="gramEnd"/>
      <w:r w:rsidR="00714493" w:rsidRPr="009968F0">
        <w:t xml:space="preserve"> collaborators</w:t>
      </w:r>
    </w:p>
    <w:p w14:paraId="109ABA25" w14:textId="7BA97506" w:rsidR="009137AE" w:rsidRPr="009968F0" w:rsidRDefault="00757FCC" w:rsidP="00EE4B8F">
      <w:pPr>
        <w:pStyle w:val="Definition"/>
        <w:rPr>
          <w:lang w:val="fr-CH"/>
        </w:rPr>
      </w:pPr>
      <w:r w:rsidRPr="009968F0">
        <w:rPr>
          <w:lang w:val="fr-CH"/>
        </w:rPr>
        <w:t>[</w:t>
      </w:r>
      <w:proofErr w:type="gramStart"/>
      <w:r w:rsidR="009137AE" w:rsidRPr="009968F0">
        <w:rPr>
          <w:lang w:val="fr-CH"/>
        </w:rPr>
        <w:t>SOURCE:</w:t>
      </w:r>
      <w:proofErr w:type="gramEnd"/>
      <w:r w:rsidR="009137AE" w:rsidRPr="009968F0">
        <w:rPr>
          <w:lang w:val="fr-CH"/>
        </w:rPr>
        <w:t xml:space="preserve"> </w:t>
      </w:r>
      <w:r>
        <w:fldChar w:fldCharType="begin"/>
      </w:r>
      <w:r w:rsidRPr="002D25F5">
        <w:rPr>
          <w:lang w:val="fr-CH"/>
          <w:rPrChange w:id="75" w:author="Sydow Antje (sydo)" w:date="2023-08-31T10:47:00Z">
            <w:rPr/>
          </w:rPrChange>
        </w:rPr>
        <w:instrText>HYPERLINK "https://technical.buildingsmart.org/standards/bcf/"</w:instrText>
      </w:r>
      <w:r>
        <w:fldChar w:fldCharType="separate"/>
      </w:r>
      <w:r w:rsidR="00FE48CE" w:rsidRPr="002D25F5">
        <w:rPr>
          <w:rStyle w:val="Hyperlink"/>
          <w:color w:val="auto"/>
          <w:u w:val="none"/>
          <w:lang w:val="fr-CH"/>
          <w:rPrChange w:id="76" w:author="Sydow Antje (sydo)" w:date="2023-08-31T10:47:00Z">
            <w:rPr>
              <w:rStyle w:val="Hyperlink"/>
              <w:color w:val="auto"/>
              <w:u w:val="none"/>
            </w:rPr>
          </w:rPrChange>
        </w:rPr>
        <w:t>https://technical.buildingsmart.org/standards/bcf/</w:t>
      </w:r>
      <w:r>
        <w:rPr>
          <w:rStyle w:val="Hyperlink"/>
          <w:color w:val="auto"/>
          <w:u w:val="none"/>
        </w:rPr>
        <w:fldChar w:fldCharType="end"/>
      </w:r>
      <w:r w:rsidRPr="009968F0">
        <w:rPr>
          <w:lang w:val="fr-CH"/>
        </w:rPr>
        <w:t>]</w:t>
      </w:r>
    </w:p>
    <w:p w14:paraId="6284CB7D" w14:textId="77777777" w:rsidR="00ED18D3" w:rsidRPr="009968F0" w:rsidRDefault="00ED18D3" w:rsidP="00ED18D3">
      <w:pPr>
        <w:pStyle w:val="TermNum"/>
      </w:pPr>
      <w:r w:rsidRPr="009968F0">
        <w:t>3.7</w:t>
      </w:r>
    </w:p>
    <w:p w14:paraId="1B7F645C" w14:textId="00E4786D" w:rsidR="00ED18D3" w:rsidRPr="009968F0" w:rsidRDefault="00ED18D3" w:rsidP="00ED18D3">
      <w:pPr>
        <w:pStyle w:val="Terms"/>
      </w:pPr>
      <w:commentRangeStart w:id="77"/>
      <w:r w:rsidRPr="009968F0">
        <w:t>project coordinate</w:t>
      </w:r>
      <w:ins w:id="78" w:author="Christian Grunewald" w:date="2023-08-27T14:15:00Z">
        <w:r w:rsidR="000459B9">
          <w:t xml:space="preserve"> refe</w:t>
        </w:r>
      </w:ins>
      <w:ins w:id="79" w:author="Christian Grunewald" w:date="2023-08-27T14:16:00Z">
        <w:r w:rsidR="000459B9">
          <w:t>rence</w:t>
        </w:r>
      </w:ins>
      <w:r w:rsidRPr="009968F0">
        <w:t xml:space="preserve"> system</w:t>
      </w:r>
    </w:p>
    <w:p w14:paraId="0139F11F" w14:textId="6899DF46" w:rsidR="00ED18D3" w:rsidRPr="009968F0" w:rsidRDefault="00ED18D3" w:rsidP="00ED18D3">
      <w:pPr>
        <w:pStyle w:val="Terms"/>
      </w:pPr>
      <w:commentRangeStart w:id="80"/>
      <w:r w:rsidRPr="009968F0">
        <w:t>PCS</w:t>
      </w:r>
      <w:commentRangeEnd w:id="77"/>
      <w:r w:rsidR="00A16782">
        <w:rPr>
          <w:rStyle w:val="CommentReference"/>
          <w:rFonts w:eastAsia="Calibri" w:cs="Times New Roman"/>
          <w:b w:val="0"/>
          <w:lang w:eastAsia="en-US"/>
        </w:rPr>
        <w:commentReference w:id="77"/>
      </w:r>
      <w:commentRangeEnd w:id="80"/>
      <w:r w:rsidR="0067305F">
        <w:rPr>
          <w:rStyle w:val="CommentReference"/>
          <w:rFonts w:eastAsia="Calibri" w:cs="Times New Roman"/>
          <w:b w:val="0"/>
          <w:lang w:eastAsia="en-US"/>
        </w:rPr>
        <w:commentReference w:id="80"/>
      </w:r>
    </w:p>
    <w:p w14:paraId="721776AA" w14:textId="0D25DEC5" w:rsidR="003E4128" w:rsidRDefault="004D1735" w:rsidP="003E4128">
      <w:pPr>
        <w:pStyle w:val="Definition"/>
        <w:rPr>
          <w:ins w:id="81" w:author="Christian Grunewald" w:date="2023-08-27T23:42:00Z"/>
        </w:rPr>
      </w:pPr>
      <w:ins w:id="82" w:author="Christian Grunewald" w:date="2023-08-27T23:42:00Z">
        <w:r>
          <w:t xml:space="preserve">coordinate reference system local to a facility to which project coordinates are </w:t>
        </w:r>
        <w:proofErr w:type="gramStart"/>
        <w:r>
          <w:t>referenced</w:t>
        </w:r>
        <w:proofErr w:type="gramEnd"/>
      </w:ins>
    </w:p>
    <w:p w14:paraId="6D3ADDCE" w14:textId="78BA2FEB" w:rsidR="00876D97" w:rsidRDefault="00876D97" w:rsidP="003E4128">
      <w:pPr>
        <w:pStyle w:val="Definition"/>
        <w:rPr>
          <w:ins w:id="83" w:author="Christian Grunewald" w:date="2023-08-27T23:45:00Z"/>
        </w:rPr>
      </w:pPr>
      <w:ins w:id="84" w:author="Christian Grunewald" w:date="2023-08-27T23:45:00Z">
        <w:r>
          <w:t xml:space="preserve">Note </w:t>
        </w:r>
        <w:r w:rsidR="009B1554">
          <w:t>1</w:t>
        </w:r>
        <w:r>
          <w:t xml:space="preserve"> to entry: </w:t>
        </w:r>
        <w:r w:rsidR="009B1554" w:rsidRPr="009B1554">
          <w:t xml:space="preserve">mandatory CRS that is always a </w:t>
        </w:r>
        <w:proofErr w:type="gramStart"/>
        <w:r w:rsidR="009B1554" w:rsidRPr="009B1554">
          <w:t>three dimensional</w:t>
        </w:r>
        <w:proofErr w:type="gramEnd"/>
        <w:r w:rsidR="009B1554" w:rsidRPr="009B1554">
          <w:t xml:space="preserve"> local Cartesian CRS [XYZ] specific to the asset or project (BIM coordinate system).</w:t>
        </w:r>
      </w:ins>
    </w:p>
    <w:p w14:paraId="68158147" w14:textId="2B57B8CA" w:rsidR="004D1735" w:rsidRPr="009968F0" w:rsidRDefault="004D1735" w:rsidP="003E4128">
      <w:pPr>
        <w:pStyle w:val="Definition"/>
        <w:rPr>
          <w:lang w:val="en-US"/>
        </w:rPr>
      </w:pPr>
      <w:ins w:id="85" w:author="Christian Grunewald" w:date="2023-08-27T23:42:00Z">
        <w:r>
          <w:t xml:space="preserve">Note </w:t>
        </w:r>
      </w:ins>
      <w:ins w:id="86" w:author="Christian Grunewald" w:date="2023-08-27T23:45:00Z">
        <w:r w:rsidR="009B1554">
          <w:t>2</w:t>
        </w:r>
      </w:ins>
      <w:ins w:id="87" w:author="Christian Grunewald" w:date="2023-08-27T23:42:00Z">
        <w:r>
          <w:t xml:space="preserve"> to entry: In colloquial usage the term 'coordinate system' is often found in place of 'coordinate reference system'. These are different concepts: a coordinate system is a component of a coordinate reference system; to be unambiguous coordinates must be referenced to a coordinate reference system.</w:t>
        </w:r>
      </w:ins>
    </w:p>
    <w:p w14:paraId="71BFB752" w14:textId="61967C00" w:rsidR="00ED18D3" w:rsidRPr="009968F0" w:rsidRDefault="00ED18D3" w:rsidP="00ED18D3">
      <w:pPr>
        <w:pStyle w:val="TermNum"/>
      </w:pPr>
      <w:r w:rsidRPr="009968F0">
        <w:t>3.</w:t>
      </w:r>
      <w:r w:rsidR="00634E03" w:rsidRPr="009968F0">
        <w:t>8</w:t>
      </w:r>
    </w:p>
    <w:p w14:paraId="62E8AE10" w14:textId="5D762E70" w:rsidR="00ED18D3" w:rsidRPr="009968F0" w:rsidRDefault="00ED18D3" w:rsidP="00ED18D3">
      <w:pPr>
        <w:pStyle w:val="Terms"/>
      </w:pPr>
      <w:r w:rsidRPr="009968F0">
        <w:t>spatial</w:t>
      </w:r>
      <w:ins w:id="88" w:author="Christian Grunewald" w:date="2023-08-27T23:47:00Z">
        <w:r w:rsidR="00C4482D">
          <w:t xml:space="preserve"> coordinate</w:t>
        </w:r>
      </w:ins>
      <w:r w:rsidRPr="009968F0">
        <w:t xml:space="preserve"> reference system</w:t>
      </w:r>
    </w:p>
    <w:p w14:paraId="136A7D99" w14:textId="77777777" w:rsidR="00ED18D3" w:rsidRPr="009968F0" w:rsidRDefault="00ED18D3" w:rsidP="00ED18D3">
      <w:pPr>
        <w:pStyle w:val="Terms"/>
      </w:pPr>
      <w:commentRangeStart w:id="89"/>
      <w:r w:rsidRPr="009968F0">
        <w:t>SRS</w:t>
      </w:r>
      <w:commentRangeEnd w:id="89"/>
      <w:r w:rsidR="00E576FE">
        <w:rPr>
          <w:rStyle w:val="CommentReference"/>
          <w:rFonts w:eastAsia="Calibri" w:cs="Times New Roman"/>
          <w:b w:val="0"/>
          <w:lang w:eastAsia="en-US"/>
        </w:rPr>
        <w:commentReference w:id="89"/>
      </w:r>
    </w:p>
    <w:p w14:paraId="15B8940B" w14:textId="1112089A" w:rsidR="00247A49" w:rsidRDefault="00247A49" w:rsidP="00ED18D3">
      <w:pPr>
        <w:pStyle w:val="Definition"/>
        <w:rPr>
          <w:ins w:id="90" w:author="Christian Grunewald" w:date="2023-08-27T23:49:00Z"/>
          <w:lang w:val="en-US"/>
        </w:rPr>
      </w:pPr>
      <w:ins w:id="91" w:author="Christian Grunewald" w:date="2023-08-27T23:49:00Z">
        <w:r>
          <w:t xml:space="preserve">national or international coordinate reference system to which a project is referenced or to which a site-specific coordinate reference system may be </w:t>
        </w:r>
        <w:proofErr w:type="gramStart"/>
        <w:r>
          <w:t>related</w:t>
        </w:r>
        <w:proofErr w:type="gramEnd"/>
      </w:ins>
    </w:p>
    <w:p w14:paraId="6DB21B8F" w14:textId="3D2E5B8D" w:rsidR="00C4482D" w:rsidRDefault="003F5DE1" w:rsidP="00ED18D3">
      <w:pPr>
        <w:pStyle w:val="Definition"/>
        <w:rPr>
          <w:ins w:id="92" w:author="Christian Grunewald" w:date="2023-08-27T23:50:00Z"/>
          <w:lang w:val="en-US"/>
        </w:rPr>
      </w:pPr>
      <w:ins w:id="93" w:author="Christian Grunewald" w:date="2023-08-27T23:49:00Z">
        <w:r>
          <w:rPr>
            <w:lang w:val="en-US"/>
          </w:rPr>
          <w:t xml:space="preserve">Note 1 to entry: </w:t>
        </w:r>
      </w:ins>
      <w:ins w:id="94" w:author="Christian Grunewald" w:date="2023-08-27T23:50:00Z">
        <w:r w:rsidR="00AD17A6">
          <w:rPr>
            <w:lang w:val="en-US"/>
          </w:rPr>
          <w:t>the</w:t>
        </w:r>
        <w:r w:rsidR="004B267F">
          <w:rPr>
            <w:lang w:val="en-US"/>
          </w:rPr>
          <w:t xml:space="preserve"> usage is </w:t>
        </w:r>
        <w:proofErr w:type="gramStart"/>
        <w:r w:rsidR="004B267F">
          <w:rPr>
            <w:lang w:val="en-US"/>
          </w:rPr>
          <w:t>optional</w:t>
        </w:r>
        <w:proofErr w:type="gramEnd"/>
      </w:ins>
    </w:p>
    <w:p w14:paraId="063631D5" w14:textId="4ADE6F78" w:rsidR="004B267F" w:rsidRDefault="004B267F" w:rsidP="00ED18D3">
      <w:pPr>
        <w:pStyle w:val="Definition"/>
        <w:rPr>
          <w:ins w:id="95" w:author="Christian Grunewald" w:date="2023-08-27T23:52:00Z"/>
          <w:lang w:val="en-US"/>
        </w:rPr>
      </w:pPr>
      <w:ins w:id="96" w:author="Christian Grunewald" w:date="2023-08-27T23:50:00Z">
        <w:r>
          <w:rPr>
            <w:lang w:val="en-US"/>
          </w:rPr>
          <w:t xml:space="preserve">Note 2 to entry: not to be confused </w:t>
        </w:r>
      </w:ins>
      <w:ins w:id="97" w:author="Christian Grunewald" w:date="2023-08-27T23:51:00Z">
        <w:r w:rsidR="00344430">
          <w:rPr>
            <w:lang w:val="en-US"/>
          </w:rPr>
          <w:t xml:space="preserve">with a spatial reference system </w:t>
        </w:r>
      </w:ins>
      <w:ins w:id="98" w:author="Christian Grunewald" w:date="2023-08-27T23:53:00Z">
        <w:r w:rsidR="00C9583C">
          <w:rPr>
            <w:lang w:val="en-US"/>
          </w:rPr>
          <w:t>(</w:t>
        </w:r>
        <w:r w:rsidR="00C9583C" w:rsidRPr="002D25F5">
          <w:rPr>
            <w:lang w:val="en-US"/>
            <w:rPrChange w:id="99" w:author="Sydow Antje (sydo)" w:date="2023-08-31T10:47:00Z">
              <w:rPr>
                <w:lang w:val="fr-CH"/>
              </w:rPr>
            </w:rPrChange>
          </w:rPr>
          <w:t xml:space="preserve">ISO 19112:2003, 4.6) </w:t>
        </w:r>
      </w:ins>
      <w:ins w:id="100" w:author="Christian Grunewald" w:date="2023-08-27T23:51:00Z">
        <w:r w:rsidR="00344430">
          <w:rPr>
            <w:lang w:val="en-US"/>
          </w:rPr>
          <w:t>which could be a pos</w:t>
        </w:r>
        <w:r w:rsidR="005B4220">
          <w:rPr>
            <w:lang w:val="en-US"/>
          </w:rPr>
          <w:t>t</w:t>
        </w:r>
        <w:r w:rsidR="00344430">
          <w:rPr>
            <w:lang w:val="en-US"/>
          </w:rPr>
          <w:t xml:space="preserve">code or a </w:t>
        </w:r>
        <w:r w:rsidR="005B4220">
          <w:rPr>
            <w:lang w:val="en-US"/>
          </w:rPr>
          <w:t xml:space="preserve">street </w:t>
        </w:r>
        <w:proofErr w:type="gramStart"/>
        <w:r w:rsidR="005B4220">
          <w:rPr>
            <w:lang w:val="en-US"/>
          </w:rPr>
          <w:t>name</w:t>
        </w:r>
      </w:ins>
      <w:proofErr w:type="gramEnd"/>
    </w:p>
    <w:p w14:paraId="0575002B" w14:textId="596137B7" w:rsidR="00C4482D" w:rsidRDefault="005106FE" w:rsidP="00ED18D3">
      <w:pPr>
        <w:pStyle w:val="Definition"/>
        <w:rPr>
          <w:ins w:id="101" w:author="Christian Grunewald" w:date="2023-08-27T23:46:00Z"/>
          <w:lang w:val="en-US"/>
        </w:rPr>
      </w:pPr>
      <w:ins w:id="102" w:author="Christian Grunewald" w:date="2023-08-27T23:52:00Z">
        <w:r w:rsidRPr="00381934">
          <w:rPr>
            <w:lang w:val="en-US"/>
          </w:rPr>
          <w:lastRenderedPageBreak/>
          <w:t xml:space="preserve">Note </w:t>
        </w:r>
      </w:ins>
      <w:ins w:id="103" w:author="Christian Grunewald" w:date="2023-08-27T23:53:00Z">
        <w:r>
          <w:rPr>
            <w:lang w:val="en-US"/>
          </w:rPr>
          <w:t>3</w:t>
        </w:r>
      </w:ins>
      <w:ins w:id="104" w:author="Christian Grunewald" w:date="2023-08-27T23:52:00Z">
        <w:r w:rsidRPr="00381934">
          <w:rPr>
            <w:lang w:val="en-US"/>
          </w:rPr>
          <w:t xml:space="preserve"> to entry: In colloquial usage the term 'coordinate system' is often found in place of 'coordinate reference system'. These are different concepts: a coordinate system is a component of a coordinate reference system; to be unambiguous coordinates must be referenced to a coordinate reference system.</w:t>
        </w:r>
      </w:ins>
    </w:p>
    <w:p w14:paraId="77610BA1" w14:textId="373397B1" w:rsidR="00ED18D3" w:rsidRPr="009968F0" w:rsidDel="00C9583C" w:rsidRDefault="00ED18D3" w:rsidP="00ED18D3">
      <w:pPr>
        <w:pStyle w:val="Definition"/>
        <w:rPr>
          <w:del w:id="105" w:author="Christian Grunewald" w:date="2023-08-27T23:53:00Z"/>
          <w:lang w:val="en-US"/>
        </w:rPr>
      </w:pPr>
      <w:del w:id="106" w:author="Christian Grunewald" w:date="2023-08-27T23:53:00Z">
        <w:r w:rsidRPr="009968F0" w:rsidDel="00C9583C">
          <w:rPr>
            <w:lang w:val="en-US"/>
          </w:rPr>
          <w:delText>system for identifying position in the real world</w:delText>
        </w:r>
      </w:del>
    </w:p>
    <w:p w14:paraId="61081067" w14:textId="7BB6B722" w:rsidR="00ED18D3" w:rsidRPr="009968F0" w:rsidDel="00C9583C" w:rsidRDefault="00ED18D3" w:rsidP="00ED18D3">
      <w:pPr>
        <w:pStyle w:val="Definition"/>
        <w:rPr>
          <w:del w:id="107" w:author="Christian Grunewald" w:date="2023-08-27T23:53:00Z"/>
          <w:lang w:val="fr-CH"/>
        </w:rPr>
      </w:pPr>
      <w:del w:id="108" w:author="Christian Grunewald" w:date="2023-08-27T23:53:00Z">
        <w:r w:rsidRPr="009968F0" w:rsidDel="00C9583C">
          <w:rPr>
            <w:lang w:val="fr-CH"/>
          </w:rPr>
          <w:delText>[SOURCE: ISO</w:delText>
        </w:r>
        <w:r w:rsidR="003876EB" w:rsidRPr="009968F0" w:rsidDel="00C9583C">
          <w:rPr>
            <w:lang w:val="fr-CH"/>
          </w:rPr>
          <w:delText> </w:delText>
        </w:r>
        <w:r w:rsidRPr="009968F0" w:rsidDel="00C9583C">
          <w:rPr>
            <w:lang w:val="fr-CH"/>
          </w:rPr>
          <w:delText>19112:2003, 4.6]</w:delText>
        </w:r>
      </w:del>
    </w:p>
    <w:p w14:paraId="6C69F298" w14:textId="7DB097E8" w:rsidR="00E0147E" w:rsidRPr="009968F0" w:rsidRDefault="006C5285" w:rsidP="00E0147E">
      <w:pPr>
        <w:pStyle w:val="Heading1"/>
        <w:tabs>
          <w:tab w:val="left" w:pos="403"/>
          <w:tab w:val="left" w:pos="432"/>
          <w:tab w:val="left" w:pos="562"/>
        </w:tabs>
        <w:autoSpaceDE w:val="0"/>
        <w:autoSpaceDN w:val="0"/>
        <w:adjustRightInd w:val="0"/>
        <w:ind w:left="431" w:hanging="431"/>
        <w:rPr>
          <w:szCs w:val="24"/>
        </w:rPr>
      </w:pPr>
      <w:bookmarkStart w:id="109" w:name="_Toc139532850"/>
      <w:bookmarkStart w:id="110" w:name="_Toc139532928"/>
      <w:bookmarkStart w:id="111" w:name="_Toc139533514"/>
      <w:bookmarkStart w:id="112" w:name="_Toc139533668"/>
      <w:bookmarkStart w:id="113" w:name="_Toc139546121"/>
      <w:bookmarkStart w:id="114" w:name="_Toc139546297"/>
      <w:bookmarkStart w:id="115" w:name="_Toc139532851"/>
      <w:bookmarkStart w:id="116" w:name="_Toc139532929"/>
      <w:bookmarkStart w:id="117" w:name="_Toc139533515"/>
      <w:bookmarkStart w:id="118" w:name="_Toc139533669"/>
      <w:bookmarkStart w:id="119" w:name="_Toc139546122"/>
      <w:bookmarkStart w:id="120" w:name="_Toc139546298"/>
      <w:bookmarkStart w:id="121" w:name="_Toc139532852"/>
      <w:bookmarkStart w:id="122" w:name="_Toc139532930"/>
      <w:bookmarkStart w:id="123" w:name="_Toc139533516"/>
      <w:bookmarkStart w:id="124" w:name="_Toc139533670"/>
      <w:bookmarkStart w:id="125" w:name="_Toc139546123"/>
      <w:bookmarkStart w:id="126" w:name="_Toc139546299"/>
      <w:bookmarkStart w:id="127" w:name="_Toc139532853"/>
      <w:bookmarkStart w:id="128" w:name="_Toc139532931"/>
      <w:bookmarkStart w:id="129" w:name="_Toc139533517"/>
      <w:bookmarkStart w:id="130" w:name="_Toc139533671"/>
      <w:bookmarkStart w:id="131" w:name="_Toc139546124"/>
      <w:bookmarkStart w:id="132" w:name="_Toc139546300"/>
      <w:bookmarkStart w:id="133" w:name="_Toc139532854"/>
      <w:bookmarkStart w:id="134" w:name="_Toc139532932"/>
      <w:bookmarkStart w:id="135" w:name="_Toc139533518"/>
      <w:bookmarkStart w:id="136" w:name="_Toc139533672"/>
      <w:bookmarkStart w:id="137" w:name="_Toc139546125"/>
      <w:bookmarkStart w:id="138" w:name="_Toc139546301"/>
      <w:bookmarkStart w:id="139" w:name="_Toc139532855"/>
      <w:bookmarkStart w:id="140" w:name="_Toc139532933"/>
      <w:bookmarkStart w:id="141" w:name="_Toc139533519"/>
      <w:bookmarkStart w:id="142" w:name="_Toc139533673"/>
      <w:bookmarkStart w:id="143" w:name="_Toc139546126"/>
      <w:bookmarkStart w:id="144" w:name="_Toc139546302"/>
      <w:bookmarkStart w:id="145" w:name="_Toc139532856"/>
      <w:bookmarkStart w:id="146" w:name="_Toc139532934"/>
      <w:bookmarkStart w:id="147" w:name="_Toc139533520"/>
      <w:bookmarkStart w:id="148" w:name="_Toc139533674"/>
      <w:bookmarkStart w:id="149" w:name="_Toc139546127"/>
      <w:bookmarkStart w:id="150" w:name="_Toc139546303"/>
      <w:bookmarkStart w:id="151" w:name="_Toc139532857"/>
      <w:bookmarkStart w:id="152" w:name="_Toc139532935"/>
      <w:bookmarkStart w:id="153" w:name="_Toc139533521"/>
      <w:bookmarkStart w:id="154" w:name="_Toc139533675"/>
      <w:bookmarkStart w:id="155" w:name="_Toc139546128"/>
      <w:bookmarkStart w:id="156" w:name="_Toc139546304"/>
      <w:bookmarkStart w:id="157" w:name="_Toc139532858"/>
      <w:bookmarkStart w:id="158" w:name="_Toc139532936"/>
      <w:bookmarkStart w:id="159" w:name="_Toc139533522"/>
      <w:bookmarkStart w:id="160" w:name="_Toc139533676"/>
      <w:bookmarkStart w:id="161" w:name="_Toc139546129"/>
      <w:bookmarkStart w:id="162" w:name="_Toc139546305"/>
      <w:bookmarkStart w:id="163" w:name="_Toc14315787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9968F0">
        <w:rPr>
          <w:szCs w:val="24"/>
        </w:rPr>
        <w:t>Marker</w:t>
      </w:r>
      <w:bookmarkEnd w:id="163"/>
    </w:p>
    <w:p w14:paraId="378CB1DF" w14:textId="00C008CD" w:rsidR="00E0147E" w:rsidRPr="009968F0" w:rsidRDefault="00E0147E" w:rsidP="00CD52A8">
      <w:pPr>
        <w:pStyle w:val="Heading2"/>
        <w:tabs>
          <w:tab w:val="clear" w:pos="3195"/>
          <w:tab w:val="num" w:pos="2835"/>
        </w:tabs>
        <w:ind w:hanging="3374"/>
      </w:pPr>
      <w:bookmarkStart w:id="164" w:name="_Toc143157877"/>
      <w:r w:rsidRPr="009968F0">
        <w:t>Functionality</w:t>
      </w:r>
      <w:bookmarkEnd w:id="164"/>
    </w:p>
    <w:p w14:paraId="2F42ED7C" w14:textId="4EE915A4" w:rsidR="008D771D" w:rsidRPr="009968F0" w:rsidRDefault="0077188F" w:rsidP="008D771D">
      <w:pPr>
        <w:pStyle w:val="BodyText"/>
      </w:pPr>
      <w:r w:rsidRPr="009968F0">
        <w:t>A</w:t>
      </w:r>
      <w:r w:rsidR="008D771D" w:rsidRPr="009968F0">
        <w:t xml:space="preserve"> marker is comprised of </w:t>
      </w:r>
    </w:p>
    <w:p w14:paraId="71E6782A" w14:textId="77777777" w:rsidR="007111E9" w:rsidRPr="009968F0" w:rsidRDefault="008D771D">
      <w:pPr>
        <w:pStyle w:val="ListNumber1"/>
        <w:rPr>
          <w:lang w:val="en-US"/>
        </w:rPr>
      </w:pPr>
      <w:r w:rsidRPr="009968F0">
        <w:rPr>
          <w:lang w:val="en-US"/>
        </w:rPr>
        <w:t>two conventional survey targets at a defined distance</w:t>
      </w:r>
      <w:r w:rsidR="00DC2D0B" w:rsidRPr="009968F0">
        <w:rPr>
          <w:lang w:val="en-US"/>
        </w:rPr>
        <w:t>.</w:t>
      </w:r>
    </w:p>
    <w:p w14:paraId="359D789A" w14:textId="1B3A77F4" w:rsidR="008D771D" w:rsidRPr="009968F0" w:rsidRDefault="007111E9" w:rsidP="007111E9">
      <w:pPr>
        <w:pStyle w:val="Note"/>
      </w:pPr>
      <w:r w:rsidRPr="009968F0">
        <w:t>NOTE</w:t>
      </w:r>
      <w:r w:rsidRPr="009968F0">
        <w:tab/>
        <w:t>I</w:t>
      </w:r>
      <w:r w:rsidR="00DC2D0B" w:rsidRPr="009968F0">
        <w:t>t is assumed that</w:t>
      </w:r>
      <w:r w:rsidR="006B5526" w:rsidRPr="009968F0">
        <w:t xml:space="preserve"> the marker will only be mounted</w:t>
      </w:r>
      <w:r w:rsidR="00DC2D0B" w:rsidRPr="009968F0">
        <w:t xml:space="preserve"> to sufficiently accurate vertical and horizontal components. Alternatively, a third survey target can be attached to the marker</w:t>
      </w:r>
      <w:r w:rsidR="007D1311" w:rsidRPr="009968F0">
        <w:t xml:space="preserve"> (impo</w:t>
      </w:r>
      <w:r w:rsidR="009D5978" w:rsidRPr="009968F0">
        <w:t>r</w:t>
      </w:r>
      <w:r w:rsidR="007D1311" w:rsidRPr="009968F0">
        <w:t>tant fo</w:t>
      </w:r>
      <w:r w:rsidR="009D5978" w:rsidRPr="009968F0">
        <w:t>r</w:t>
      </w:r>
      <w:r w:rsidR="007D1311" w:rsidRPr="009968F0">
        <w:t xml:space="preserve"> the normal vector,</w:t>
      </w:r>
      <w:r w:rsidR="00EB038F" w:rsidRPr="009968F0">
        <w:t xml:space="preserve"> see </w:t>
      </w:r>
      <w:ins w:id="165" w:author="Sydow Antje (sydo)" w:date="2023-08-31T11:23:00Z">
        <w:r w:rsidR="00A77CA3">
          <w:t xml:space="preserve">chapter 4.6 and </w:t>
        </w:r>
      </w:ins>
      <w:r w:rsidR="00EB038F" w:rsidRPr="009968F0">
        <w:t>Table</w:t>
      </w:r>
      <w:r w:rsidR="003876EB" w:rsidRPr="009968F0">
        <w:t> </w:t>
      </w:r>
      <w:r w:rsidR="00EB038F" w:rsidRPr="009968F0">
        <w:t>2)</w:t>
      </w:r>
      <w:r w:rsidR="00DC2D0B" w:rsidRPr="009968F0">
        <w:t>.</w:t>
      </w:r>
    </w:p>
    <w:p w14:paraId="75287B84" w14:textId="7FD1C96D" w:rsidR="008D771D" w:rsidRPr="002D25F5" w:rsidRDefault="008D771D">
      <w:pPr>
        <w:pStyle w:val="ListNumber1"/>
        <w:rPr>
          <w:lang w:val="en-US"/>
          <w:rPrChange w:id="166" w:author="Sydow Antje (sydo)" w:date="2023-08-31T10:47:00Z">
            <w:rPr/>
          </w:rPrChange>
        </w:rPr>
      </w:pPr>
      <w:r w:rsidRPr="002D25F5">
        <w:rPr>
          <w:lang w:val="en-US"/>
          <w:rPrChange w:id="167" w:author="Sydow Antje (sydo)" w:date="2023-08-31T10:47:00Z">
            <w:rPr/>
          </w:rPrChange>
        </w:rPr>
        <w:t>a grid of crosses</w:t>
      </w:r>
      <w:r w:rsidR="00FE1473" w:rsidRPr="002D25F5">
        <w:rPr>
          <w:lang w:val="en-US"/>
          <w:rPrChange w:id="168" w:author="Sydow Antje (sydo)" w:date="2023-08-31T10:47:00Z">
            <w:rPr/>
          </w:rPrChange>
        </w:rPr>
        <w:t xml:space="preserve"> with defined spacing</w:t>
      </w:r>
    </w:p>
    <w:p w14:paraId="2D177369" w14:textId="1ACCA127" w:rsidR="008D771D" w:rsidRPr="002D25F5" w:rsidRDefault="008D771D">
      <w:pPr>
        <w:pStyle w:val="ListNumber1"/>
        <w:rPr>
          <w:lang w:val="en-US"/>
          <w:rPrChange w:id="169" w:author="Sydow Antje (sydo)" w:date="2023-08-31T10:47:00Z">
            <w:rPr/>
          </w:rPrChange>
        </w:rPr>
      </w:pPr>
      <w:r w:rsidRPr="002D25F5">
        <w:rPr>
          <w:lang w:val="en-US"/>
          <w:rPrChange w:id="170" w:author="Sydow Antje (sydo)" w:date="2023-08-31T10:47:00Z">
            <w:rPr/>
          </w:rPrChange>
        </w:rPr>
        <w:t xml:space="preserve">a human-readable </w:t>
      </w:r>
      <w:r w:rsidR="00441164" w:rsidRPr="002D25F5">
        <w:rPr>
          <w:lang w:val="en-US"/>
          <w:rPrChange w:id="171" w:author="Sydow Antje (sydo)" w:date="2023-08-31T10:47:00Z">
            <w:rPr/>
          </w:rPrChange>
        </w:rPr>
        <w:t xml:space="preserve">marker </w:t>
      </w:r>
      <w:r w:rsidRPr="002D25F5">
        <w:rPr>
          <w:lang w:val="en-US"/>
          <w:rPrChange w:id="172" w:author="Sydow Antje (sydo)" w:date="2023-08-31T10:47:00Z">
            <w:rPr/>
          </w:rPrChange>
        </w:rPr>
        <w:t>ID</w:t>
      </w:r>
      <w:r w:rsidR="00FE48CE" w:rsidRPr="002D25F5">
        <w:rPr>
          <w:lang w:val="en-US"/>
          <w:rPrChange w:id="173" w:author="Sydow Antje (sydo)" w:date="2023-08-31T10:47:00Z">
            <w:rPr/>
          </w:rPrChange>
        </w:rPr>
        <w:t> </w:t>
      </w:r>
      <w:r w:rsidRPr="002D25F5">
        <w:rPr>
          <w:lang w:val="en-US"/>
          <w:rPrChange w:id="174" w:author="Sydow Antje (sydo)" w:date="2023-08-31T10:47:00Z">
            <w:rPr/>
          </w:rPrChange>
        </w:rPr>
        <w:t>number and</w:t>
      </w:r>
    </w:p>
    <w:p w14:paraId="77B351BE" w14:textId="2F953815" w:rsidR="008D771D" w:rsidRPr="002D25F5" w:rsidRDefault="008D771D">
      <w:pPr>
        <w:pStyle w:val="ListNumber1"/>
        <w:rPr>
          <w:lang w:val="en-US"/>
          <w:rPrChange w:id="175" w:author="Sydow Antje (sydo)" w:date="2023-08-31T10:47:00Z">
            <w:rPr/>
          </w:rPrChange>
        </w:rPr>
      </w:pPr>
      <w:r w:rsidRPr="002D25F5">
        <w:rPr>
          <w:lang w:val="en-US"/>
          <w:rPrChange w:id="176" w:author="Sydow Antje (sydo)" w:date="2023-08-31T10:47:00Z">
            <w:rPr/>
          </w:rPrChange>
        </w:rPr>
        <w:t xml:space="preserve">optional: a human- or machine-readable </w:t>
      </w:r>
      <w:r w:rsidR="00FE1473" w:rsidRPr="002D25F5">
        <w:rPr>
          <w:lang w:val="en-US"/>
          <w:rPrChange w:id="177" w:author="Sydow Antje (sydo)" w:date="2023-08-31T10:47:00Z">
            <w:rPr/>
          </w:rPrChange>
        </w:rPr>
        <w:t>tag</w:t>
      </w:r>
      <w:r w:rsidR="004210E5" w:rsidRPr="002D25F5">
        <w:rPr>
          <w:lang w:val="en-US"/>
          <w:rPrChange w:id="178" w:author="Sydow Antje (sydo)" w:date="2023-08-31T10:47:00Z">
            <w:rPr/>
          </w:rPrChange>
        </w:rPr>
        <w:t xml:space="preserve"> for data read-out</w:t>
      </w:r>
      <w:r w:rsidR="00BC44B6" w:rsidRPr="002D25F5">
        <w:rPr>
          <w:lang w:val="en-US"/>
          <w:rPrChange w:id="179" w:author="Sydow Antje (sydo)" w:date="2023-08-31T10:47:00Z">
            <w:rPr/>
          </w:rPrChange>
        </w:rPr>
        <w:t xml:space="preserve"> (recommended)</w:t>
      </w:r>
    </w:p>
    <w:p w14:paraId="30B22D51" w14:textId="2C2674ED" w:rsidR="00FE1473" w:rsidRPr="009968F0" w:rsidRDefault="00991C1D">
      <w:pPr>
        <w:pStyle w:val="ListNumber1"/>
      </w:pPr>
      <w:proofErr w:type="spellStart"/>
      <w:proofErr w:type="gramStart"/>
      <w:r w:rsidRPr="009968F0">
        <w:t>o</w:t>
      </w:r>
      <w:r w:rsidR="00FE1473" w:rsidRPr="009968F0">
        <w:t>ptional</w:t>
      </w:r>
      <w:proofErr w:type="spellEnd"/>
      <w:r w:rsidR="00FE1473" w:rsidRPr="009968F0">
        <w:t>:</w:t>
      </w:r>
      <w:proofErr w:type="gramEnd"/>
      <w:r w:rsidR="00FE1473" w:rsidRPr="009968F0">
        <w:t xml:space="preserve"> </w:t>
      </w:r>
      <w:proofErr w:type="spellStart"/>
      <w:r w:rsidR="00FE1473" w:rsidRPr="009968F0">
        <w:t>further</w:t>
      </w:r>
      <w:proofErr w:type="spellEnd"/>
      <w:r w:rsidR="00FE1473" w:rsidRPr="009968F0">
        <w:t xml:space="preserve"> tags for applications</w:t>
      </w:r>
    </w:p>
    <w:p w14:paraId="54AF56C2" w14:textId="035109A6" w:rsidR="00044156" w:rsidRPr="009968F0" w:rsidRDefault="00044156" w:rsidP="00044156">
      <w:pPr>
        <w:pStyle w:val="Heading3"/>
      </w:pPr>
      <w:bookmarkStart w:id="180" w:name="_Toc139546132"/>
      <w:bookmarkEnd w:id="180"/>
      <w:r w:rsidRPr="009968F0">
        <w:t>Examples</w:t>
      </w:r>
    </w:p>
    <w:p w14:paraId="56EBC6F2" w14:textId="3D4E6811" w:rsidR="00BC44B6" w:rsidRPr="009968F0" w:rsidRDefault="00BC44B6" w:rsidP="002D47F2">
      <w:pPr>
        <w:pStyle w:val="BodyText"/>
      </w:pPr>
      <w:r w:rsidRPr="009968F0">
        <w:t>Examples of markers are given in Figure</w:t>
      </w:r>
      <w:r w:rsidR="003704B7" w:rsidRPr="009968F0">
        <w:t> </w:t>
      </w:r>
      <w:r w:rsidRPr="009968F0">
        <w:t>1.</w:t>
      </w:r>
    </w:p>
    <w:p w14:paraId="0D463495" w14:textId="564B0CFE" w:rsidR="00DE6B69" w:rsidRPr="009968F0" w:rsidRDefault="007E3002" w:rsidP="003876EB">
      <w:pPr>
        <w:pStyle w:val="FigureImage"/>
      </w:pPr>
      <w:r w:rsidRPr="009968F0">
        <w:rPr>
          <w:noProof/>
        </w:rPr>
        <w:drawing>
          <wp:inline distT="0" distB="0" distL="0" distR="0" wp14:anchorId="183E6044" wp14:editId="028AF245">
            <wp:extent cx="2471928" cy="989076"/>
            <wp:effectExtent l="0" t="0" r="5080" b="1905"/>
            <wp:docPr id="1" name="00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a.tif"/>
                    <pic:cNvPicPr/>
                  </pic:nvPicPr>
                  <pic:blipFill>
                    <a:blip r:embed="rId22" r:link="rId23" cstate="print">
                      <a:extLst>
                        <a:ext uri="{28A0092B-C50C-407E-A947-70E740481C1C}">
                          <a14:useLocalDpi xmlns:a14="http://schemas.microsoft.com/office/drawing/2010/main" val="0"/>
                        </a:ext>
                      </a:extLst>
                    </a:blip>
                    <a:stretch>
                      <a:fillRect/>
                    </a:stretch>
                  </pic:blipFill>
                  <pic:spPr>
                    <a:xfrm>
                      <a:off x="0" y="0"/>
                      <a:ext cx="2471928" cy="989076"/>
                    </a:xfrm>
                    <a:prstGeom prst="rect">
                      <a:avLst/>
                    </a:prstGeom>
                  </pic:spPr>
                </pic:pic>
              </a:graphicData>
            </a:graphic>
          </wp:inline>
        </w:drawing>
      </w:r>
    </w:p>
    <w:p w14:paraId="272D4E23" w14:textId="3C3C1DB4" w:rsidR="002E0B58" w:rsidRPr="009968F0" w:rsidRDefault="00471062" w:rsidP="00572524">
      <w:pPr>
        <w:pStyle w:val="Figuresubtitle"/>
      </w:pPr>
      <w:r w:rsidRPr="009968F0">
        <w:t xml:space="preserve">a) </w:t>
      </w:r>
      <w:r w:rsidR="002E0B58" w:rsidRPr="009968F0">
        <w:t>Marker with human-readable marker ID number</w:t>
      </w:r>
    </w:p>
    <w:p w14:paraId="694C539C" w14:textId="03FB3284" w:rsidR="007E3002" w:rsidRPr="009968F0" w:rsidRDefault="007E3002" w:rsidP="003876EB">
      <w:pPr>
        <w:pStyle w:val="FigureImage"/>
      </w:pPr>
      <w:r w:rsidRPr="009968F0">
        <w:rPr>
          <w:noProof/>
        </w:rPr>
        <w:drawing>
          <wp:inline distT="0" distB="0" distL="0" distR="0" wp14:anchorId="11F29D63" wp14:editId="277CEFD3">
            <wp:extent cx="6060948" cy="1002792"/>
            <wp:effectExtent l="0" t="0" r="0" b="6985"/>
            <wp:docPr id="7" name="001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b.tif"/>
                    <pic:cNvPicPr/>
                  </pic:nvPicPr>
                  <pic:blipFill>
                    <a:blip r:embed="rId24" r:link="rId25" cstate="print">
                      <a:extLst>
                        <a:ext uri="{28A0092B-C50C-407E-A947-70E740481C1C}">
                          <a14:useLocalDpi xmlns:a14="http://schemas.microsoft.com/office/drawing/2010/main" val="0"/>
                        </a:ext>
                      </a:extLst>
                    </a:blip>
                    <a:stretch>
                      <a:fillRect/>
                    </a:stretch>
                  </pic:blipFill>
                  <pic:spPr>
                    <a:xfrm>
                      <a:off x="0" y="0"/>
                      <a:ext cx="6060948" cy="1002792"/>
                    </a:xfrm>
                    <a:prstGeom prst="rect">
                      <a:avLst/>
                    </a:prstGeom>
                  </pic:spPr>
                </pic:pic>
              </a:graphicData>
            </a:graphic>
          </wp:inline>
        </w:drawing>
      </w:r>
    </w:p>
    <w:p w14:paraId="56CD995D" w14:textId="72A46F0F" w:rsidR="003704B7" w:rsidRPr="009968F0" w:rsidRDefault="003704B7" w:rsidP="003704B7">
      <w:pPr>
        <w:pStyle w:val="Figuresubtitle"/>
      </w:pPr>
      <w:r w:rsidRPr="009968F0">
        <w:t>b) Markers with human-readable marker ID number and machine-readable tag for data read-out</w:t>
      </w:r>
    </w:p>
    <w:p w14:paraId="76068C30" w14:textId="49235215" w:rsidR="00991C1D" w:rsidRPr="009968F0" w:rsidRDefault="00991C1D" w:rsidP="00572524">
      <w:pPr>
        <w:pStyle w:val="Figuretitle"/>
      </w:pPr>
      <w:r w:rsidRPr="009968F0">
        <w:t xml:space="preserve">Figure </w:t>
      </w:r>
      <w:r w:rsidR="00BC44B6" w:rsidRPr="009968F0">
        <w:t>1</w:t>
      </w:r>
      <w:r w:rsidRPr="009968F0">
        <w:t xml:space="preserve"> — Examples for markers</w:t>
      </w:r>
    </w:p>
    <w:p w14:paraId="6385F1E2" w14:textId="5A929D25" w:rsidR="00E0147E" w:rsidRPr="009968F0" w:rsidRDefault="00E0147E" w:rsidP="00CD52A8">
      <w:pPr>
        <w:pStyle w:val="Heading2"/>
        <w:tabs>
          <w:tab w:val="clear" w:pos="3195"/>
          <w:tab w:val="num" w:pos="2835"/>
        </w:tabs>
        <w:ind w:hanging="3374"/>
      </w:pPr>
      <w:bookmarkStart w:id="181" w:name="_Toc139532376"/>
      <w:bookmarkStart w:id="182" w:name="_Toc139532861"/>
      <w:bookmarkStart w:id="183" w:name="_Toc139532939"/>
      <w:bookmarkStart w:id="184" w:name="_Toc139533525"/>
      <w:bookmarkStart w:id="185" w:name="_Toc139533679"/>
      <w:bookmarkStart w:id="186" w:name="_Toc139546134"/>
      <w:bookmarkStart w:id="187" w:name="_Toc139546308"/>
      <w:bookmarkEnd w:id="181"/>
      <w:bookmarkEnd w:id="182"/>
      <w:bookmarkEnd w:id="183"/>
      <w:bookmarkEnd w:id="184"/>
      <w:bookmarkEnd w:id="185"/>
      <w:bookmarkEnd w:id="186"/>
      <w:bookmarkEnd w:id="187"/>
      <w:r w:rsidRPr="009968F0">
        <w:lastRenderedPageBreak/>
        <w:t xml:space="preserve"> </w:t>
      </w:r>
      <w:bookmarkStart w:id="188" w:name="_Toc143157878"/>
      <w:r w:rsidR="00E208E1" w:rsidRPr="009968F0">
        <w:t>Size and Layout</w:t>
      </w:r>
      <w:bookmarkEnd w:id="188"/>
    </w:p>
    <w:p w14:paraId="45A36E0E" w14:textId="3AA4FDEE" w:rsidR="00542554" w:rsidRPr="009968F0" w:rsidRDefault="00542554" w:rsidP="00542554">
      <w:pPr>
        <w:pStyle w:val="BodyText"/>
      </w:pPr>
      <w:r w:rsidRPr="009968F0">
        <w:t>The size of the marker</w:t>
      </w:r>
      <w:r w:rsidR="002E6661" w:rsidRPr="009968F0">
        <w:t xml:space="preserve"> is </w:t>
      </w:r>
      <w:r w:rsidR="00D73949" w:rsidRPr="009968F0">
        <w:t xml:space="preserve">defined by </w:t>
      </w:r>
      <w:r w:rsidR="00FE1473" w:rsidRPr="009968F0">
        <w:t>t</w:t>
      </w:r>
      <w:r w:rsidR="002E6661" w:rsidRPr="009968F0">
        <w:t>he distance between the survey targets.</w:t>
      </w:r>
    </w:p>
    <w:p w14:paraId="249D5DD2" w14:textId="3A7614EE" w:rsidR="00E0147E" w:rsidRPr="009968F0" w:rsidRDefault="00586665" w:rsidP="00E0147E">
      <w:pPr>
        <w:pStyle w:val="Heading3"/>
      </w:pPr>
      <w:r w:rsidRPr="009968F0">
        <w:t>Size</w:t>
      </w:r>
    </w:p>
    <w:p w14:paraId="70E849CA" w14:textId="4A4471CE" w:rsidR="00FC6027" w:rsidRPr="009968F0" w:rsidRDefault="002E6661" w:rsidP="00FC6027">
      <w:pPr>
        <w:pStyle w:val="BodyText"/>
      </w:pPr>
      <w:r w:rsidRPr="009968F0">
        <w:t>The marker size</w:t>
      </w:r>
      <w:r w:rsidR="00991C1D" w:rsidRPr="009968F0">
        <w:t xml:space="preserve"> for general application </w:t>
      </w:r>
      <w:r w:rsidR="00AC1B9F" w:rsidRPr="009968F0">
        <w:t>is</w:t>
      </w:r>
      <w:r w:rsidRPr="009968F0">
        <w:t xml:space="preserve"> </w:t>
      </w:r>
      <w:r w:rsidR="008A63EC" w:rsidRPr="009968F0">
        <w:t>150</w:t>
      </w:r>
      <w:r w:rsidR="003238AA" w:rsidRPr="009968F0">
        <w:t xml:space="preserve"> </w:t>
      </w:r>
      <w:r w:rsidR="008A63EC" w:rsidRPr="009968F0">
        <w:t>mm</w:t>
      </w:r>
      <w:r w:rsidRPr="009968F0">
        <w:t>.</w:t>
      </w:r>
    </w:p>
    <w:p w14:paraId="595DB859" w14:textId="3ECEBB7C" w:rsidR="008A63EC" w:rsidRPr="009968F0" w:rsidRDefault="008A63EC" w:rsidP="00572524">
      <w:pPr>
        <w:pStyle w:val="BodyText"/>
      </w:pPr>
      <w:r w:rsidRPr="009968F0">
        <w:t xml:space="preserve">If other sizes </w:t>
      </w:r>
      <w:r w:rsidR="00991C1D" w:rsidRPr="009968F0">
        <w:t>a</w:t>
      </w:r>
      <w:r w:rsidRPr="009968F0">
        <w:t>re required</w:t>
      </w:r>
      <w:r w:rsidR="00AD0E66" w:rsidRPr="009968F0">
        <w:t xml:space="preserve"> for</w:t>
      </w:r>
      <w:r w:rsidRPr="009968F0">
        <w:t xml:space="preserve"> markers to be read from very small or very large distances, the standard sizes </w:t>
      </w:r>
      <w:r w:rsidR="005F23E4" w:rsidRPr="009968F0">
        <w:t xml:space="preserve">as described in Table </w:t>
      </w:r>
      <w:r w:rsidR="00993231" w:rsidRPr="009968F0">
        <w:t>1</w:t>
      </w:r>
      <w:r w:rsidR="005F23E4" w:rsidRPr="009968F0">
        <w:t xml:space="preserve"> </w:t>
      </w:r>
      <w:r w:rsidR="00991C1D" w:rsidRPr="009968F0">
        <w:t>should</w:t>
      </w:r>
      <w:r w:rsidRPr="009968F0">
        <w:t xml:space="preserve"> be applied:</w:t>
      </w:r>
    </w:p>
    <w:p w14:paraId="18A728EF" w14:textId="5B7F29FF" w:rsidR="008A130D" w:rsidRPr="009968F0" w:rsidRDefault="008A130D" w:rsidP="00AF50DD">
      <w:pPr>
        <w:pStyle w:val="Tabletitle"/>
      </w:pPr>
      <w:r w:rsidRPr="009968F0">
        <w:t>Table 1 — Marker size</w:t>
      </w:r>
    </w:p>
    <w:tbl>
      <w:tblPr>
        <w:tblW w:w="680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54"/>
        <w:gridCol w:w="2860"/>
        <w:gridCol w:w="2590"/>
      </w:tblGrid>
      <w:tr w:rsidR="009968F0" w:rsidRPr="009968F0" w14:paraId="6C68C679" w14:textId="77777777" w:rsidTr="003876EB">
        <w:trPr>
          <w:trHeight w:val="718"/>
          <w:jc w:val="center"/>
        </w:trPr>
        <w:tc>
          <w:tcPr>
            <w:tcW w:w="1354" w:type="dxa"/>
            <w:tcBorders>
              <w:top w:val="single" w:sz="12" w:space="0" w:color="auto"/>
              <w:bottom w:val="single" w:sz="12" w:space="0" w:color="auto"/>
              <w:right w:val="single" w:sz="8" w:space="0" w:color="auto"/>
            </w:tcBorders>
            <w:vAlign w:val="center"/>
          </w:tcPr>
          <w:p w14:paraId="5FDA0EEC" w14:textId="5DC6CDD8" w:rsidR="008A130D" w:rsidRPr="009968F0" w:rsidRDefault="008A130D" w:rsidP="008A130D">
            <w:pPr>
              <w:pStyle w:val="Tableheader"/>
              <w:keepNext/>
              <w:autoSpaceDE w:val="0"/>
              <w:autoSpaceDN w:val="0"/>
              <w:adjustRightInd w:val="0"/>
              <w:jc w:val="center"/>
              <w:rPr>
                <w:rFonts w:eastAsia="MS Mincho"/>
                <w:b w:val="0"/>
              </w:rPr>
            </w:pPr>
            <w:r w:rsidRPr="009968F0">
              <w:rPr>
                <w:rFonts w:eastAsia="MS Mincho"/>
              </w:rPr>
              <w:t xml:space="preserve">Marker </w:t>
            </w:r>
            <w:proofErr w:type="spellStart"/>
            <w:r w:rsidRPr="009968F0">
              <w:rPr>
                <w:rFonts w:eastAsia="MS Mincho"/>
              </w:rPr>
              <w:t>size</w:t>
            </w:r>
            <w:r w:rsidRPr="009968F0">
              <w:rPr>
                <w:rFonts w:eastAsia="MS Mincho"/>
                <w:b w:val="0"/>
                <w:vertAlign w:val="superscript"/>
              </w:rPr>
              <w:t>a</w:t>
            </w:r>
            <w:proofErr w:type="spellEnd"/>
          </w:p>
        </w:tc>
        <w:tc>
          <w:tcPr>
            <w:tcW w:w="2860" w:type="dxa"/>
            <w:tcBorders>
              <w:top w:val="single" w:sz="12" w:space="0" w:color="auto"/>
              <w:left w:val="single" w:sz="8" w:space="0" w:color="auto"/>
              <w:bottom w:val="single" w:sz="12" w:space="0" w:color="auto"/>
              <w:right w:val="single" w:sz="8" w:space="0" w:color="auto"/>
            </w:tcBorders>
            <w:vAlign w:val="center"/>
          </w:tcPr>
          <w:p w14:paraId="4B7B531E" w14:textId="36C34570" w:rsidR="008A130D" w:rsidRPr="009968F0" w:rsidRDefault="008A130D" w:rsidP="003876EB">
            <w:pPr>
              <w:pStyle w:val="Tableheader"/>
              <w:keepNext/>
              <w:autoSpaceDE w:val="0"/>
              <w:autoSpaceDN w:val="0"/>
              <w:adjustRightInd w:val="0"/>
              <w:jc w:val="center"/>
              <w:rPr>
                <w:rFonts w:eastAsia="MS Mincho"/>
              </w:rPr>
            </w:pPr>
            <w:r w:rsidRPr="009968F0">
              <w:rPr>
                <w:rFonts w:eastAsia="MS Mincho"/>
              </w:rPr>
              <w:t>Distance between</w:t>
            </w:r>
            <w:r w:rsidR="003876EB" w:rsidRPr="009968F0">
              <w:rPr>
                <w:rFonts w:eastAsia="MS Mincho"/>
              </w:rPr>
              <w:t xml:space="preserve"> </w:t>
            </w:r>
            <w:r w:rsidRPr="009968F0">
              <w:rPr>
                <w:rFonts w:eastAsia="MS Mincho"/>
              </w:rPr>
              <w:t>survey targets [mm]</w:t>
            </w:r>
          </w:p>
        </w:tc>
        <w:tc>
          <w:tcPr>
            <w:tcW w:w="2590" w:type="dxa"/>
            <w:tcBorders>
              <w:top w:val="single" w:sz="12" w:space="0" w:color="auto"/>
              <w:left w:val="single" w:sz="8" w:space="0" w:color="auto"/>
              <w:bottom w:val="single" w:sz="12" w:space="0" w:color="auto"/>
            </w:tcBorders>
            <w:vAlign w:val="center"/>
          </w:tcPr>
          <w:p w14:paraId="41F19833" w14:textId="29A58AF5" w:rsidR="008A130D" w:rsidRPr="009968F0" w:rsidRDefault="008A130D" w:rsidP="008A130D">
            <w:pPr>
              <w:pStyle w:val="Tableheader"/>
              <w:keepNext/>
              <w:autoSpaceDE w:val="0"/>
              <w:autoSpaceDN w:val="0"/>
              <w:adjustRightInd w:val="0"/>
              <w:jc w:val="center"/>
              <w:rPr>
                <w:rFonts w:eastAsia="MS Mincho"/>
              </w:rPr>
            </w:pPr>
            <w:r w:rsidRPr="009968F0">
              <w:rPr>
                <w:rFonts w:eastAsia="MS Mincho"/>
              </w:rPr>
              <w:t>Remarks</w:t>
            </w:r>
          </w:p>
        </w:tc>
      </w:tr>
      <w:tr w:rsidR="009968F0" w:rsidRPr="009968F0" w14:paraId="36FDF783" w14:textId="77777777" w:rsidTr="003876EB">
        <w:trPr>
          <w:jc w:val="center"/>
        </w:trPr>
        <w:tc>
          <w:tcPr>
            <w:tcW w:w="1354" w:type="dxa"/>
            <w:tcBorders>
              <w:top w:val="single" w:sz="12" w:space="0" w:color="auto"/>
              <w:bottom w:val="single" w:sz="6" w:space="0" w:color="auto"/>
              <w:right w:val="single" w:sz="6" w:space="0" w:color="auto"/>
            </w:tcBorders>
            <w:vAlign w:val="center"/>
          </w:tcPr>
          <w:p w14:paraId="621D7000" w14:textId="17FCF6F6" w:rsidR="00993231" w:rsidRPr="009968F0" w:rsidRDefault="00993231" w:rsidP="00993231">
            <w:pPr>
              <w:pStyle w:val="Tablebody"/>
              <w:keepNext/>
              <w:autoSpaceDE w:val="0"/>
              <w:autoSpaceDN w:val="0"/>
              <w:adjustRightInd w:val="0"/>
              <w:jc w:val="center"/>
              <w:rPr>
                <w:b/>
              </w:rPr>
            </w:pPr>
            <w:r w:rsidRPr="009968F0">
              <w:t>1</w:t>
            </w:r>
          </w:p>
        </w:tc>
        <w:tc>
          <w:tcPr>
            <w:tcW w:w="2860" w:type="dxa"/>
            <w:tcBorders>
              <w:top w:val="single" w:sz="12" w:space="0" w:color="auto"/>
              <w:left w:val="single" w:sz="6" w:space="0" w:color="auto"/>
              <w:bottom w:val="single" w:sz="6" w:space="0" w:color="auto"/>
              <w:right w:val="single" w:sz="6" w:space="0" w:color="auto"/>
            </w:tcBorders>
            <w:vAlign w:val="center"/>
          </w:tcPr>
          <w:p w14:paraId="1E5EA27E" w14:textId="48C12542" w:rsidR="00993231" w:rsidRPr="009968F0" w:rsidRDefault="00993231" w:rsidP="00993231">
            <w:pPr>
              <w:pStyle w:val="Tablebody"/>
              <w:keepNext/>
              <w:autoSpaceDE w:val="0"/>
              <w:autoSpaceDN w:val="0"/>
              <w:adjustRightInd w:val="0"/>
              <w:jc w:val="center"/>
            </w:pPr>
            <w:r w:rsidRPr="009968F0">
              <w:t>50</w:t>
            </w:r>
          </w:p>
        </w:tc>
        <w:tc>
          <w:tcPr>
            <w:tcW w:w="2590" w:type="dxa"/>
            <w:tcBorders>
              <w:top w:val="single" w:sz="12" w:space="0" w:color="auto"/>
              <w:left w:val="single" w:sz="6" w:space="0" w:color="auto"/>
              <w:bottom w:val="single" w:sz="6" w:space="0" w:color="auto"/>
            </w:tcBorders>
            <w:vAlign w:val="center"/>
          </w:tcPr>
          <w:p w14:paraId="3CB997B6" w14:textId="2F67B9A1" w:rsidR="00993231" w:rsidRPr="009968F0" w:rsidRDefault="00993231" w:rsidP="002D47F2">
            <w:pPr>
              <w:pStyle w:val="Tablebody"/>
              <w:keepNext/>
              <w:autoSpaceDE w:val="0"/>
              <w:autoSpaceDN w:val="0"/>
              <w:adjustRightInd w:val="0"/>
            </w:pPr>
          </w:p>
        </w:tc>
      </w:tr>
      <w:tr w:rsidR="009968F0" w:rsidRPr="009968F0" w14:paraId="0FEF3021" w14:textId="77777777" w:rsidTr="003876EB">
        <w:trPr>
          <w:jc w:val="center"/>
        </w:trPr>
        <w:tc>
          <w:tcPr>
            <w:tcW w:w="1354" w:type="dxa"/>
            <w:tcBorders>
              <w:top w:val="single" w:sz="6" w:space="0" w:color="auto"/>
              <w:bottom w:val="single" w:sz="6" w:space="0" w:color="auto"/>
              <w:right w:val="single" w:sz="6" w:space="0" w:color="auto"/>
            </w:tcBorders>
            <w:vAlign w:val="center"/>
          </w:tcPr>
          <w:p w14:paraId="480D20A0" w14:textId="5E9AE939" w:rsidR="00993231" w:rsidRPr="009968F0" w:rsidRDefault="00993231" w:rsidP="00993231">
            <w:pPr>
              <w:pStyle w:val="Tablebody"/>
              <w:keepNext/>
              <w:autoSpaceDE w:val="0"/>
              <w:autoSpaceDN w:val="0"/>
              <w:adjustRightInd w:val="0"/>
              <w:jc w:val="center"/>
            </w:pPr>
            <w:r w:rsidRPr="009968F0">
              <w:t>2</w:t>
            </w:r>
          </w:p>
        </w:tc>
        <w:tc>
          <w:tcPr>
            <w:tcW w:w="2860" w:type="dxa"/>
            <w:tcBorders>
              <w:top w:val="single" w:sz="6" w:space="0" w:color="auto"/>
              <w:left w:val="single" w:sz="6" w:space="0" w:color="auto"/>
              <w:bottom w:val="single" w:sz="6" w:space="0" w:color="auto"/>
              <w:right w:val="single" w:sz="6" w:space="0" w:color="auto"/>
            </w:tcBorders>
            <w:vAlign w:val="center"/>
          </w:tcPr>
          <w:p w14:paraId="3AA97144" w14:textId="46E353D1" w:rsidR="00993231" w:rsidRPr="009968F0" w:rsidRDefault="00993231" w:rsidP="00993231">
            <w:pPr>
              <w:pStyle w:val="Tablebody"/>
              <w:keepNext/>
              <w:autoSpaceDE w:val="0"/>
              <w:autoSpaceDN w:val="0"/>
              <w:adjustRightInd w:val="0"/>
              <w:jc w:val="center"/>
            </w:pPr>
            <w:r w:rsidRPr="009968F0">
              <w:t>100</w:t>
            </w:r>
          </w:p>
        </w:tc>
        <w:tc>
          <w:tcPr>
            <w:tcW w:w="2590" w:type="dxa"/>
            <w:tcBorders>
              <w:top w:val="single" w:sz="6" w:space="0" w:color="auto"/>
              <w:left w:val="single" w:sz="6" w:space="0" w:color="auto"/>
              <w:bottom w:val="single" w:sz="6" w:space="0" w:color="auto"/>
            </w:tcBorders>
            <w:vAlign w:val="center"/>
          </w:tcPr>
          <w:p w14:paraId="55E010BE" w14:textId="77777777" w:rsidR="00993231" w:rsidRPr="009968F0" w:rsidRDefault="00993231" w:rsidP="00993231">
            <w:pPr>
              <w:pStyle w:val="Tablebody"/>
              <w:keepNext/>
              <w:autoSpaceDE w:val="0"/>
              <w:autoSpaceDN w:val="0"/>
              <w:adjustRightInd w:val="0"/>
            </w:pPr>
          </w:p>
        </w:tc>
      </w:tr>
      <w:tr w:rsidR="009968F0" w:rsidRPr="009968F0" w14:paraId="1016B07F" w14:textId="77777777" w:rsidTr="003876EB">
        <w:trPr>
          <w:jc w:val="center"/>
        </w:trPr>
        <w:tc>
          <w:tcPr>
            <w:tcW w:w="1354" w:type="dxa"/>
            <w:tcBorders>
              <w:top w:val="single" w:sz="6" w:space="0" w:color="auto"/>
              <w:bottom w:val="single" w:sz="6" w:space="0" w:color="auto"/>
              <w:right w:val="single" w:sz="6" w:space="0" w:color="auto"/>
            </w:tcBorders>
            <w:shd w:val="clear" w:color="auto" w:fill="D9D9D9" w:themeFill="background1" w:themeFillShade="D9"/>
            <w:vAlign w:val="center"/>
          </w:tcPr>
          <w:p w14:paraId="6C65C314" w14:textId="77777777" w:rsidR="00993231" w:rsidRPr="009968F0" w:rsidRDefault="00993231" w:rsidP="00993231">
            <w:pPr>
              <w:pStyle w:val="Tablebody"/>
              <w:keepNext/>
              <w:autoSpaceDE w:val="0"/>
              <w:autoSpaceDN w:val="0"/>
              <w:adjustRightInd w:val="0"/>
              <w:jc w:val="center"/>
              <w:rPr>
                <w:b/>
                <w:bCs/>
              </w:rPr>
            </w:pPr>
            <w:r w:rsidRPr="009968F0">
              <w:rPr>
                <w:b/>
                <w:bCs/>
              </w:rPr>
              <w:t>3</w:t>
            </w:r>
          </w:p>
        </w:tc>
        <w:tc>
          <w:tcPr>
            <w:tcW w:w="286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6F9B9EC" w14:textId="77777777" w:rsidR="00993231" w:rsidRPr="009968F0" w:rsidRDefault="00993231" w:rsidP="00993231">
            <w:pPr>
              <w:pStyle w:val="Tablebody"/>
              <w:keepNext/>
              <w:autoSpaceDE w:val="0"/>
              <w:autoSpaceDN w:val="0"/>
              <w:adjustRightInd w:val="0"/>
              <w:jc w:val="center"/>
              <w:rPr>
                <w:b/>
                <w:bCs/>
              </w:rPr>
            </w:pPr>
            <w:r w:rsidRPr="009968F0">
              <w:rPr>
                <w:b/>
                <w:bCs/>
              </w:rPr>
              <w:t>150</w:t>
            </w:r>
          </w:p>
        </w:tc>
        <w:tc>
          <w:tcPr>
            <w:tcW w:w="2590" w:type="dxa"/>
            <w:tcBorders>
              <w:top w:val="single" w:sz="6" w:space="0" w:color="auto"/>
              <w:left w:val="single" w:sz="6" w:space="0" w:color="auto"/>
              <w:bottom w:val="single" w:sz="6" w:space="0" w:color="auto"/>
            </w:tcBorders>
            <w:shd w:val="clear" w:color="auto" w:fill="D9D9D9" w:themeFill="background1" w:themeFillShade="D9"/>
            <w:vAlign w:val="center"/>
          </w:tcPr>
          <w:p w14:paraId="055E5CB1" w14:textId="77777777" w:rsidR="00993231" w:rsidRPr="009968F0" w:rsidRDefault="00993231" w:rsidP="003876EB">
            <w:pPr>
              <w:pStyle w:val="Tablebody"/>
              <w:keepNext/>
              <w:autoSpaceDE w:val="0"/>
              <w:autoSpaceDN w:val="0"/>
              <w:adjustRightInd w:val="0"/>
              <w:rPr>
                <w:b/>
                <w:bCs/>
              </w:rPr>
            </w:pPr>
            <w:r w:rsidRPr="009968F0">
              <w:rPr>
                <w:b/>
                <w:bCs/>
              </w:rPr>
              <w:t>Recommended for general application</w:t>
            </w:r>
          </w:p>
        </w:tc>
      </w:tr>
      <w:tr w:rsidR="009968F0" w:rsidRPr="009968F0" w14:paraId="6E4E7B61" w14:textId="77777777" w:rsidTr="003876EB">
        <w:trPr>
          <w:jc w:val="center"/>
        </w:trPr>
        <w:tc>
          <w:tcPr>
            <w:tcW w:w="1354" w:type="dxa"/>
            <w:tcBorders>
              <w:top w:val="single" w:sz="6" w:space="0" w:color="auto"/>
              <w:bottom w:val="single" w:sz="6" w:space="0" w:color="auto"/>
              <w:right w:val="single" w:sz="6" w:space="0" w:color="auto"/>
            </w:tcBorders>
            <w:vAlign w:val="center"/>
          </w:tcPr>
          <w:p w14:paraId="5457BA7B" w14:textId="6B174069" w:rsidR="00993231" w:rsidRPr="009968F0" w:rsidRDefault="00993231" w:rsidP="00993231">
            <w:pPr>
              <w:pStyle w:val="Tablebody"/>
              <w:keepNext/>
              <w:autoSpaceDE w:val="0"/>
              <w:autoSpaceDN w:val="0"/>
              <w:adjustRightInd w:val="0"/>
              <w:jc w:val="center"/>
            </w:pPr>
            <w:r w:rsidRPr="009968F0">
              <w:t>4</w:t>
            </w:r>
          </w:p>
        </w:tc>
        <w:tc>
          <w:tcPr>
            <w:tcW w:w="2860" w:type="dxa"/>
            <w:tcBorders>
              <w:top w:val="single" w:sz="6" w:space="0" w:color="auto"/>
              <w:left w:val="single" w:sz="6" w:space="0" w:color="auto"/>
              <w:bottom w:val="single" w:sz="6" w:space="0" w:color="auto"/>
              <w:right w:val="single" w:sz="6" w:space="0" w:color="auto"/>
            </w:tcBorders>
            <w:vAlign w:val="center"/>
          </w:tcPr>
          <w:p w14:paraId="4499F50C" w14:textId="3F59EDBC" w:rsidR="00993231" w:rsidRPr="009968F0" w:rsidRDefault="00993231" w:rsidP="00993231">
            <w:pPr>
              <w:pStyle w:val="Tablebody"/>
              <w:keepNext/>
              <w:autoSpaceDE w:val="0"/>
              <w:autoSpaceDN w:val="0"/>
              <w:adjustRightInd w:val="0"/>
              <w:jc w:val="center"/>
            </w:pPr>
            <w:r w:rsidRPr="009968F0">
              <w:t>200</w:t>
            </w:r>
          </w:p>
        </w:tc>
        <w:tc>
          <w:tcPr>
            <w:tcW w:w="2590" w:type="dxa"/>
            <w:tcBorders>
              <w:top w:val="single" w:sz="6" w:space="0" w:color="auto"/>
              <w:left w:val="single" w:sz="6" w:space="0" w:color="auto"/>
              <w:bottom w:val="single" w:sz="6" w:space="0" w:color="auto"/>
            </w:tcBorders>
            <w:vAlign w:val="center"/>
          </w:tcPr>
          <w:p w14:paraId="615AAA92" w14:textId="77777777" w:rsidR="00993231" w:rsidRPr="009968F0" w:rsidRDefault="00993231" w:rsidP="00993231">
            <w:pPr>
              <w:pStyle w:val="Tablebody"/>
              <w:keepNext/>
              <w:autoSpaceDE w:val="0"/>
              <w:autoSpaceDN w:val="0"/>
              <w:adjustRightInd w:val="0"/>
            </w:pPr>
          </w:p>
        </w:tc>
      </w:tr>
      <w:tr w:rsidR="009968F0" w:rsidRPr="009968F0" w14:paraId="6FE3F5D9" w14:textId="77777777" w:rsidTr="003876EB">
        <w:trPr>
          <w:jc w:val="center"/>
        </w:trPr>
        <w:tc>
          <w:tcPr>
            <w:tcW w:w="1354" w:type="dxa"/>
            <w:tcBorders>
              <w:top w:val="single" w:sz="6" w:space="0" w:color="auto"/>
              <w:bottom w:val="single" w:sz="6" w:space="0" w:color="auto"/>
              <w:right w:val="single" w:sz="6" w:space="0" w:color="auto"/>
            </w:tcBorders>
            <w:vAlign w:val="center"/>
          </w:tcPr>
          <w:p w14:paraId="78C03028" w14:textId="4BA111EE" w:rsidR="00993231" w:rsidRPr="009968F0" w:rsidRDefault="00993231" w:rsidP="00993231">
            <w:pPr>
              <w:pStyle w:val="Tablebody"/>
              <w:keepNext/>
              <w:autoSpaceDE w:val="0"/>
              <w:autoSpaceDN w:val="0"/>
              <w:adjustRightInd w:val="0"/>
              <w:jc w:val="center"/>
            </w:pPr>
            <w:r w:rsidRPr="009968F0">
              <w:t>5</w:t>
            </w:r>
          </w:p>
        </w:tc>
        <w:tc>
          <w:tcPr>
            <w:tcW w:w="2860" w:type="dxa"/>
            <w:tcBorders>
              <w:top w:val="single" w:sz="6" w:space="0" w:color="auto"/>
              <w:left w:val="single" w:sz="6" w:space="0" w:color="auto"/>
              <w:bottom w:val="single" w:sz="6" w:space="0" w:color="auto"/>
              <w:right w:val="single" w:sz="6" w:space="0" w:color="auto"/>
            </w:tcBorders>
            <w:vAlign w:val="center"/>
          </w:tcPr>
          <w:p w14:paraId="000472A2" w14:textId="46668DBF" w:rsidR="00993231" w:rsidRPr="009968F0" w:rsidRDefault="00993231" w:rsidP="00993231">
            <w:pPr>
              <w:pStyle w:val="Tablebody"/>
              <w:keepNext/>
              <w:autoSpaceDE w:val="0"/>
              <w:autoSpaceDN w:val="0"/>
              <w:adjustRightInd w:val="0"/>
              <w:jc w:val="center"/>
            </w:pPr>
            <w:r w:rsidRPr="009968F0">
              <w:t>400</w:t>
            </w:r>
          </w:p>
        </w:tc>
        <w:tc>
          <w:tcPr>
            <w:tcW w:w="2590" w:type="dxa"/>
            <w:tcBorders>
              <w:top w:val="single" w:sz="6" w:space="0" w:color="auto"/>
              <w:left w:val="single" w:sz="6" w:space="0" w:color="auto"/>
              <w:bottom w:val="single" w:sz="6" w:space="0" w:color="auto"/>
            </w:tcBorders>
            <w:vAlign w:val="center"/>
          </w:tcPr>
          <w:p w14:paraId="4FA4ACAB" w14:textId="77777777" w:rsidR="00993231" w:rsidRPr="009968F0" w:rsidRDefault="00993231" w:rsidP="00993231">
            <w:pPr>
              <w:pStyle w:val="Tablebody"/>
              <w:keepNext/>
              <w:autoSpaceDE w:val="0"/>
              <w:autoSpaceDN w:val="0"/>
              <w:adjustRightInd w:val="0"/>
            </w:pPr>
          </w:p>
        </w:tc>
      </w:tr>
      <w:tr w:rsidR="009968F0" w:rsidRPr="009968F0" w14:paraId="279DA8B9" w14:textId="77777777" w:rsidTr="003876EB">
        <w:trPr>
          <w:jc w:val="center"/>
        </w:trPr>
        <w:tc>
          <w:tcPr>
            <w:tcW w:w="1354" w:type="dxa"/>
            <w:tcBorders>
              <w:top w:val="single" w:sz="6" w:space="0" w:color="auto"/>
              <w:bottom w:val="single" w:sz="12" w:space="0" w:color="auto"/>
              <w:right w:val="single" w:sz="6" w:space="0" w:color="auto"/>
            </w:tcBorders>
            <w:vAlign w:val="center"/>
          </w:tcPr>
          <w:p w14:paraId="46F1450F" w14:textId="720763DC" w:rsidR="00993231" w:rsidRPr="009968F0" w:rsidRDefault="00993231" w:rsidP="00993231">
            <w:pPr>
              <w:pStyle w:val="Tablebody"/>
              <w:keepNext/>
              <w:autoSpaceDE w:val="0"/>
              <w:autoSpaceDN w:val="0"/>
              <w:adjustRightInd w:val="0"/>
              <w:jc w:val="center"/>
            </w:pPr>
            <w:r w:rsidRPr="009968F0">
              <w:t>6</w:t>
            </w:r>
          </w:p>
        </w:tc>
        <w:tc>
          <w:tcPr>
            <w:tcW w:w="2860" w:type="dxa"/>
            <w:tcBorders>
              <w:top w:val="single" w:sz="6" w:space="0" w:color="auto"/>
              <w:left w:val="single" w:sz="6" w:space="0" w:color="auto"/>
              <w:bottom w:val="single" w:sz="12" w:space="0" w:color="auto"/>
              <w:right w:val="single" w:sz="6" w:space="0" w:color="auto"/>
            </w:tcBorders>
            <w:vAlign w:val="center"/>
          </w:tcPr>
          <w:p w14:paraId="30F31C21" w14:textId="7D557CEA" w:rsidR="00993231" w:rsidRPr="009968F0" w:rsidRDefault="00993231" w:rsidP="00993231">
            <w:pPr>
              <w:pStyle w:val="Tablebody"/>
              <w:keepNext/>
              <w:autoSpaceDE w:val="0"/>
              <w:autoSpaceDN w:val="0"/>
              <w:adjustRightInd w:val="0"/>
              <w:jc w:val="center"/>
            </w:pPr>
            <w:r w:rsidRPr="009968F0">
              <w:t>800</w:t>
            </w:r>
          </w:p>
        </w:tc>
        <w:tc>
          <w:tcPr>
            <w:tcW w:w="2590" w:type="dxa"/>
            <w:tcBorders>
              <w:top w:val="single" w:sz="6" w:space="0" w:color="auto"/>
              <w:left w:val="single" w:sz="6" w:space="0" w:color="auto"/>
              <w:bottom w:val="single" w:sz="12" w:space="0" w:color="auto"/>
            </w:tcBorders>
            <w:vAlign w:val="center"/>
          </w:tcPr>
          <w:p w14:paraId="603335A3" w14:textId="77777777" w:rsidR="00993231" w:rsidRPr="009968F0" w:rsidRDefault="00993231" w:rsidP="00993231">
            <w:pPr>
              <w:pStyle w:val="Tablebody"/>
              <w:keepNext/>
              <w:autoSpaceDE w:val="0"/>
              <w:autoSpaceDN w:val="0"/>
              <w:adjustRightInd w:val="0"/>
            </w:pPr>
          </w:p>
        </w:tc>
      </w:tr>
      <w:tr w:rsidR="009968F0" w:rsidRPr="009968F0" w14:paraId="56550E32" w14:textId="77777777" w:rsidTr="003876EB">
        <w:trPr>
          <w:jc w:val="center"/>
        </w:trPr>
        <w:tc>
          <w:tcPr>
            <w:tcW w:w="6804" w:type="dxa"/>
            <w:gridSpan w:val="3"/>
            <w:tcBorders>
              <w:top w:val="single" w:sz="12" w:space="0" w:color="auto"/>
              <w:bottom w:val="single" w:sz="12" w:space="0" w:color="auto"/>
            </w:tcBorders>
            <w:vAlign w:val="center"/>
          </w:tcPr>
          <w:p w14:paraId="665E9A5F" w14:textId="4046732A" w:rsidR="00993231" w:rsidRPr="009968F0" w:rsidRDefault="00993231" w:rsidP="00572524">
            <w:pPr>
              <w:pStyle w:val="Tablefooternote"/>
              <w:keepNext/>
              <w:tabs>
                <w:tab w:val="clear" w:pos="346"/>
              </w:tabs>
            </w:pPr>
            <w:r w:rsidRPr="009968F0">
              <w:t>NOTE</w:t>
            </w:r>
            <w:r w:rsidRPr="009968F0">
              <w:tab/>
              <w:t>Other sizes may be used, if beneficial for the project.</w:t>
            </w:r>
          </w:p>
        </w:tc>
      </w:tr>
      <w:tr w:rsidR="00993231" w:rsidRPr="009968F0" w14:paraId="0FCB252D" w14:textId="77777777" w:rsidTr="003876EB">
        <w:trPr>
          <w:jc w:val="center"/>
        </w:trPr>
        <w:tc>
          <w:tcPr>
            <w:tcW w:w="6804" w:type="dxa"/>
            <w:gridSpan w:val="3"/>
            <w:tcBorders>
              <w:top w:val="single" w:sz="12" w:space="0" w:color="auto"/>
              <w:bottom w:val="single" w:sz="12" w:space="0" w:color="auto"/>
            </w:tcBorders>
            <w:vAlign w:val="center"/>
          </w:tcPr>
          <w:p w14:paraId="7C5CD102" w14:textId="6F67366B" w:rsidR="00993231" w:rsidRPr="009968F0" w:rsidRDefault="00993231" w:rsidP="00572524">
            <w:pPr>
              <w:pStyle w:val="Tablefooter"/>
              <w:keepNext/>
              <w:tabs>
                <w:tab w:val="clear" w:pos="346"/>
                <w:tab w:val="left" w:pos="288"/>
              </w:tabs>
            </w:pPr>
            <w:proofErr w:type="spellStart"/>
            <w:r w:rsidRPr="009968F0">
              <w:rPr>
                <w:vertAlign w:val="superscript"/>
              </w:rPr>
              <w:t>a</w:t>
            </w:r>
            <w:proofErr w:type="spellEnd"/>
            <w:r w:rsidRPr="009968F0">
              <w:tab/>
            </w:r>
            <w:proofErr w:type="gramStart"/>
            <w:r w:rsidRPr="009968F0">
              <w:t>The</w:t>
            </w:r>
            <w:proofErr w:type="gramEnd"/>
            <w:r w:rsidRPr="009968F0">
              <w:t xml:space="preserve"> marker size selected for the project, should be sufficient to be used with the tags of several envisaged users during project time.</w:t>
            </w:r>
          </w:p>
        </w:tc>
      </w:tr>
    </w:tbl>
    <w:p w14:paraId="351DAA73" w14:textId="77777777" w:rsidR="003876EB" w:rsidRPr="009968F0" w:rsidRDefault="003876EB" w:rsidP="003876EB">
      <w:pPr>
        <w:pStyle w:val="BodyText"/>
        <w:ind w:left="720" w:hanging="720"/>
      </w:pPr>
    </w:p>
    <w:p w14:paraId="557D6C38" w14:textId="758CC991" w:rsidR="00D66984" w:rsidRPr="009968F0" w:rsidRDefault="00AD0E66" w:rsidP="00AD0E66">
      <w:pPr>
        <w:pStyle w:val="Heading4"/>
      </w:pPr>
      <w:r w:rsidRPr="009968F0">
        <w:t>U</w:t>
      </w:r>
      <w:r w:rsidR="00D66984" w:rsidRPr="009968F0">
        <w:t>se of markers of different size</w:t>
      </w:r>
      <w:r w:rsidR="00BB595F" w:rsidRPr="009968F0">
        <w:t xml:space="preserve"> </w:t>
      </w:r>
      <w:r w:rsidR="00480481" w:rsidRPr="009968F0">
        <w:t>i</w:t>
      </w:r>
      <w:r w:rsidR="00BB595F" w:rsidRPr="009968F0">
        <w:t>n same project</w:t>
      </w:r>
    </w:p>
    <w:p w14:paraId="17B51B25" w14:textId="0699991D" w:rsidR="00AD0E66" w:rsidRPr="009968F0" w:rsidRDefault="00FF6CB8" w:rsidP="00991C1D">
      <w:pPr>
        <w:pStyle w:val="BodyText"/>
        <w:ind w:left="720" w:hanging="720"/>
      </w:pPr>
      <w:r w:rsidRPr="009968F0">
        <w:t xml:space="preserve">The </w:t>
      </w:r>
      <w:r w:rsidR="00991C1D" w:rsidRPr="009968F0">
        <w:t xml:space="preserve">use of </w:t>
      </w:r>
      <w:r w:rsidR="00AD0E66" w:rsidRPr="009968F0">
        <w:t>markers of different size in the same project should be avoided.</w:t>
      </w:r>
    </w:p>
    <w:p w14:paraId="6604256F" w14:textId="5E684E4B" w:rsidR="00D66984" w:rsidRPr="009968F0" w:rsidRDefault="008A63EC" w:rsidP="00FC6027">
      <w:pPr>
        <w:pStyle w:val="BodyText"/>
      </w:pPr>
      <w:r w:rsidRPr="009968F0">
        <w:t xml:space="preserve">If markers of different sizes </w:t>
      </w:r>
      <w:r w:rsidR="00991C1D" w:rsidRPr="009968F0">
        <w:t>are</w:t>
      </w:r>
      <w:r w:rsidRPr="009968F0">
        <w:t xml:space="preserve"> used in the same project, </w:t>
      </w:r>
    </w:p>
    <w:p w14:paraId="1A38E51F" w14:textId="24935D03" w:rsidR="00D66984" w:rsidRPr="00047E04" w:rsidRDefault="00D66984">
      <w:pPr>
        <w:pStyle w:val="ListContinue1"/>
        <w:ind w:left="360"/>
        <w:rPr>
          <w:lang w:val="en-US"/>
        </w:rPr>
      </w:pPr>
      <w:r w:rsidRPr="009968F0">
        <w:t>the number</w:t>
      </w:r>
      <w:r w:rsidRPr="00047E04">
        <w:rPr>
          <w:lang w:val="en-US"/>
        </w:rPr>
        <w:t xml:space="preserve"> of different sizes should be </w:t>
      </w:r>
      <w:proofErr w:type="spellStart"/>
      <w:proofErr w:type="gramStart"/>
      <w:r w:rsidRPr="00047E04">
        <w:rPr>
          <w:lang w:val="en-US"/>
        </w:rPr>
        <w:t>minimised</w:t>
      </w:r>
      <w:proofErr w:type="spellEnd"/>
      <w:proofErr w:type="gramEnd"/>
    </w:p>
    <w:p w14:paraId="4463F51C" w14:textId="373282F3" w:rsidR="00657D30" w:rsidRPr="009968F0" w:rsidRDefault="00657D30">
      <w:pPr>
        <w:pStyle w:val="ListContinue1"/>
        <w:ind w:left="360"/>
      </w:pPr>
      <w:r w:rsidRPr="00047E04">
        <w:rPr>
          <w:lang w:val="en-US"/>
        </w:rPr>
        <w:t>the number</w:t>
      </w:r>
      <w:proofErr w:type="spellStart"/>
      <w:r w:rsidRPr="009968F0">
        <w:t>ing</w:t>
      </w:r>
      <w:proofErr w:type="spellEnd"/>
      <w:r w:rsidRPr="009968F0">
        <w:t xml:space="preserve"> system might be adopted to different </w:t>
      </w:r>
      <w:proofErr w:type="gramStart"/>
      <w:r w:rsidRPr="009968F0">
        <w:t>sizes</w:t>
      </w:r>
      <w:proofErr w:type="gramEnd"/>
    </w:p>
    <w:p w14:paraId="4696D4CB" w14:textId="45252E04" w:rsidR="00E208E1" w:rsidRPr="009968F0" w:rsidRDefault="00441164" w:rsidP="00E208E1">
      <w:pPr>
        <w:pStyle w:val="Heading3"/>
      </w:pPr>
      <w:bookmarkStart w:id="189" w:name="_Toc139546137"/>
      <w:bookmarkEnd w:id="189"/>
      <w:r w:rsidRPr="009968F0">
        <w:t>Survey targets</w:t>
      </w:r>
    </w:p>
    <w:p w14:paraId="0F572E34" w14:textId="6DAA5DDA" w:rsidR="00023CAC" w:rsidRPr="00222C5E" w:rsidRDefault="005A21A3" w:rsidP="001F1C5F">
      <w:pPr>
        <w:pStyle w:val="BodyText"/>
        <w:rPr>
          <w:ins w:id="190" w:author="Sydow Antje (sydo)" w:date="2023-08-31T11:34:00Z"/>
          <w:highlight w:val="yellow"/>
          <w:rPrChange w:id="191" w:author="Sydow Antje (sydo)" w:date="2023-08-31T14:09:00Z">
            <w:rPr>
              <w:ins w:id="192" w:author="Sydow Antje (sydo)" w:date="2023-08-31T11:34:00Z"/>
            </w:rPr>
          </w:rPrChange>
        </w:rPr>
      </w:pPr>
      <w:r w:rsidRPr="00222C5E">
        <w:rPr>
          <w:highlight w:val="yellow"/>
          <w:rPrChange w:id="193" w:author="Sydow Antje (sydo)" w:date="2023-08-31T14:09:00Z">
            <w:rPr/>
          </w:rPrChange>
        </w:rPr>
        <w:t xml:space="preserve">No special requirements. </w:t>
      </w:r>
      <w:ins w:id="194" w:author="Sydow Antje (sydo)" w:date="2023-08-31T11:24:00Z">
        <w:r w:rsidR="00423078" w:rsidRPr="00222C5E">
          <w:rPr>
            <w:highlight w:val="yellow"/>
            <w:rPrChange w:id="195" w:author="Sydow Antje (sydo)" w:date="2023-08-31T14:09:00Z">
              <w:rPr/>
            </w:rPrChange>
          </w:rPr>
          <w:t xml:space="preserve">Survey targets can </w:t>
        </w:r>
      </w:ins>
      <w:ins w:id="196" w:author="Sydow Antje (sydo)" w:date="2023-08-31T11:25:00Z">
        <w:r w:rsidR="00423078" w:rsidRPr="00222C5E">
          <w:rPr>
            <w:highlight w:val="yellow"/>
            <w:rPrChange w:id="197" w:author="Sydow Antje (sydo)" w:date="2023-08-31T14:09:00Z">
              <w:rPr/>
            </w:rPrChange>
          </w:rPr>
          <w:t>be of</w:t>
        </w:r>
      </w:ins>
      <w:ins w:id="198" w:author="Sydow Antje (sydo)" w:date="2023-08-31T11:24:00Z">
        <w:r w:rsidR="00423078" w:rsidRPr="00222C5E">
          <w:rPr>
            <w:highlight w:val="yellow"/>
            <w:rPrChange w:id="199" w:author="Sydow Antje (sydo)" w:date="2023-08-31T14:09:00Z">
              <w:rPr/>
            </w:rPrChange>
          </w:rPr>
          <w:t xml:space="preserve"> any commonly used </w:t>
        </w:r>
      </w:ins>
      <w:ins w:id="200" w:author="Sydow Antje (sydo)" w:date="2023-08-31T11:25:00Z">
        <w:r w:rsidR="00423078" w:rsidRPr="00222C5E">
          <w:rPr>
            <w:highlight w:val="yellow"/>
            <w:rPrChange w:id="201" w:author="Sydow Antje (sydo)" w:date="2023-08-31T14:09:00Z">
              <w:rPr/>
            </w:rPrChange>
          </w:rPr>
          <w:t>design</w:t>
        </w:r>
      </w:ins>
      <w:ins w:id="202" w:author="Sydow Antje (sydo)" w:date="2023-08-31T11:31:00Z">
        <w:r w:rsidR="00423078" w:rsidRPr="00222C5E">
          <w:rPr>
            <w:highlight w:val="yellow"/>
            <w:rPrChange w:id="203" w:author="Sydow Antje (sydo)" w:date="2023-08-31T14:09:00Z">
              <w:rPr/>
            </w:rPrChange>
          </w:rPr>
          <w:t>. They</w:t>
        </w:r>
      </w:ins>
      <w:ins w:id="204" w:author="Sydow Antje (sydo)" w:date="2023-08-31T11:25:00Z">
        <w:r w:rsidR="00423078" w:rsidRPr="00222C5E">
          <w:rPr>
            <w:highlight w:val="yellow"/>
            <w:rPrChange w:id="205" w:author="Sydow Antje (sydo)" w:date="2023-08-31T14:09:00Z">
              <w:rPr/>
            </w:rPrChange>
          </w:rPr>
          <w:t xml:space="preserve"> may be reflective or not</w:t>
        </w:r>
      </w:ins>
      <w:ins w:id="206" w:author="Sydow Antje (sydo)" w:date="2023-08-31T11:33:00Z">
        <w:r w:rsidR="00423078" w:rsidRPr="00222C5E">
          <w:rPr>
            <w:highlight w:val="yellow"/>
            <w:rPrChange w:id="207" w:author="Sydow Antje (sydo)" w:date="2023-08-31T14:09:00Z">
              <w:rPr/>
            </w:rPrChange>
          </w:rPr>
          <w:t>. O</w:t>
        </w:r>
      </w:ins>
      <w:ins w:id="208" w:author="Sydow Antje (sydo)" w:date="2023-08-31T11:28:00Z">
        <w:r w:rsidR="00423078" w:rsidRPr="00222C5E">
          <w:rPr>
            <w:highlight w:val="yellow"/>
            <w:rPrChange w:id="209" w:author="Sydow Antje (sydo)" w:date="2023-08-31T14:09:00Z">
              <w:rPr/>
            </w:rPrChange>
          </w:rPr>
          <w:t xml:space="preserve">bjects like </w:t>
        </w:r>
      </w:ins>
      <w:ins w:id="210" w:author="Sydow Antje (sydo)" w:date="2023-08-31T11:29:00Z">
        <w:r w:rsidR="00423078" w:rsidRPr="00222C5E">
          <w:rPr>
            <w:highlight w:val="yellow"/>
            <w:rPrChange w:id="211" w:author="Sydow Antje (sydo)" w:date="2023-08-31T14:09:00Z">
              <w:rPr/>
            </w:rPrChange>
          </w:rPr>
          <w:t xml:space="preserve">measuring bolts </w:t>
        </w:r>
      </w:ins>
      <w:ins w:id="212" w:author="Sydow Antje (sydo)" w:date="2023-08-31T11:32:00Z">
        <w:r w:rsidR="00423078" w:rsidRPr="00222C5E">
          <w:rPr>
            <w:highlight w:val="yellow"/>
            <w:rPrChange w:id="213" w:author="Sydow Antje (sydo)" w:date="2023-08-31T14:09:00Z">
              <w:rPr/>
            </w:rPrChange>
          </w:rPr>
          <w:t>may</w:t>
        </w:r>
      </w:ins>
      <w:ins w:id="214" w:author="Sydow Antje (sydo)" w:date="2023-08-31T11:31:00Z">
        <w:r w:rsidR="00423078" w:rsidRPr="00222C5E">
          <w:rPr>
            <w:highlight w:val="yellow"/>
            <w:rPrChange w:id="215" w:author="Sydow Antje (sydo)" w:date="2023-08-31T14:09:00Z">
              <w:rPr/>
            </w:rPrChange>
          </w:rPr>
          <w:t xml:space="preserve"> </w:t>
        </w:r>
      </w:ins>
      <w:ins w:id="216" w:author="Sydow Antje (sydo)" w:date="2023-08-31T14:12:00Z">
        <w:r w:rsidR="005C6348">
          <w:rPr>
            <w:highlight w:val="yellow"/>
          </w:rPr>
          <w:t xml:space="preserve">also </w:t>
        </w:r>
      </w:ins>
      <w:ins w:id="217" w:author="Sydow Antje (sydo)" w:date="2023-08-31T11:31:00Z">
        <w:r w:rsidR="00423078" w:rsidRPr="00222C5E">
          <w:rPr>
            <w:highlight w:val="yellow"/>
            <w:rPrChange w:id="218" w:author="Sydow Antje (sydo)" w:date="2023-08-31T14:09:00Z">
              <w:rPr/>
            </w:rPrChange>
          </w:rPr>
          <w:t>be used</w:t>
        </w:r>
      </w:ins>
      <w:ins w:id="219" w:author="Sydow Antje (sydo)" w:date="2023-08-31T11:32:00Z">
        <w:r w:rsidR="00423078" w:rsidRPr="00222C5E">
          <w:rPr>
            <w:highlight w:val="yellow"/>
            <w:rPrChange w:id="220" w:author="Sydow Antje (sydo)" w:date="2023-08-31T14:09:00Z">
              <w:rPr/>
            </w:rPrChange>
          </w:rPr>
          <w:t xml:space="preserve"> as </w:t>
        </w:r>
        <w:proofErr w:type="gramStart"/>
        <w:r w:rsidR="00423078" w:rsidRPr="00222C5E">
          <w:rPr>
            <w:highlight w:val="yellow"/>
            <w:rPrChange w:id="221" w:author="Sydow Antje (sydo)" w:date="2023-08-31T14:09:00Z">
              <w:rPr/>
            </w:rPrChange>
          </w:rPr>
          <w:t xml:space="preserve">targets, </w:t>
        </w:r>
      </w:ins>
      <w:ins w:id="222" w:author="Sydow Antje (sydo)" w:date="2023-08-31T11:34:00Z">
        <w:r w:rsidR="00423078" w:rsidRPr="00222C5E">
          <w:rPr>
            <w:highlight w:val="yellow"/>
            <w:rPrChange w:id="223" w:author="Sydow Antje (sydo)" w:date="2023-08-31T14:09:00Z">
              <w:rPr/>
            </w:rPrChange>
          </w:rPr>
          <w:t>if</w:t>
        </w:r>
      </w:ins>
      <w:proofErr w:type="gramEnd"/>
      <w:ins w:id="224" w:author="Sydow Antje (sydo)" w:date="2023-08-31T11:32:00Z">
        <w:r w:rsidR="00423078" w:rsidRPr="00222C5E">
          <w:rPr>
            <w:highlight w:val="yellow"/>
            <w:rPrChange w:id="225" w:author="Sydow Antje (sydo)" w:date="2023-08-31T14:09:00Z">
              <w:rPr/>
            </w:rPrChange>
          </w:rPr>
          <w:t xml:space="preserve"> the </w:t>
        </w:r>
      </w:ins>
      <w:ins w:id="226" w:author="Sydow Antje (sydo)" w:date="2023-08-31T11:33:00Z">
        <w:r w:rsidR="00423078" w:rsidRPr="00222C5E">
          <w:rPr>
            <w:highlight w:val="yellow"/>
            <w:rPrChange w:id="227" w:author="Sydow Antje (sydo)" w:date="2023-08-31T14:09:00Z">
              <w:rPr/>
            </w:rPrChange>
          </w:rPr>
          <w:t xml:space="preserve">marker position can be </w:t>
        </w:r>
      </w:ins>
      <w:ins w:id="228" w:author="Sydow Antje (sydo)" w:date="2023-08-31T14:10:00Z">
        <w:r w:rsidR="001F1C5F">
          <w:rPr>
            <w:highlight w:val="yellow"/>
          </w:rPr>
          <w:t xml:space="preserve">accurately </w:t>
        </w:r>
      </w:ins>
      <w:ins w:id="229" w:author="Sydow Antje (sydo)" w:date="2023-08-31T11:33:00Z">
        <w:r w:rsidR="00423078" w:rsidRPr="00222C5E">
          <w:rPr>
            <w:highlight w:val="yellow"/>
            <w:rPrChange w:id="230" w:author="Sydow Antje (sydo)" w:date="2023-08-31T14:09:00Z">
              <w:rPr/>
            </w:rPrChange>
          </w:rPr>
          <w:t>determined</w:t>
        </w:r>
      </w:ins>
      <w:ins w:id="231" w:author="Sydow Antje (sydo)" w:date="2023-08-31T11:31:00Z">
        <w:r w:rsidR="00423078" w:rsidRPr="00222C5E">
          <w:rPr>
            <w:highlight w:val="yellow"/>
            <w:rPrChange w:id="232" w:author="Sydow Antje (sydo)" w:date="2023-08-31T14:09:00Z">
              <w:rPr/>
            </w:rPrChange>
          </w:rPr>
          <w:t>.</w:t>
        </w:r>
      </w:ins>
    </w:p>
    <w:p w14:paraId="7AC9DC8C" w14:textId="724973C2" w:rsidR="00E208E1" w:rsidRPr="009968F0" w:rsidRDefault="00023CAC" w:rsidP="001F1C5F">
      <w:pPr>
        <w:pStyle w:val="BodyText"/>
      </w:pPr>
      <w:ins w:id="233" w:author="Sydow Antje (sydo)" w:date="2023-08-31T11:36:00Z">
        <w:r w:rsidRPr="00222C5E">
          <w:rPr>
            <w:highlight w:val="yellow"/>
            <w:rPrChange w:id="234" w:author="Sydow Antje (sydo)" w:date="2023-08-31T14:09:00Z">
              <w:rPr/>
            </w:rPrChange>
          </w:rPr>
          <w:t>Although not recommended targets of different types may be c</w:t>
        </w:r>
      </w:ins>
      <w:ins w:id="235" w:author="Sydow Antje (sydo)" w:date="2023-08-31T11:34:00Z">
        <w:r w:rsidRPr="00222C5E">
          <w:rPr>
            <w:highlight w:val="yellow"/>
            <w:rPrChange w:id="236" w:author="Sydow Antje (sydo)" w:date="2023-08-31T14:09:00Z">
              <w:rPr/>
            </w:rPrChange>
          </w:rPr>
          <w:t>ombin</w:t>
        </w:r>
      </w:ins>
      <w:ins w:id="237" w:author="Sydow Antje (sydo)" w:date="2023-08-31T11:36:00Z">
        <w:r w:rsidRPr="00222C5E">
          <w:rPr>
            <w:highlight w:val="yellow"/>
            <w:rPrChange w:id="238" w:author="Sydow Antje (sydo)" w:date="2023-08-31T14:09:00Z">
              <w:rPr/>
            </w:rPrChange>
          </w:rPr>
          <w:t>ed in one marker, if required.</w:t>
        </w:r>
      </w:ins>
      <w:ins w:id="239" w:author="Sydow Antje (sydo)" w:date="2023-08-31T11:25:00Z">
        <w:r w:rsidR="00423078">
          <w:t xml:space="preserve"> </w:t>
        </w:r>
      </w:ins>
    </w:p>
    <w:p w14:paraId="3D36A111" w14:textId="1C3E29CC" w:rsidR="008749B2" w:rsidRPr="009968F0" w:rsidRDefault="008749B2" w:rsidP="008749B2">
      <w:pPr>
        <w:pStyle w:val="Heading4"/>
      </w:pPr>
      <w:r w:rsidRPr="009968F0">
        <w:lastRenderedPageBreak/>
        <w:t>Examples of survey targets</w:t>
      </w:r>
    </w:p>
    <w:p w14:paraId="27734417" w14:textId="08169165" w:rsidR="008749B2" w:rsidRPr="009968F0" w:rsidRDefault="007E3002" w:rsidP="003876EB">
      <w:pPr>
        <w:pStyle w:val="FigureImage"/>
      </w:pPr>
      <w:r w:rsidRPr="009968F0">
        <w:rPr>
          <w:noProof/>
        </w:rPr>
        <w:drawing>
          <wp:inline distT="0" distB="0" distL="0" distR="0" wp14:anchorId="64D4923A" wp14:editId="7F093250">
            <wp:extent cx="4933188" cy="899160"/>
            <wp:effectExtent l="0" t="0" r="1270" b="0"/>
            <wp:docPr id="10" name="0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2.tif"/>
                    <pic:cNvPicPr/>
                  </pic:nvPicPr>
                  <pic:blipFill>
                    <a:blip r:embed="rId26" r:link="rId27" cstate="print">
                      <a:extLst>
                        <a:ext uri="{28A0092B-C50C-407E-A947-70E740481C1C}">
                          <a14:useLocalDpi xmlns:a14="http://schemas.microsoft.com/office/drawing/2010/main" val="0"/>
                        </a:ext>
                      </a:extLst>
                    </a:blip>
                    <a:stretch>
                      <a:fillRect/>
                    </a:stretch>
                  </pic:blipFill>
                  <pic:spPr>
                    <a:xfrm>
                      <a:off x="0" y="0"/>
                      <a:ext cx="4933188" cy="899160"/>
                    </a:xfrm>
                    <a:prstGeom prst="rect">
                      <a:avLst/>
                    </a:prstGeom>
                  </pic:spPr>
                </pic:pic>
              </a:graphicData>
            </a:graphic>
          </wp:inline>
        </w:drawing>
      </w:r>
    </w:p>
    <w:p w14:paraId="0C07F27C" w14:textId="1BFB611C" w:rsidR="008749B2" w:rsidRPr="009968F0" w:rsidRDefault="008749B2" w:rsidP="008749B2">
      <w:pPr>
        <w:pStyle w:val="Figuretitle"/>
      </w:pPr>
      <w:r w:rsidRPr="009968F0">
        <w:t xml:space="preserve">Figure </w:t>
      </w:r>
      <w:r w:rsidR="000625B4" w:rsidRPr="009968F0">
        <w:t>2</w:t>
      </w:r>
      <w:r w:rsidRPr="009968F0">
        <w:t xml:space="preserve"> — </w:t>
      </w:r>
      <w:r w:rsidR="003B7181" w:rsidRPr="009968F0">
        <w:t>Examples of survey targets</w:t>
      </w:r>
    </w:p>
    <w:p w14:paraId="30E58F6E" w14:textId="6F6622D9" w:rsidR="00E208E1" w:rsidRPr="009968F0" w:rsidRDefault="00E208E1" w:rsidP="00E208E1">
      <w:pPr>
        <w:pStyle w:val="Heading3"/>
      </w:pPr>
      <w:bookmarkStart w:id="240" w:name="_Toc139546139"/>
      <w:bookmarkEnd w:id="240"/>
      <w:r w:rsidRPr="009968F0">
        <w:t>Grid</w:t>
      </w:r>
    </w:p>
    <w:p w14:paraId="779E4D3E" w14:textId="11F5965D" w:rsidR="00441164" w:rsidRPr="009968F0" w:rsidRDefault="00441164" w:rsidP="00441164">
      <w:pPr>
        <w:pStyle w:val="BodyText"/>
      </w:pPr>
      <w:r w:rsidRPr="009968F0">
        <w:t xml:space="preserve">A grid of crosses with a </w:t>
      </w:r>
      <w:r w:rsidR="009F0914" w:rsidRPr="009968F0">
        <w:t xml:space="preserve">horizontal and </w:t>
      </w:r>
      <w:r w:rsidRPr="009968F0">
        <w:t>vertical distance of 25</w:t>
      </w:r>
      <w:r w:rsidR="00634E03" w:rsidRPr="009968F0">
        <w:t> </w:t>
      </w:r>
      <w:r w:rsidRPr="009968F0">
        <w:t>mm</w:t>
      </w:r>
      <w:r w:rsidR="00991C1D" w:rsidRPr="009968F0">
        <w:t xml:space="preserve"> shall be placed on the marker</w:t>
      </w:r>
      <w:r w:rsidRPr="009968F0">
        <w:t>.</w:t>
      </w:r>
    </w:p>
    <w:p w14:paraId="0A566ECE" w14:textId="1847B4F3" w:rsidR="00E208E1" w:rsidRPr="009968F0" w:rsidRDefault="009F0914" w:rsidP="00FC6027">
      <w:pPr>
        <w:pStyle w:val="BodyText"/>
      </w:pPr>
      <w:r w:rsidRPr="009968F0">
        <w:t xml:space="preserve">The </w:t>
      </w:r>
      <w:r w:rsidR="006C6909" w:rsidRPr="009968F0">
        <w:t xml:space="preserve">central row as well as the </w:t>
      </w:r>
      <w:r w:rsidRPr="009968F0">
        <w:t xml:space="preserve">first </w:t>
      </w:r>
      <w:r w:rsidR="006C6909" w:rsidRPr="009968F0">
        <w:t xml:space="preserve">and last </w:t>
      </w:r>
      <w:r w:rsidRPr="009968F0">
        <w:t>column</w:t>
      </w:r>
      <w:r w:rsidR="006C6909" w:rsidRPr="009968F0">
        <w:t>s</w:t>
      </w:r>
      <w:r w:rsidRPr="009968F0">
        <w:t xml:space="preserve"> of crosses </w:t>
      </w:r>
      <w:r w:rsidR="006C6909" w:rsidRPr="009968F0">
        <w:t xml:space="preserve">align with the survey targets. </w:t>
      </w:r>
      <w:r w:rsidR="00441164" w:rsidRPr="009968F0">
        <w:t xml:space="preserve">There </w:t>
      </w:r>
      <w:r w:rsidR="00AC1B9F" w:rsidRPr="009968F0">
        <w:t xml:space="preserve">shall </w:t>
      </w:r>
      <w:r w:rsidR="00441164" w:rsidRPr="009968F0">
        <w:t xml:space="preserve">be at least </w:t>
      </w:r>
      <w:r w:rsidRPr="009968F0">
        <w:t>1</w:t>
      </w:r>
      <w:r w:rsidR="00634E03" w:rsidRPr="009968F0">
        <w:t> </w:t>
      </w:r>
      <w:r w:rsidR="00441164" w:rsidRPr="009968F0">
        <w:t>row</w:t>
      </w:r>
      <w:r w:rsidR="006C6909" w:rsidRPr="009968F0">
        <w:t>, the use of 3</w:t>
      </w:r>
      <w:r w:rsidR="00634E03" w:rsidRPr="009968F0">
        <w:t> </w:t>
      </w:r>
      <w:r w:rsidRPr="009968F0">
        <w:t>rows</w:t>
      </w:r>
      <w:r w:rsidR="006C6909" w:rsidRPr="009968F0">
        <w:t xml:space="preserve"> is recommended</w:t>
      </w:r>
      <w:r w:rsidRPr="009968F0">
        <w:t>.</w:t>
      </w:r>
    </w:p>
    <w:p w14:paraId="3C3837C9" w14:textId="4734B587" w:rsidR="00E0147E" w:rsidRPr="009968F0" w:rsidRDefault="00E0147E" w:rsidP="00CD52A8">
      <w:pPr>
        <w:pStyle w:val="Heading2"/>
        <w:tabs>
          <w:tab w:val="clear" w:pos="3195"/>
          <w:tab w:val="num" w:pos="2835"/>
        </w:tabs>
        <w:ind w:hanging="3374"/>
      </w:pPr>
      <w:r w:rsidRPr="009968F0">
        <w:t xml:space="preserve"> </w:t>
      </w:r>
      <w:bookmarkStart w:id="241" w:name="_Toc143157879"/>
      <w:r w:rsidR="009F0914" w:rsidRPr="009968F0">
        <w:t>Marker ID number</w:t>
      </w:r>
      <w:bookmarkEnd w:id="241"/>
    </w:p>
    <w:p w14:paraId="73B8B49A" w14:textId="04A58237" w:rsidR="00044156" w:rsidRPr="009968F0" w:rsidRDefault="00095B6A" w:rsidP="00044156">
      <w:pPr>
        <w:pStyle w:val="BodyText"/>
      </w:pPr>
      <w:r w:rsidRPr="009968F0">
        <w:t>Each marker in project shall be given a unique marker</w:t>
      </w:r>
      <w:r w:rsidR="006C6909" w:rsidRPr="009968F0">
        <w:t xml:space="preserve"> ID number</w:t>
      </w:r>
      <w:r w:rsidRPr="009968F0">
        <w:t>. The number shall be</w:t>
      </w:r>
      <w:r w:rsidR="001955E5" w:rsidRPr="009968F0">
        <w:t xml:space="preserve"> positive and</w:t>
      </w:r>
      <w:r w:rsidRPr="009968F0">
        <w:t xml:space="preserve"> visible in a human-readable way.</w:t>
      </w:r>
    </w:p>
    <w:p w14:paraId="45EDF274" w14:textId="4CDF30D5" w:rsidR="00900BEB" w:rsidRPr="009968F0" w:rsidRDefault="00095B6A" w:rsidP="00CD52A8">
      <w:pPr>
        <w:pStyle w:val="Heading2"/>
        <w:tabs>
          <w:tab w:val="clear" w:pos="3195"/>
          <w:tab w:val="num" w:pos="2835"/>
        </w:tabs>
        <w:ind w:hanging="3374"/>
      </w:pPr>
      <w:bookmarkStart w:id="242" w:name="_Toc138084791"/>
      <w:bookmarkStart w:id="243" w:name="_Toc139532379"/>
      <w:bookmarkStart w:id="244" w:name="_Toc139532864"/>
      <w:bookmarkStart w:id="245" w:name="_Toc139532942"/>
      <w:bookmarkStart w:id="246" w:name="_Toc139533528"/>
      <w:bookmarkStart w:id="247" w:name="_Toc139533682"/>
      <w:bookmarkStart w:id="248" w:name="_Toc139546142"/>
      <w:bookmarkStart w:id="249" w:name="_Toc139546311"/>
      <w:bookmarkStart w:id="250" w:name="_Toc143157880"/>
      <w:bookmarkEnd w:id="242"/>
      <w:bookmarkEnd w:id="243"/>
      <w:bookmarkEnd w:id="244"/>
      <w:bookmarkEnd w:id="245"/>
      <w:bookmarkEnd w:id="246"/>
      <w:bookmarkEnd w:id="247"/>
      <w:bookmarkEnd w:id="248"/>
      <w:bookmarkEnd w:id="249"/>
      <w:r w:rsidRPr="009968F0">
        <w:t>Tags for data read-out</w:t>
      </w:r>
      <w:bookmarkEnd w:id="250"/>
    </w:p>
    <w:p w14:paraId="547B387C" w14:textId="7AD99BD9" w:rsidR="00900BEB" w:rsidRPr="009968F0" w:rsidRDefault="00095B6A" w:rsidP="00900BEB">
      <w:pPr>
        <w:pStyle w:val="BodyText"/>
      </w:pPr>
      <w:r w:rsidRPr="009968F0">
        <w:t>The placement of a tag</w:t>
      </w:r>
      <w:r w:rsidR="00900BEB" w:rsidRPr="009968F0">
        <w:t xml:space="preserve"> provid</w:t>
      </w:r>
      <w:r w:rsidRPr="009968F0">
        <w:t>ing</w:t>
      </w:r>
      <w:r w:rsidR="00900BEB" w:rsidRPr="009968F0">
        <w:t xml:space="preserve"> </w:t>
      </w:r>
      <w:r w:rsidR="005A21A3" w:rsidRPr="009968F0">
        <w:t xml:space="preserve">further </w:t>
      </w:r>
      <w:r w:rsidR="00900BEB" w:rsidRPr="009968F0">
        <w:t>information about the marker</w:t>
      </w:r>
      <w:r w:rsidR="005A21A3" w:rsidRPr="009968F0">
        <w:t xml:space="preserve"> in a machine</w:t>
      </w:r>
      <w:r w:rsidRPr="009968F0">
        <w:t>-</w:t>
      </w:r>
      <w:r w:rsidR="005A21A3" w:rsidRPr="009968F0">
        <w:t>readable format</w:t>
      </w:r>
      <w:r w:rsidRPr="009968F0">
        <w:t xml:space="preserve"> is strongly recommended</w:t>
      </w:r>
      <w:r w:rsidR="005A21A3" w:rsidRPr="009968F0">
        <w:t>. This may be via a URL as in an information link</w:t>
      </w:r>
      <w:r w:rsidRPr="009968F0">
        <w:t xml:space="preserve"> (see </w:t>
      </w:r>
      <w:r w:rsidR="004916BB" w:rsidRPr="009968F0">
        <w:t>Clause</w:t>
      </w:r>
      <w:r w:rsidR="00634E03" w:rsidRPr="009968F0">
        <w:t> </w:t>
      </w:r>
      <w:r w:rsidRPr="009968F0">
        <w:t>5)</w:t>
      </w:r>
      <w:r w:rsidR="008975EA" w:rsidRPr="009968F0">
        <w:t>.</w:t>
      </w:r>
    </w:p>
    <w:p w14:paraId="37576975" w14:textId="6C4FCFAE" w:rsidR="0092135C" w:rsidRPr="009968F0" w:rsidRDefault="0092135C" w:rsidP="00CD52A8">
      <w:pPr>
        <w:pStyle w:val="Heading2"/>
        <w:tabs>
          <w:tab w:val="clear" w:pos="3195"/>
          <w:tab w:val="num" w:pos="2835"/>
        </w:tabs>
        <w:ind w:hanging="3374"/>
      </w:pPr>
      <w:bookmarkStart w:id="251" w:name="_Toc138084793"/>
      <w:bookmarkStart w:id="252" w:name="_Toc139532381"/>
      <w:bookmarkStart w:id="253" w:name="_Toc139532866"/>
      <w:bookmarkStart w:id="254" w:name="_Toc139532944"/>
      <w:bookmarkStart w:id="255" w:name="_Toc139533530"/>
      <w:bookmarkStart w:id="256" w:name="_Toc139533684"/>
      <w:bookmarkStart w:id="257" w:name="_Toc139546144"/>
      <w:bookmarkStart w:id="258" w:name="_Toc139546313"/>
      <w:bookmarkStart w:id="259" w:name="_Toc143157881"/>
      <w:bookmarkEnd w:id="251"/>
      <w:bookmarkEnd w:id="252"/>
      <w:bookmarkEnd w:id="253"/>
      <w:bookmarkEnd w:id="254"/>
      <w:bookmarkEnd w:id="255"/>
      <w:bookmarkEnd w:id="256"/>
      <w:bookmarkEnd w:id="257"/>
      <w:bookmarkEnd w:id="258"/>
      <w:r w:rsidRPr="009968F0">
        <w:t>Fiducial tags for machine applications</w:t>
      </w:r>
      <w:bookmarkEnd w:id="259"/>
    </w:p>
    <w:p w14:paraId="19801011" w14:textId="629595CE" w:rsidR="0092135C" w:rsidRPr="009968F0" w:rsidRDefault="0092135C" w:rsidP="004F3387">
      <w:pPr>
        <w:pStyle w:val="BodyText"/>
      </w:pPr>
      <w:r w:rsidRPr="009968F0">
        <w:t>Fiducial tags may be positioned onto the marker grid as required in the project</w:t>
      </w:r>
      <w:r w:rsidR="005B239C" w:rsidRPr="009968F0">
        <w:t xml:space="preserve"> (see </w:t>
      </w:r>
      <w:r w:rsidR="004916BB" w:rsidRPr="009968F0">
        <w:t>Clause</w:t>
      </w:r>
      <w:r w:rsidR="00634E03" w:rsidRPr="009968F0">
        <w:t> </w:t>
      </w:r>
      <w:r w:rsidR="005B239C" w:rsidRPr="009968F0">
        <w:t>6)</w:t>
      </w:r>
      <w:r w:rsidR="008975EA" w:rsidRPr="009968F0">
        <w:t>.</w:t>
      </w:r>
    </w:p>
    <w:p w14:paraId="15E6947D" w14:textId="29614781" w:rsidR="00E0147E" w:rsidRPr="009968F0" w:rsidRDefault="00044156" w:rsidP="00CD52A8">
      <w:pPr>
        <w:pStyle w:val="Heading2"/>
        <w:tabs>
          <w:tab w:val="clear" w:pos="3195"/>
          <w:tab w:val="num" w:pos="2835"/>
        </w:tabs>
        <w:ind w:hanging="3374"/>
      </w:pPr>
      <w:bookmarkStart w:id="260" w:name="_Toc138084795"/>
      <w:bookmarkStart w:id="261" w:name="_Toc139532383"/>
      <w:bookmarkStart w:id="262" w:name="_Toc139532868"/>
      <w:bookmarkStart w:id="263" w:name="_Toc139532946"/>
      <w:bookmarkStart w:id="264" w:name="_Toc139533532"/>
      <w:bookmarkStart w:id="265" w:name="_Toc139533686"/>
      <w:bookmarkStart w:id="266" w:name="_Toc139546146"/>
      <w:bookmarkStart w:id="267" w:name="_Toc139546315"/>
      <w:bookmarkStart w:id="268" w:name="_Toc143157882"/>
      <w:bookmarkEnd w:id="260"/>
      <w:bookmarkEnd w:id="261"/>
      <w:bookmarkEnd w:id="262"/>
      <w:bookmarkEnd w:id="263"/>
      <w:bookmarkEnd w:id="264"/>
      <w:bookmarkEnd w:id="265"/>
      <w:bookmarkEnd w:id="266"/>
      <w:bookmarkEnd w:id="267"/>
      <w:r w:rsidRPr="009968F0">
        <w:t>Handling and application</w:t>
      </w:r>
      <w:bookmarkEnd w:id="268"/>
    </w:p>
    <w:p w14:paraId="662C1EA2" w14:textId="2CED466C" w:rsidR="000324FD" w:rsidDel="00866864" w:rsidRDefault="00A4333E">
      <w:pPr>
        <w:pStyle w:val="Heading3"/>
        <w:ind w:left="0" w:firstLine="0"/>
        <w:rPr>
          <w:del w:id="269" w:author="Christian Grunewald" w:date="2023-09-08T13:25:00Z"/>
        </w:rPr>
        <w:pPrChange w:id="270" w:author="Christian Grunewald" w:date="2023-09-08T13:26:00Z">
          <w:pPr>
            <w:pStyle w:val="BodyText"/>
          </w:pPr>
        </w:pPrChange>
      </w:pPr>
      <w:ins w:id="271" w:author="Christian Grunewald" w:date="2023-09-08T13:26:00Z">
        <w:r w:rsidRPr="00A4333E">
          <w:rPr>
            <w:rPrChange w:id="272" w:author="Christian Grunewald" w:date="2023-09-08T13:26:00Z">
              <w:rPr>
                <w:highlight w:val="yellow"/>
              </w:rPr>
            </w:rPrChange>
          </w:rPr>
          <w:t>Vertical</w:t>
        </w:r>
      </w:ins>
      <w:moveToRangeStart w:id="273" w:author="Christian Grunewald" w:date="2023-09-08T13:24:00Z" w:name="move145071857"/>
      <w:moveTo w:id="274" w:author="Christian Grunewald" w:date="2023-09-08T13:24:00Z">
        <w:del w:id="275" w:author="Christian Grunewald" w:date="2023-09-08T13:25:00Z">
          <w:r w:rsidR="000324FD" w:rsidRPr="00A4333E" w:rsidDel="00866864">
            <w:rPr>
              <w:rPrChange w:id="276" w:author="Christian Grunewald" w:date="2023-09-08T13:26:00Z">
                <w:rPr>
                  <w:highlight w:val="yellow"/>
                </w:rPr>
              </w:rPrChange>
            </w:rPr>
            <w:delText>At the time of application, markers shall in minimum consist of the targets, the grid and the ID number as described in chapter 4.1. Read-out tags and/or tags for applications may be printed compounded with the markers and applied at the same time, if they are already determined and available. This is recommended, as accuracy of positioning will be improved. Otherwise they can be added whenever needed.</w:delText>
          </w:r>
        </w:del>
      </w:moveTo>
    </w:p>
    <w:p w14:paraId="4995F387" w14:textId="77777777" w:rsidR="00866864" w:rsidRPr="009968F0" w:rsidRDefault="00866864">
      <w:pPr>
        <w:pStyle w:val="Heading3"/>
        <w:ind w:left="0" w:firstLine="0"/>
        <w:rPr>
          <w:ins w:id="277" w:author="Christian Grunewald" w:date="2023-09-08T13:25:00Z"/>
          <w:moveTo w:id="278" w:author="Christian Grunewald" w:date="2023-09-08T13:24:00Z"/>
        </w:rPr>
        <w:pPrChange w:id="279" w:author="Christian Grunewald" w:date="2023-09-08T13:26:00Z">
          <w:pPr>
            <w:pStyle w:val="BodyText"/>
          </w:pPr>
        </w:pPrChange>
      </w:pPr>
    </w:p>
    <w:moveToRangeEnd w:id="273"/>
    <w:p w14:paraId="0E65A402" w14:textId="1BFD8E4E" w:rsidR="00044156" w:rsidRDefault="00044156" w:rsidP="00044156">
      <w:pPr>
        <w:pStyle w:val="BodyText"/>
        <w:rPr>
          <w:ins w:id="280" w:author="Christian Grunewald" w:date="2023-09-08T13:26:00Z"/>
        </w:rPr>
      </w:pPr>
      <w:del w:id="281" w:author="Christian Grunewald" w:date="2023-09-08T13:26:00Z">
        <w:r w:rsidRPr="009968F0" w:rsidDel="00247C6D">
          <w:delText xml:space="preserve">If </w:delText>
        </w:r>
      </w:del>
      <w:ins w:id="282" w:author="Christian Grunewald" w:date="2023-09-08T13:26:00Z">
        <w:r w:rsidR="00247C6D">
          <w:t>In genera</w:t>
        </w:r>
      </w:ins>
      <w:ins w:id="283" w:author="Christian Grunewald" w:date="2023-09-08T13:27:00Z">
        <w:r w:rsidR="00247C6D">
          <w:t>l,</w:t>
        </w:r>
      </w:ins>
      <w:ins w:id="284" w:author="Christian Grunewald" w:date="2023-09-08T13:26:00Z">
        <w:r w:rsidR="00247C6D" w:rsidRPr="009968F0">
          <w:t xml:space="preserve"> </w:t>
        </w:r>
      </w:ins>
      <w:r w:rsidR="00095B6A" w:rsidRPr="009968F0">
        <w:t xml:space="preserve">the marker is </w:t>
      </w:r>
      <w:r w:rsidRPr="009968F0">
        <w:t>placed on vertical elements</w:t>
      </w:r>
      <w:ins w:id="285" w:author="Christian Grunewald" w:date="2023-09-08T13:27:00Z">
        <w:r w:rsidR="00247C6D">
          <w:t xml:space="preserve"> and</w:t>
        </w:r>
      </w:ins>
      <w:del w:id="286" w:author="Christian Grunewald" w:date="2023-09-08T13:27:00Z">
        <w:r w:rsidR="00D73949" w:rsidRPr="009968F0" w:rsidDel="00247C6D">
          <w:delText>,</w:delText>
        </w:r>
      </w:del>
      <w:r w:rsidR="00D73949" w:rsidRPr="009968F0">
        <w:t xml:space="preserve"> it should be applied</w:t>
      </w:r>
      <w:r w:rsidRPr="009968F0">
        <w:t xml:space="preserve"> such that </w:t>
      </w:r>
      <w:r w:rsidR="00095B6A" w:rsidRPr="009968F0">
        <w:t>its</w:t>
      </w:r>
      <w:r w:rsidRPr="009968F0">
        <w:t xml:space="preserve"> orientation is </w:t>
      </w:r>
      <w:r w:rsidR="00095B6A" w:rsidRPr="009968F0">
        <w:t xml:space="preserve">roughly </w:t>
      </w:r>
      <w:r w:rsidRPr="009968F0">
        <w:t>horizontal</w:t>
      </w:r>
      <w:r w:rsidR="00783B15" w:rsidRPr="009968F0">
        <w:t>.</w:t>
      </w:r>
    </w:p>
    <w:p w14:paraId="78234026" w14:textId="3C797D6A" w:rsidR="00A4333E" w:rsidRPr="009968F0" w:rsidRDefault="00A4333E">
      <w:pPr>
        <w:pStyle w:val="Heading3"/>
        <w:ind w:left="0" w:firstLine="0"/>
        <w:pPrChange w:id="287" w:author="Christian Grunewald" w:date="2023-09-08T13:26:00Z">
          <w:pPr>
            <w:pStyle w:val="BodyText"/>
          </w:pPr>
        </w:pPrChange>
      </w:pPr>
      <w:ins w:id="288" w:author="Christian Grunewald" w:date="2023-09-08T13:26:00Z">
        <w:r>
          <w:t>Non-vertical</w:t>
        </w:r>
      </w:ins>
    </w:p>
    <w:p w14:paraId="2CE3CEFA" w14:textId="05D01136" w:rsidR="00044156" w:rsidRPr="009968F0" w:rsidRDefault="00044156" w:rsidP="00044156">
      <w:pPr>
        <w:pStyle w:val="BodyText"/>
      </w:pPr>
      <w:r w:rsidRPr="009968F0">
        <w:t xml:space="preserve">If </w:t>
      </w:r>
      <w:r w:rsidR="00095B6A" w:rsidRPr="009968F0">
        <w:t xml:space="preserve">the marker is </w:t>
      </w:r>
      <w:r w:rsidRPr="009968F0">
        <w:t>placed on</w:t>
      </w:r>
      <w:r w:rsidR="001955E5" w:rsidRPr="009968F0">
        <w:t xml:space="preserve"> non</w:t>
      </w:r>
      <w:r w:rsidR="000625B4" w:rsidRPr="009968F0">
        <w:t>-</w:t>
      </w:r>
      <w:r w:rsidR="001955E5" w:rsidRPr="009968F0">
        <w:t>vertical</w:t>
      </w:r>
      <w:r w:rsidRPr="009968F0">
        <w:t xml:space="preserve"> elements</w:t>
      </w:r>
      <w:r w:rsidR="001955E5" w:rsidRPr="009968F0">
        <w:t xml:space="preserve">, </w:t>
      </w:r>
      <w:r w:rsidR="000625B4" w:rsidRPr="009968F0">
        <w:t>a</w:t>
      </w:r>
      <w:r w:rsidR="001955E5" w:rsidRPr="009968F0">
        <w:t xml:space="preserve"> marker with three targets shall be used</w:t>
      </w:r>
      <w:r w:rsidR="007111E9" w:rsidRPr="009968F0">
        <w:t xml:space="preserve"> </w:t>
      </w:r>
      <w:r w:rsidR="001955E5" w:rsidRPr="009968F0">
        <w:t xml:space="preserve">(see </w:t>
      </w:r>
      <w:r w:rsidR="000625B4" w:rsidRPr="009968F0">
        <w:t>F</w:t>
      </w:r>
      <w:r w:rsidR="001955E5" w:rsidRPr="009968F0">
        <w:t>igure</w:t>
      </w:r>
      <w:r w:rsidR="00634E03" w:rsidRPr="009968F0">
        <w:t> </w:t>
      </w:r>
      <w:r w:rsidR="000625B4" w:rsidRPr="009968F0">
        <w:t>3</w:t>
      </w:r>
      <w:r w:rsidR="001955E5" w:rsidRPr="009968F0">
        <w:t>)</w:t>
      </w:r>
      <w:r w:rsidR="00634E03" w:rsidRPr="009968F0">
        <w:t>.</w:t>
      </w:r>
    </w:p>
    <w:p w14:paraId="49DB34D5" w14:textId="2E57DBB0" w:rsidR="00E0147E" w:rsidRPr="009968F0" w:rsidRDefault="00044156" w:rsidP="00783B15">
      <w:pPr>
        <w:pStyle w:val="BodyText"/>
      </w:pPr>
      <w:r w:rsidRPr="009968F0">
        <w:t xml:space="preserve">Placement </w:t>
      </w:r>
      <w:r w:rsidR="00095B6A" w:rsidRPr="009968F0">
        <w:t xml:space="preserve">of markers </w:t>
      </w:r>
      <w:r w:rsidRPr="009968F0">
        <w:t>on irregular elements</w:t>
      </w:r>
      <w:r w:rsidR="001955E5" w:rsidRPr="009968F0">
        <w:t xml:space="preserve"> (</w:t>
      </w:r>
      <w:proofErr w:type="gramStart"/>
      <w:r w:rsidR="001955E5" w:rsidRPr="009968F0">
        <w:t>e.g.</w:t>
      </w:r>
      <w:proofErr w:type="gramEnd"/>
      <w:r w:rsidR="001955E5" w:rsidRPr="009968F0">
        <w:t xml:space="preserve"> </w:t>
      </w:r>
      <w:r w:rsidR="008B575C" w:rsidRPr="009968F0">
        <w:t xml:space="preserve">circular </w:t>
      </w:r>
      <w:r w:rsidR="001955E5" w:rsidRPr="009968F0">
        <w:t>columns</w:t>
      </w:r>
      <w:r w:rsidR="008B575C" w:rsidRPr="009968F0">
        <w:t xml:space="preserve"> or free form structures</w:t>
      </w:r>
      <w:r w:rsidR="001955E5" w:rsidRPr="009968F0">
        <w:t>)</w:t>
      </w:r>
      <w:r w:rsidRPr="009968F0">
        <w:t xml:space="preserve">, that </w:t>
      </w:r>
      <w:r w:rsidR="008B575C" w:rsidRPr="009968F0">
        <w:t xml:space="preserve">are not plane or </w:t>
      </w:r>
      <w:r w:rsidRPr="009968F0">
        <w:t xml:space="preserve">cannot </w:t>
      </w:r>
      <w:r w:rsidR="00634009" w:rsidRPr="009968F0">
        <w:t>be classified as either vertical or horizontal</w:t>
      </w:r>
      <w:r w:rsidR="00D73949" w:rsidRPr="009968F0">
        <w:t>,</w:t>
      </w:r>
      <w:r w:rsidR="00783B15" w:rsidRPr="009968F0">
        <w:t xml:space="preserve"> </w:t>
      </w:r>
      <w:r w:rsidR="00095B6A" w:rsidRPr="009968F0">
        <w:t>shall</w:t>
      </w:r>
      <w:r w:rsidR="00634009" w:rsidRPr="009968F0">
        <w:t xml:space="preserve"> be avoided</w:t>
      </w:r>
      <w:r w:rsidR="00783B15" w:rsidRPr="009968F0">
        <w:t>.</w:t>
      </w:r>
    </w:p>
    <w:p w14:paraId="7A693C66" w14:textId="3BC8A67E" w:rsidR="000625B4" w:rsidRPr="009968F0" w:rsidRDefault="007E3002" w:rsidP="008975EA">
      <w:pPr>
        <w:pStyle w:val="FigureImage"/>
      </w:pPr>
      <w:r w:rsidRPr="009968F0">
        <w:rPr>
          <w:noProof/>
        </w:rPr>
        <w:lastRenderedPageBreak/>
        <w:drawing>
          <wp:inline distT="0" distB="0" distL="0" distR="0" wp14:anchorId="1BA7FA7B" wp14:editId="1EDC34E7">
            <wp:extent cx="2478024" cy="2229612"/>
            <wp:effectExtent l="0" t="0" r="0" b="0"/>
            <wp:docPr id="12" name="0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3.tif"/>
                    <pic:cNvPicPr/>
                  </pic:nvPicPr>
                  <pic:blipFill>
                    <a:blip r:embed="rId28" r:link="rId29" cstate="print">
                      <a:extLst>
                        <a:ext uri="{28A0092B-C50C-407E-A947-70E740481C1C}">
                          <a14:useLocalDpi xmlns:a14="http://schemas.microsoft.com/office/drawing/2010/main" val="0"/>
                        </a:ext>
                      </a:extLst>
                    </a:blip>
                    <a:stretch>
                      <a:fillRect/>
                    </a:stretch>
                  </pic:blipFill>
                  <pic:spPr>
                    <a:xfrm>
                      <a:off x="0" y="0"/>
                      <a:ext cx="2478024" cy="2229612"/>
                    </a:xfrm>
                    <a:prstGeom prst="rect">
                      <a:avLst/>
                    </a:prstGeom>
                  </pic:spPr>
                </pic:pic>
              </a:graphicData>
            </a:graphic>
          </wp:inline>
        </w:drawing>
      </w:r>
    </w:p>
    <w:p w14:paraId="7986BCC5" w14:textId="7DE51716" w:rsidR="00044156" w:rsidRDefault="000625B4" w:rsidP="00572524">
      <w:pPr>
        <w:pStyle w:val="Figuretitle"/>
        <w:jc w:val="both"/>
        <w:rPr>
          <w:ins w:id="289" w:author="Sydow Antje (sydo)" w:date="2023-08-31T11:40:00Z"/>
        </w:rPr>
      </w:pPr>
      <w:r w:rsidRPr="009968F0">
        <w:t xml:space="preserve">Figure 3 — Example for markers </w:t>
      </w:r>
      <w:r w:rsidR="006F15A7" w:rsidRPr="009968F0">
        <w:t>for exceptional circumstances</w:t>
      </w:r>
      <w:r w:rsidR="006161CA" w:rsidRPr="009968F0">
        <w:t xml:space="preserve">, </w:t>
      </w:r>
      <w:proofErr w:type="gramStart"/>
      <w:r w:rsidR="006161CA" w:rsidRPr="009968F0">
        <w:t>e.g.</w:t>
      </w:r>
      <w:proofErr w:type="gramEnd"/>
      <w:r w:rsidR="006F15A7" w:rsidRPr="009968F0">
        <w:t xml:space="preserve"> on non-vertical elements</w:t>
      </w:r>
    </w:p>
    <w:p w14:paraId="58E0F238" w14:textId="4E62F273" w:rsidR="00866864" w:rsidRPr="00866864" w:rsidRDefault="00A4333E">
      <w:pPr>
        <w:pStyle w:val="Heading3"/>
        <w:ind w:left="0" w:firstLine="0"/>
        <w:rPr>
          <w:ins w:id="290" w:author="Christian Grunewald" w:date="2023-09-08T13:25:00Z"/>
          <w:rPrChange w:id="291" w:author="Christian Grunewald" w:date="2023-09-08T13:25:00Z">
            <w:rPr>
              <w:ins w:id="292" w:author="Christian Grunewald" w:date="2023-09-08T13:25:00Z"/>
              <w:highlight w:val="yellow"/>
            </w:rPr>
          </w:rPrChange>
        </w:rPr>
        <w:pPrChange w:id="293" w:author="Christian Grunewald" w:date="2023-09-08T13:25:00Z">
          <w:pPr>
            <w:pStyle w:val="BodyText"/>
          </w:pPr>
        </w:pPrChange>
      </w:pPr>
      <w:ins w:id="294" w:author="Christian Grunewald" w:date="2023-09-08T13:25:00Z">
        <w:r>
          <w:t>Application of</w:t>
        </w:r>
        <w:r w:rsidR="00866864" w:rsidRPr="00866864">
          <w:rPr>
            <w:rPrChange w:id="295" w:author="Christian Grunewald" w:date="2023-09-08T13:25:00Z">
              <w:rPr>
                <w:highlight w:val="yellow"/>
              </w:rPr>
            </w:rPrChange>
          </w:rPr>
          <w:t xml:space="preserve"> </w:t>
        </w:r>
        <w:r>
          <w:t>t</w:t>
        </w:r>
        <w:r w:rsidR="00866864" w:rsidRPr="00866864">
          <w:rPr>
            <w:rPrChange w:id="296" w:author="Christian Grunewald" w:date="2023-09-08T13:25:00Z">
              <w:rPr>
                <w:highlight w:val="yellow"/>
              </w:rPr>
            </w:rPrChange>
          </w:rPr>
          <w:t>ags</w:t>
        </w:r>
      </w:ins>
    </w:p>
    <w:p w14:paraId="48B92AE1" w14:textId="77777777" w:rsidR="00866864" w:rsidRPr="009968F0" w:rsidRDefault="00866864" w:rsidP="00866864">
      <w:pPr>
        <w:pStyle w:val="BodyText"/>
        <w:rPr>
          <w:ins w:id="297" w:author="Christian Grunewald" w:date="2023-09-08T13:25:00Z"/>
        </w:rPr>
      </w:pPr>
      <w:ins w:id="298" w:author="Christian Grunewald" w:date="2023-09-08T13:25:00Z">
        <w:r w:rsidRPr="00DE1D79">
          <w:rPr>
            <w:highlight w:val="yellow"/>
          </w:rPr>
          <w:t xml:space="preserve">At the time of application, markers shall in minimum consist of the targets, the grid and the ID number as described in chapter 4.1. Read-out tags and/or tags for applications may be printed compounded with the markers and applied at the same </w:t>
        </w:r>
        <w:proofErr w:type="gramStart"/>
        <w:r w:rsidRPr="00DE1D79">
          <w:rPr>
            <w:highlight w:val="yellow"/>
          </w:rPr>
          <w:t>time, if</w:t>
        </w:r>
        <w:proofErr w:type="gramEnd"/>
        <w:r w:rsidRPr="00DE1D79">
          <w:rPr>
            <w:highlight w:val="yellow"/>
          </w:rPr>
          <w:t xml:space="preserve"> they are already determined and available. This is recommended, as accuracy of positioning will be improved. </w:t>
        </w:r>
        <w:proofErr w:type="gramStart"/>
        <w:r w:rsidRPr="00DE1D79">
          <w:rPr>
            <w:highlight w:val="yellow"/>
          </w:rPr>
          <w:t>Otherwise</w:t>
        </w:r>
        <w:proofErr w:type="gramEnd"/>
        <w:r w:rsidRPr="00DE1D79">
          <w:rPr>
            <w:highlight w:val="yellow"/>
          </w:rPr>
          <w:t xml:space="preserve"> they can be added whenever needed.</w:t>
        </w:r>
      </w:ins>
    </w:p>
    <w:p w14:paraId="32700E64" w14:textId="6153C7FD" w:rsidR="003E263D" w:rsidRPr="009968F0" w:rsidDel="000324FD" w:rsidRDefault="00D429E1" w:rsidP="00D429E1">
      <w:pPr>
        <w:pStyle w:val="BodyText"/>
        <w:rPr>
          <w:ins w:id="299" w:author="Sydow Antje (sydo)" w:date="2023-08-31T11:40:00Z"/>
          <w:moveFrom w:id="300" w:author="Christian Grunewald" w:date="2023-09-08T13:24:00Z"/>
        </w:rPr>
      </w:pPr>
      <w:moveFromRangeStart w:id="301" w:author="Christian Grunewald" w:date="2023-09-08T13:24:00Z" w:name="move145071857"/>
      <w:moveFrom w:id="302" w:author="Christian Grunewald" w:date="2023-09-08T13:24:00Z">
        <w:ins w:id="303" w:author="Sydow Antje (sydo)" w:date="2023-08-31T12:57:00Z">
          <w:r w:rsidRPr="006C4F9F" w:rsidDel="000324FD">
            <w:rPr>
              <w:highlight w:val="yellow"/>
              <w:rPrChange w:id="304" w:author="Sydow Antje (sydo)" w:date="2023-08-31T13:10:00Z">
                <w:rPr>
                  <w:highlight w:val="green"/>
                </w:rPr>
              </w:rPrChange>
            </w:rPr>
            <w:t xml:space="preserve">At the time of application, markers shall </w:t>
          </w:r>
        </w:ins>
        <w:ins w:id="305" w:author="Sydow Antje (sydo)" w:date="2023-08-31T13:00:00Z">
          <w:r w:rsidRPr="006C4F9F" w:rsidDel="000324FD">
            <w:rPr>
              <w:highlight w:val="yellow"/>
              <w:rPrChange w:id="306" w:author="Sydow Antje (sydo)" w:date="2023-08-31T13:10:00Z">
                <w:rPr>
                  <w:highlight w:val="green"/>
                </w:rPr>
              </w:rPrChange>
            </w:rPr>
            <w:t xml:space="preserve">in minimum </w:t>
          </w:r>
        </w:ins>
        <w:ins w:id="307" w:author="Sydow Antje (sydo)" w:date="2023-08-31T12:58:00Z">
          <w:r w:rsidRPr="006C4F9F" w:rsidDel="000324FD">
            <w:rPr>
              <w:highlight w:val="yellow"/>
              <w:rPrChange w:id="308" w:author="Sydow Antje (sydo)" w:date="2023-08-31T13:10:00Z">
                <w:rPr>
                  <w:highlight w:val="green"/>
                </w:rPr>
              </w:rPrChange>
            </w:rPr>
            <w:t>consist of th</w:t>
          </w:r>
        </w:ins>
        <w:ins w:id="309" w:author="Sydow Antje (sydo)" w:date="2023-08-31T12:59:00Z">
          <w:r w:rsidRPr="006C4F9F" w:rsidDel="000324FD">
            <w:rPr>
              <w:highlight w:val="yellow"/>
              <w:rPrChange w:id="310" w:author="Sydow Antje (sydo)" w:date="2023-08-31T13:10:00Z">
                <w:rPr>
                  <w:highlight w:val="green"/>
                </w:rPr>
              </w:rPrChange>
            </w:rPr>
            <w:t xml:space="preserve">e targets, </w:t>
          </w:r>
        </w:ins>
        <w:ins w:id="311" w:author="Sydow Antje (sydo)" w:date="2023-08-31T13:00:00Z">
          <w:r w:rsidRPr="006C4F9F" w:rsidDel="000324FD">
            <w:rPr>
              <w:highlight w:val="yellow"/>
              <w:rPrChange w:id="312" w:author="Sydow Antje (sydo)" w:date="2023-08-31T13:10:00Z">
                <w:rPr>
                  <w:highlight w:val="green"/>
                </w:rPr>
              </w:rPrChange>
            </w:rPr>
            <w:t>t</w:t>
          </w:r>
        </w:ins>
        <w:ins w:id="313" w:author="Sydow Antje (sydo)" w:date="2023-08-31T12:59:00Z">
          <w:r w:rsidRPr="006C4F9F" w:rsidDel="000324FD">
            <w:rPr>
              <w:highlight w:val="yellow"/>
              <w:rPrChange w:id="314" w:author="Sydow Antje (sydo)" w:date="2023-08-31T13:10:00Z">
                <w:rPr>
                  <w:highlight w:val="green"/>
                </w:rPr>
              </w:rPrChange>
            </w:rPr>
            <w:t>he grid and</w:t>
          </w:r>
        </w:ins>
        <w:ins w:id="315" w:author="Sydow Antje (sydo)" w:date="2023-08-31T13:00:00Z">
          <w:r w:rsidRPr="006C4F9F" w:rsidDel="000324FD">
            <w:rPr>
              <w:highlight w:val="yellow"/>
              <w:rPrChange w:id="316" w:author="Sydow Antje (sydo)" w:date="2023-08-31T13:10:00Z">
                <w:rPr>
                  <w:highlight w:val="green"/>
                </w:rPr>
              </w:rPrChange>
            </w:rPr>
            <w:t xml:space="preserve"> t</w:t>
          </w:r>
        </w:ins>
        <w:ins w:id="317" w:author="Sydow Antje (sydo)" w:date="2023-08-31T12:59:00Z">
          <w:r w:rsidRPr="006C4F9F" w:rsidDel="000324FD">
            <w:rPr>
              <w:highlight w:val="yellow"/>
              <w:rPrChange w:id="318" w:author="Sydow Antje (sydo)" w:date="2023-08-31T13:10:00Z">
                <w:rPr>
                  <w:highlight w:val="green"/>
                </w:rPr>
              </w:rPrChange>
            </w:rPr>
            <w:t xml:space="preserve">he ID number as described in chapter 4.1. </w:t>
          </w:r>
        </w:ins>
        <w:ins w:id="319" w:author="Sydow Antje (sydo)" w:date="2023-08-31T13:03:00Z">
          <w:r w:rsidRPr="006C4F9F" w:rsidDel="000324FD">
            <w:rPr>
              <w:highlight w:val="yellow"/>
              <w:rPrChange w:id="320" w:author="Sydow Antje (sydo)" w:date="2023-08-31T13:10:00Z">
                <w:rPr>
                  <w:highlight w:val="green"/>
                </w:rPr>
              </w:rPrChange>
            </w:rPr>
            <w:t>R</w:t>
          </w:r>
        </w:ins>
        <w:ins w:id="321" w:author="Sydow Antje (sydo)" w:date="2023-08-31T13:01:00Z">
          <w:r w:rsidRPr="006C4F9F" w:rsidDel="000324FD">
            <w:rPr>
              <w:highlight w:val="yellow"/>
              <w:rPrChange w:id="322" w:author="Sydow Antje (sydo)" w:date="2023-08-31T13:10:00Z">
                <w:rPr>
                  <w:highlight w:val="green"/>
                </w:rPr>
              </w:rPrChange>
            </w:rPr>
            <w:t xml:space="preserve">ead-out tags </w:t>
          </w:r>
        </w:ins>
        <w:ins w:id="323" w:author="Sydow Antje (sydo)" w:date="2023-08-31T13:02:00Z">
          <w:r w:rsidRPr="006C4F9F" w:rsidDel="000324FD">
            <w:rPr>
              <w:highlight w:val="yellow"/>
              <w:rPrChange w:id="324" w:author="Sydow Antje (sydo)" w:date="2023-08-31T13:10:00Z">
                <w:rPr>
                  <w:highlight w:val="green"/>
                </w:rPr>
              </w:rPrChange>
            </w:rPr>
            <w:t>and/</w:t>
          </w:r>
        </w:ins>
        <w:ins w:id="325" w:author="Sydow Antje (sydo)" w:date="2023-08-31T13:01:00Z">
          <w:r w:rsidRPr="006C4F9F" w:rsidDel="000324FD">
            <w:rPr>
              <w:highlight w:val="yellow"/>
              <w:rPrChange w:id="326" w:author="Sydow Antje (sydo)" w:date="2023-08-31T13:10:00Z">
                <w:rPr>
                  <w:highlight w:val="green"/>
                </w:rPr>
              </w:rPrChange>
            </w:rPr>
            <w:t xml:space="preserve">or tags for applications </w:t>
          </w:r>
        </w:ins>
        <w:ins w:id="327" w:author="Sydow Antje (sydo)" w:date="2023-08-31T13:03:00Z">
          <w:r w:rsidRPr="006C4F9F" w:rsidDel="000324FD">
            <w:rPr>
              <w:highlight w:val="yellow"/>
              <w:rPrChange w:id="328" w:author="Sydow Antje (sydo)" w:date="2023-08-31T13:10:00Z">
                <w:rPr>
                  <w:highlight w:val="green"/>
                </w:rPr>
              </w:rPrChange>
            </w:rPr>
            <w:t>may</w:t>
          </w:r>
        </w:ins>
        <w:ins w:id="329" w:author="Sydow Antje (sydo)" w:date="2023-08-31T13:04:00Z">
          <w:r w:rsidRPr="006C4F9F" w:rsidDel="000324FD">
            <w:rPr>
              <w:highlight w:val="yellow"/>
              <w:rPrChange w:id="330" w:author="Sydow Antje (sydo)" w:date="2023-08-31T13:10:00Z">
                <w:rPr>
                  <w:highlight w:val="green"/>
                </w:rPr>
              </w:rPrChange>
            </w:rPr>
            <w:t xml:space="preserve"> be printed </w:t>
          </w:r>
        </w:ins>
        <w:ins w:id="331" w:author="Sydow Antje (sydo)" w:date="2023-08-31T13:05:00Z">
          <w:r w:rsidR="006C4F9F" w:rsidRPr="006C4F9F" w:rsidDel="000324FD">
            <w:rPr>
              <w:highlight w:val="yellow"/>
              <w:rPrChange w:id="332" w:author="Sydow Antje (sydo)" w:date="2023-08-31T13:10:00Z">
                <w:rPr>
                  <w:highlight w:val="green"/>
                </w:rPr>
              </w:rPrChange>
            </w:rPr>
            <w:t>compounded</w:t>
          </w:r>
        </w:ins>
        <w:ins w:id="333" w:author="Sydow Antje (sydo)" w:date="2023-08-31T13:04:00Z">
          <w:r w:rsidRPr="006C4F9F" w:rsidDel="000324FD">
            <w:rPr>
              <w:highlight w:val="yellow"/>
              <w:rPrChange w:id="334" w:author="Sydow Antje (sydo)" w:date="2023-08-31T13:10:00Z">
                <w:rPr>
                  <w:highlight w:val="green"/>
                </w:rPr>
              </w:rPrChange>
            </w:rPr>
            <w:t xml:space="preserve"> with the markers</w:t>
          </w:r>
        </w:ins>
        <w:ins w:id="335" w:author="Sydow Antje (sydo)" w:date="2023-08-31T13:06:00Z">
          <w:r w:rsidR="006C4F9F" w:rsidRPr="006C4F9F" w:rsidDel="000324FD">
            <w:rPr>
              <w:highlight w:val="yellow"/>
              <w:rPrChange w:id="336" w:author="Sydow Antje (sydo)" w:date="2023-08-31T13:10:00Z">
                <w:rPr>
                  <w:highlight w:val="green"/>
                </w:rPr>
              </w:rPrChange>
            </w:rPr>
            <w:t xml:space="preserve"> and applied at the same time, if they</w:t>
          </w:r>
        </w:ins>
        <w:ins w:id="337" w:author="Sydow Antje (sydo)" w:date="2023-08-31T13:01:00Z">
          <w:r w:rsidRPr="006C4F9F" w:rsidDel="000324FD">
            <w:rPr>
              <w:highlight w:val="yellow"/>
              <w:rPrChange w:id="338" w:author="Sydow Antje (sydo)" w:date="2023-08-31T13:10:00Z">
                <w:rPr>
                  <w:highlight w:val="green"/>
                </w:rPr>
              </w:rPrChange>
            </w:rPr>
            <w:t xml:space="preserve"> are already </w:t>
          </w:r>
        </w:ins>
        <w:ins w:id="339" w:author="Sydow Antje (sydo)" w:date="2023-08-31T13:03:00Z">
          <w:r w:rsidRPr="006C4F9F" w:rsidDel="000324FD">
            <w:rPr>
              <w:highlight w:val="yellow"/>
              <w:rPrChange w:id="340" w:author="Sydow Antje (sydo)" w:date="2023-08-31T13:10:00Z">
                <w:rPr>
                  <w:highlight w:val="green"/>
                </w:rPr>
              </w:rPrChange>
            </w:rPr>
            <w:t xml:space="preserve">determined and </w:t>
          </w:r>
        </w:ins>
        <w:ins w:id="341" w:author="Sydow Antje (sydo)" w:date="2023-08-31T13:01:00Z">
          <w:r w:rsidRPr="006C4F9F" w:rsidDel="000324FD">
            <w:rPr>
              <w:highlight w:val="yellow"/>
              <w:rPrChange w:id="342" w:author="Sydow Antje (sydo)" w:date="2023-08-31T13:10:00Z">
                <w:rPr>
                  <w:highlight w:val="green"/>
                </w:rPr>
              </w:rPrChange>
            </w:rPr>
            <w:t>available</w:t>
          </w:r>
        </w:ins>
        <w:ins w:id="343" w:author="Sydow Antje (sydo)" w:date="2023-08-31T13:06:00Z">
          <w:r w:rsidR="006C4F9F" w:rsidRPr="006C4F9F" w:rsidDel="000324FD">
            <w:rPr>
              <w:highlight w:val="yellow"/>
              <w:rPrChange w:id="344" w:author="Sydow Antje (sydo)" w:date="2023-08-31T13:10:00Z">
                <w:rPr>
                  <w:highlight w:val="green"/>
                </w:rPr>
              </w:rPrChange>
            </w:rPr>
            <w:t>. This is re</w:t>
          </w:r>
        </w:ins>
        <w:ins w:id="345" w:author="Sydow Antje (sydo)" w:date="2023-08-31T13:07:00Z">
          <w:r w:rsidR="006C4F9F" w:rsidRPr="006C4F9F" w:rsidDel="000324FD">
            <w:rPr>
              <w:highlight w:val="yellow"/>
              <w:rPrChange w:id="346" w:author="Sydow Antje (sydo)" w:date="2023-08-31T13:10:00Z">
                <w:rPr>
                  <w:highlight w:val="green"/>
                </w:rPr>
              </w:rPrChange>
            </w:rPr>
            <w:t>commended, a</w:t>
          </w:r>
        </w:ins>
        <w:ins w:id="347" w:author="Sydow Antje (sydo)" w:date="2023-08-31T13:06:00Z">
          <w:r w:rsidR="006C4F9F" w:rsidRPr="006C4F9F" w:rsidDel="000324FD">
            <w:rPr>
              <w:highlight w:val="yellow"/>
              <w:rPrChange w:id="348" w:author="Sydow Antje (sydo)" w:date="2023-08-31T13:10:00Z">
                <w:rPr>
                  <w:highlight w:val="green"/>
                </w:rPr>
              </w:rPrChange>
            </w:rPr>
            <w:t xml:space="preserve">s accuracy </w:t>
          </w:r>
        </w:ins>
        <w:ins w:id="349" w:author="Sydow Antje (sydo)" w:date="2023-08-31T13:07:00Z">
          <w:r w:rsidR="006C4F9F" w:rsidRPr="006C4F9F" w:rsidDel="000324FD">
            <w:rPr>
              <w:highlight w:val="yellow"/>
              <w:rPrChange w:id="350" w:author="Sydow Antje (sydo)" w:date="2023-08-31T13:10:00Z">
                <w:rPr>
                  <w:highlight w:val="green"/>
                </w:rPr>
              </w:rPrChange>
            </w:rPr>
            <w:t>of positioning will be improved</w:t>
          </w:r>
        </w:ins>
        <w:ins w:id="351" w:author="Sydow Antje (sydo)" w:date="2023-08-31T13:06:00Z">
          <w:r w:rsidR="006C4F9F" w:rsidRPr="006C4F9F" w:rsidDel="000324FD">
            <w:rPr>
              <w:highlight w:val="yellow"/>
              <w:rPrChange w:id="352" w:author="Sydow Antje (sydo)" w:date="2023-08-31T13:10:00Z">
                <w:rPr>
                  <w:highlight w:val="green"/>
                </w:rPr>
              </w:rPrChange>
            </w:rPr>
            <w:t xml:space="preserve">. </w:t>
          </w:r>
        </w:ins>
        <w:ins w:id="353" w:author="Sydow Antje (sydo)" w:date="2023-08-31T13:08:00Z">
          <w:r w:rsidR="006C4F9F" w:rsidRPr="006C4F9F" w:rsidDel="000324FD">
            <w:rPr>
              <w:highlight w:val="yellow"/>
              <w:rPrChange w:id="354" w:author="Sydow Antje (sydo)" w:date="2023-08-31T13:10:00Z">
                <w:rPr/>
              </w:rPrChange>
            </w:rPr>
            <w:t xml:space="preserve">Otherwise they can be added </w:t>
          </w:r>
        </w:ins>
        <w:ins w:id="355" w:author="Sydow Antje (sydo)" w:date="2023-08-31T13:09:00Z">
          <w:r w:rsidR="006C4F9F" w:rsidRPr="006C4F9F" w:rsidDel="000324FD">
            <w:rPr>
              <w:highlight w:val="yellow"/>
              <w:rPrChange w:id="356" w:author="Sydow Antje (sydo)" w:date="2023-08-31T13:10:00Z">
                <w:rPr/>
              </w:rPrChange>
            </w:rPr>
            <w:t>whenever needed.</w:t>
          </w:r>
        </w:ins>
      </w:moveFrom>
    </w:p>
    <w:moveFromRangeEnd w:id="301"/>
    <w:p w14:paraId="58B399B5" w14:textId="5C6925F4" w:rsidR="003E263D" w:rsidRPr="003E263D" w:rsidDel="003E263D" w:rsidRDefault="003E263D">
      <w:pPr>
        <w:pStyle w:val="BodyText"/>
        <w:rPr>
          <w:del w:id="357" w:author="Sydow Antje (sydo)" w:date="2023-08-31T11:40:00Z"/>
        </w:rPr>
        <w:pPrChange w:id="358" w:author="Sydow Antje (sydo)" w:date="2023-08-31T11:40:00Z">
          <w:pPr>
            <w:pStyle w:val="Figuretitle"/>
            <w:jc w:val="both"/>
          </w:pPr>
        </w:pPrChange>
      </w:pPr>
    </w:p>
    <w:p w14:paraId="47E94216" w14:textId="03053BE7" w:rsidR="00044156" w:rsidRPr="009968F0" w:rsidRDefault="00E430EE" w:rsidP="00044156">
      <w:pPr>
        <w:pStyle w:val="Heading1"/>
        <w:tabs>
          <w:tab w:val="left" w:pos="403"/>
          <w:tab w:val="left" w:pos="432"/>
          <w:tab w:val="left" w:pos="562"/>
        </w:tabs>
        <w:autoSpaceDE w:val="0"/>
        <w:autoSpaceDN w:val="0"/>
        <w:adjustRightInd w:val="0"/>
        <w:ind w:left="431" w:hanging="431"/>
        <w:rPr>
          <w:szCs w:val="24"/>
        </w:rPr>
      </w:pPr>
      <w:bookmarkStart w:id="359" w:name="_Toc143157883"/>
      <w:r w:rsidRPr="009968F0">
        <w:rPr>
          <w:szCs w:val="24"/>
        </w:rPr>
        <w:t>Tags for data</w:t>
      </w:r>
      <w:r w:rsidR="001B0998" w:rsidRPr="009968F0">
        <w:rPr>
          <w:szCs w:val="24"/>
        </w:rPr>
        <w:t xml:space="preserve"> </w:t>
      </w:r>
      <w:r w:rsidRPr="009968F0">
        <w:rPr>
          <w:szCs w:val="24"/>
        </w:rPr>
        <w:t>read-out</w:t>
      </w:r>
      <w:bookmarkEnd w:id="359"/>
    </w:p>
    <w:p w14:paraId="5A991C62" w14:textId="1400D777" w:rsidR="00044156" w:rsidRPr="009968F0" w:rsidRDefault="00044156" w:rsidP="00CD52A8">
      <w:pPr>
        <w:pStyle w:val="Heading2"/>
        <w:tabs>
          <w:tab w:val="clear" w:pos="3195"/>
          <w:tab w:val="num" w:pos="2835"/>
        </w:tabs>
        <w:ind w:hanging="3374"/>
      </w:pPr>
      <w:bookmarkStart w:id="360" w:name="_Toc143157884"/>
      <w:r w:rsidRPr="009968F0">
        <w:t>Functionality</w:t>
      </w:r>
      <w:bookmarkEnd w:id="360"/>
    </w:p>
    <w:p w14:paraId="5C969831" w14:textId="79840EAD" w:rsidR="00797CA5" w:rsidRPr="009968F0" w:rsidRDefault="0092135C" w:rsidP="0092135C">
      <w:pPr>
        <w:pStyle w:val="Definition"/>
        <w:rPr>
          <w:szCs w:val="24"/>
          <w:lang w:val="en-US"/>
        </w:rPr>
      </w:pPr>
      <w:r w:rsidRPr="009968F0">
        <w:t>Tags</w:t>
      </w:r>
      <w:r w:rsidR="00231D01" w:rsidRPr="009968F0">
        <w:t xml:space="preserve"> </w:t>
      </w:r>
      <w:r w:rsidRPr="009968F0">
        <w:t xml:space="preserve">for data-read-out </w:t>
      </w:r>
      <w:r w:rsidR="008749B2" w:rsidRPr="009968F0">
        <w:t>either contain</w:t>
      </w:r>
      <w:r w:rsidRPr="009968F0">
        <w:t xml:space="preserve"> </w:t>
      </w:r>
      <w:r w:rsidR="008749B2" w:rsidRPr="009968F0">
        <w:t xml:space="preserve">additional information </w:t>
      </w:r>
      <w:r w:rsidR="009D5BC2" w:rsidRPr="009968F0">
        <w:t xml:space="preserve">about their marker </w:t>
      </w:r>
      <w:r w:rsidR="008749B2" w:rsidRPr="009968F0">
        <w:t>themselves or provide a link to machine readable further information</w:t>
      </w:r>
      <w:r w:rsidRPr="009968F0">
        <w:t xml:space="preserve">. </w:t>
      </w:r>
      <w:r w:rsidR="00773534" w:rsidRPr="009968F0">
        <w:rPr>
          <w:szCs w:val="24"/>
          <w:lang w:val="en-US"/>
        </w:rPr>
        <w:t>T</w:t>
      </w:r>
      <w:r w:rsidRPr="009968F0">
        <w:rPr>
          <w:szCs w:val="24"/>
          <w:lang w:val="en-US"/>
        </w:rPr>
        <w:t xml:space="preserve">he additional information is </w:t>
      </w:r>
      <w:r w:rsidR="00773534" w:rsidRPr="009968F0">
        <w:rPr>
          <w:szCs w:val="24"/>
          <w:lang w:val="en-US"/>
        </w:rPr>
        <w:t xml:space="preserve">then </w:t>
      </w:r>
      <w:r w:rsidRPr="009968F0">
        <w:rPr>
          <w:szCs w:val="24"/>
          <w:lang w:val="en-US"/>
        </w:rPr>
        <w:t>stored</w:t>
      </w:r>
      <w:r w:rsidR="003911BC" w:rsidRPr="009968F0">
        <w:rPr>
          <w:szCs w:val="24"/>
          <w:lang w:val="en-US"/>
        </w:rPr>
        <w:t xml:space="preserve"> </w:t>
      </w:r>
      <w:r w:rsidR="00130B15" w:rsidRPr="009968F0">
        <w:rPr>
          <w:szCs w:val="24"/>
          <w:lang w:val="en-US"/>
        </w:rPr>
        <w:t>in the</w:t>
      </w:r>
      <w:r w:rsidR="003911BC" w:rsidRPr="009968F0">
        <w:rPr>
          <w:szCs w:val="24"/>
          <w:lang w:val="en-US"/>
        </w:rPr>
        <w:t xml:space="preserve"> </w:t>
      </w:r>
      <w:r w:rsidR="00130B15" w:rsidRPr="009968F0">
        <w:rPr>
          <w:szCs w:val="24"/>
          <w:lang w:val="en-US"/>
        </w:rPr>
        <w:t>marker database</w:t>
      </w:r>
      <w:r w:rsidR="003911BC" w:rsidRPr="009968F0">
        <w:rPr>
          <w:szCs w:val="24"/>
          <w:lang w:val="en-US"/>
        </w:rPr>
        <w:t xml:space="preserve">, accessible </w:t>
      </w:r>
      <w:r w:rsidR="0026768D" w:rsidRPr="009968F0">
        <w:rPr>
          <w:szCs w:val="24"/>
          <w:lang w:val="en-US"/>
        </w:rPr>
        <w:t xml:space="preserve">with a standard HTTP request to the </w:t>
      </w:r>
      <w:r w:rsidR="003911BC" w:rsidRPr="009968F0">
        <w:rPr>
          <w:szCs w:val="24"/>
          <w:lang w:val="en-US"/>
        </w:rPr>
        <w:t>URL</w:t>
      </w:r>
      <w:r w:rsidR="00D73949" w:rsidRPr="009968F0">
        <w:rPr>
          <w:szCs w:val="24"/>
          <w:lang w:val="en-US"/>
        </w:rPr>
        <w:t>, readable by NFC or other machine-reading process.</w:t>
      </w:r>
    </w:p>
    <w:p w14:paraId="73CDEF8A" w14:textId="77777777" w:rsidR="00044156" w:rsidRPr="009968F0" w:rsidRDefault="00044156" w:rsidP="00044156">
      <w:pPr>
        <w:pStyle w:val="Heading3"/>
      </w:pPr>
      <w:r w:rsidRPr="009968F0">
        <w:lastRenderedPageBreak/>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9968F0" w:rsidRPr="009968F0" w14:paraId="183EEA34" w14:textId="77777777" w:rsidTr="00572524">
        <w:tc>
          <w:tcPr>
            <w:tcW w:w="4870" w:type="dxa"/>
          </w:tcPr>
          <w:p w14:paraId="7CA0E3D3" w14:textId="633CE960" w:rsidR="006161CA" w:rsidRPr="009968F0" w:rsidRDefault="007E3002" w:rsidP="003876EB">
            <w:pPr>
              <w:pStyle w:val="FigureImage"/>
            </w:pPr>
            <w:r w:rsidRPr="009968F0">
              <w:rPr>
                <w:noProof/>
              </w:rPr>
              <w:drawing>
                <wp:inline distT="0" distB="0" distL="0" distR="0" wp14:anchorId="32D1F7D2" wp14:editId="00E655EB">
                  <wp:extent cx="935736" cy="1086612"/>
                  <wp:effectExtent l="0" t="0" r="0" b="0"/>
                  <wp:docPr id="13" name="00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4a.tif"/>
                          <pic:cNvPicPr/>
                        </pic:nvPicPr>
                        <pic:blipFill>
                          <a:blip r:embed="rId30" r:link="rId31" cstate="print">
                            <a:extLst>
                              <a:ext uri="{28A0092B-C50C-407E-A947-70E740481C1C}">
                                <a14:useLocalDpi xmlns:a14="http://schemas.microsoft.com/office/drawing/2010/main" val="0"/>
                              </a:ext>
                            </a:extLst>
                          </a:blip>
                          <a:stretch>
                            <a:fillRect/>
                          </a:stretch>
                        </pic:blipFill>
                        <pic:spPr>
                          <a:xfrm>
                            <a:off x="0" y="0"/>
                            <a:ext cx="935736" cy="1086612"/>
                          </a:xfrm>
                          <a:prstGeom prst="rect">
                            <a:avLst/>
                          </a:prstGeom>
                        </pic:spPr>
                      </pic:pic>
                    </a:graphicData>
                  </a:graphic>
                </wp:inline>
              </w:drawing>
            </w:r>
          </w:p>
        </w:tc>
        <w:tc>
          <w:tcPr>
            <w:tcW w:w="4871" w:type="dxa"/>
          </w:tcPr>
          <w:p w14:paraId="4351127C" w14:textId="6D3663F4" w:rsidR="006161CA" w:rsidRPr="009968F0" w:rsidRDefault="007E3002" w:rsidP="003876EB">
            <w:pPr>
              <w:pStyle w:val="FigureImage"/>
            </w:pPr>
            <w:r w:rsidRPr="009968F0">
              <w:rPr>
                <w:noProof/>
              </w:rPr>
              <w:drawing>
                <wp:inline distT="0" distB="0" distL="0" distR="0" wp14:anchorId="5AA568D2" wp14:editId="1F7ABD3D">
                  <wp:extent cx="1504188" cy="899160"/>
                  <wp:effectExtent l="0" t="0" r="1270" b="0"/>
                  <wp:docPr id="15" name="004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4b.tif"/>
                          <pic:cNvPicPr/>
                        </pic:nvPicPr>
                        <pic:blipFill>
                          <a:blip r:embed="rId32" r:link="rId33" cstate="print">
                            <a:extLst>
                              <a:ext uri="{28A0092B-C50C-407E-A947-70E740481C1C}">
                                <a14:useLocalDpi xmlns:a14="http://schemas.microsoft.com/office/drawing/2010/main" val="0"/>
                              </a:ext>
                            </a:extLst>
                          </a:blip>
                          <a:stretch>
                            <a:fillRect/>
                          </a:stretch>
                        </pic:blipFill>
                        <pic:spPr>
                          <a:xfrm>
                            <a:off x="0" y="0"/>
                            <a:ext cx="1504188" cy="899160"/>
                          </a:xfrm>
                          <a:prstGeom prst="rect">
                            <a:avLst/>
                          </a:prstGeom>
                        </pic:spPr>
                      </pic:pic>
                    </a:graphicData>
                  </a:graphic>
                </wp:inline>
              </w:drawing>
            </w:r>
          </w:p>
        </w:tc>
      </w:tr>
      <w:tr w:rsidR="009968F0" w:rsidRPr="009968F0" w14:paraId="4285084B" w14:textId="77777777" w:rsidTr="00572524">
        <w:tc>
          <w:tcPr>
            <w:tcW w:w="4870" w:type="dxa"/>
          </w:tcPr>
          <w:p w14:paraId="40AB877C" w14:textId="1E272029" w:rsidR="006161CA" w:rsidRPr="009968F0" w:rsidRDefault="00471062" w:rsidP="00572524">
            <w:pPr>
              <w:pStyle w:val="Figuresubtitle"/>
            </w:pPr>
            <w:r w:rsidRPr="009968F0">
              <w:t xml:space="preserve">a) </w:t>
            </w:r>
            <w:proofErr w:type="spellStart"/>
            <w:r w:rsidR="006161CA" w:rsidRPr="009968F0">
              <w:t>QRcode</w:t>
            </w:r>
            <w:proofErr w:type="spellEnd"/>
            <w:r w:rsidR="006161CA" w:rsidRPr="009968F0">
              <w:t xml:space="preserve"> containing a link to read out data</w:t>
            </w:r>
          </w:p>
        </w:tc>
        <w:tc>
          <w:tcPr>
            <w:tcW w:w="4871" w:type="dxa"/>
          </w:tcPr>
          <w:p w14:paraId="0F797B8A" w14:textId="5E0990F2" w:rsidR="006161CA" w:rsidRPr="009968F0" w:rsidRDefault="00471062" w:rsidP="00572524">
            <w:pPr>
              <w:pStyle w:val="Figuresubtitle"/>
            </w:pPr>
            <w:r w:rsidRPr="009968F0">
              <w:t xml:space="preserve">b) </w:t>
            </w:r>
            <w:r w:rsidR="006161CA" w:rsidRPr="009968F0">
              <w:t xml:space="preserve">RFID tag giving read-out data </w:t>
            </w:r>
          </w:p>
        </w:tc>
      </w:tr>
    </w:tbl>
    <w:p w14:paraId="7B82B426" w14:textId="5C6A0F55" w:rsidR="008749B2" w:rsidRPr="009968F0" w:rsidRDefault="008749B2" w:rsidP="00572524">
      <w:pPr>
        <w:pStyle w:val="Figuretitle"/>
        <w:keepNext/>
      </w:pPr>
      <w:r w:rsidRPr="009968F0">
        <w:t xml:space="preserve">Figure </w:t>
      </w:r>
      <w:r w:rsidR="000625B4" w:rsidRPr="009968F0">
        <w:t>4</w:t>
      </w:r>
      <w:r w:rsidRPr="009968F0">
        <w:t xml:space="preserve"> — </w:t>
      </w:r>
      <w:r w:rsidR="006F15A7" w:rsidRPr="009968F0">
        <w:t>Examples of machine-readable tags for data read-out</w:t>
      </w:r>
    </w:p>
    <w:p w14:paraId="5356E210" w14:textId="2EFB6EBA" w:rsidR="006D5D20" w:rsidRPr="009968F0" w:rsidRDefault="00032E9E" w:rsidP="0012314B">
      <w:pPr>
        <w:pStyle w:val="BodyText"/>
      </w:pPr>
      <w:r w:rsidRPr="009968F0">
        <w:t>The example QR</w:t>
      </w:r>
      <w:r w:rsidR="003704B7" w:rsidRPr="009968F0">
        <w:t> </w:t>
      </w:r>
      <w:r w:rsidRPr="009968F0">
        <w:t>code in Figure</w:t>
      </w:r>
      <w:r w:rsidR="003704B7" w:rsidRPr="009968F0">
        <w:t> </w:t>
      </w:r>
      <w:r w:rsidRPr="009968F0">
        <w:t>4a) directs to</w:t>
      </w:r>
      <w:r w:rsidR="006D5D20" w:rsidRPr="009968F0">
        <w:t>:</w:t>
      </w:r>
      <w:r w:rsidR="00130B15" w:rsidRPr="009968F0">
        <w:t xml:space="preserve"> </w:t>
      </w:r>
      <w:hyperlink r:id="rId34" w:history="1">
        <w:r w:rsidRPr="009968F0">
          <w:rPr>
            <w:rStyle w:val="Hyperlink"/>
            <w:color w:val="auto"/>
            <w:u w:val="none"/>
          </w:rPr>
          <w:t>https://example.com/m/1/123</w:t>
        </w:r>
      </w:hyperlink>
      <w:r w:rsidRPr="009968F0">
        <w:t xml:space="preserve"> with the following components:</w:t>
      </w:r>
    </w:p>
    <w:tbl>
      <w:tblPr>
        <w:tblW w:w="0" w:type="auto"/>
        <w:tblInd w:w="534" w:type="dxa"/>
        <w:tblLook w:val="04A0" w:firstRow="1" w:lastRow="0" w:firstColumn="1" w:lastColumn="0" w:noHBand="0" w:noVBand="1"/>
      </w:tblPr>
      <w:tblGrid>
        <w:gridCol w:w="1593"/>
        <w:gridCol w:w="5953"/>
      </w:tblGrid>
      <w:tr w:rsidR="009968F0" w:rsidRPr="009968F0" w14:paraId="56EA2B5C" w14:textId="77777777" w:rsidTr="003704B7">
        <w:tc>
          <w:tcPr>
            <w:tcW w:w="1593" w:type="dxa"/>
          </w:tcPr>
          <w:p w14:paraId="02142F13" w14:textId="6C17E8F8" w:rsidR="003704B7" w:rsidRPr="009968F0" w:rsidRDefault="003704B7" w:rsidP="0061066F">
            <w:pPr>
              <w:pStyle w:val="Tablebody"/>
            </w:pPr>
            <w:r w:rsidRPr="009968F0">
              <w:rPr>
                <w:lang w:val="en-US"/>
              </w:rPr>
              <w:t>example.com</w:t>
            </w:r>
          </w:p>
        </w:tc>
        <w:tc>
          <w:tcPr>
            <w:tcW w:w="5953" w:type="dxa"/>
          </w:tcPr>
          <w:p w14:paraId="5B5E9796" w14:textId="70BCEA97" w:rsidR="003704B7" w:rsidRPr="009968F0" w:rsidRDefault="003704B7" w:rsidP="0061066F">
            <w:pPr>
              <w:pStyle w:val="Tablebody"/>
            </w:pPr>
            <w:r w:rsidRPr="009968F0">
              <w:rPr>
                <w:lang w:val="en-US"/>
              </w:rPr>
              <w:t>is the website</w:t>
            </w:r>
          </w:p>
        </w:tc>
      </w:tr>
      <w:tr w:rsidR="009968F0" w:rsidRPr="009968F0" w14:paraId="0C6DF207" w14:textId="77777777" w:rsidTr="003704B7">
        <w:tc>
          <w:tcPr>
            <w:tcW w:w="1593" w:type="dxa"/>
          </w:tcPr>
          <w:p w14:paraId="708E5F68" w14:textId="6C515346" w:rsidR="003704B7" w:rsidRPr="009968F0" w:rsidRDefault="003704B7" w:rsidP="0061066F">
            <w:pPr>
              <w:pStyle w:val="Tablebody"/>
            </w:pPr>
            <w:r w:rsidRPr="009968F0">
              <w:t>m</w:t>
            </w:r>
          </w:p>
        </w:tc>
        <w:tc>
          <w:tcPr>
            <w:tcW w:w="5953" w:type="dxa"/>
          </w:tcPr>
          <w:p w14:paraId="20EF03B5" w14:textId="6F11471B" w:rsidR="003704B7" w:rsidRPr="009968F0" w:rsidRDefault="003704B7" w:rsidP="0061066F">
            <w:pPr>
              <w:pStyle w:val="Tablebody"/>
            </w:pPr>
            <w:r w:rsidRPr="009968F0">
              <w:rPr>
                <w:lang w:val="en-US"/>
              </w:rPr>
              <w:t>is the part containing the marker databases</w:t>
            </w:r>
          </w:p>
        </w:tc>
      </w:tr>
      <w:tr w:rsidR="009968F0" w:rsidRPr="009968F0" w14:paraId="1CF27BEB" w14:textId="77777777" w:rsidTr="003704B7">
        <w:tc>
          <w:tcPr>
            <w:tcW w:w="1593" w:type="dxa"/>
          </w:tcPr>
          <w:p w14:paraId="70EA9DA7" w14:textId="06F494E7" w:rsidR="003704B7" w:rsidRPr="009968F0" w:rsidRDefault="003704B7" w:rsidP="0061066F">
            <w:pPr>
              <w:pStyle w:val="Tablebody"/>
            </w:pPr>
            <w:r w:rsidRPr="009968F0">
              <w:t>1</w:t>
            </w:r>
          </w:p>
        </w:tc>
        <w:tc>
          <w:tcPr>
            <w:tcW w:w="5953" w:type="dxa"/>
          </w:tcPr>
          <w:p w14:paraId="73AF08D3" w14:textId="63F49A44" w:rsidR="003704B7" w:rsidRPr="009968F0" w:rsidRDefault="003704B7" w:rsidP="0061066F">
            <w:pPr>
              <w:pStyle w:val="Tablebody"/>
            </w:pPr>
            <w:r w:rsidRPr="009968F0">
              <w:rPr>
                <w:lang w:val="en-US"/>
              </w:rPr>
              <w:t>is the project/site specific ID</w:t>
            </w:r>
          </w:p>
        </w:tc>
      </w:tr>
      <w:tr w:rsidR="009968F0" w:rsidRPr="009968F0" w14:paraId="219C2BDF" w14:textId="77777777" w:rsidTr="003704B7">
        <w:tc>
          <w:tcPr>
            <w:tcW w:w="1593" w:type="dxa"/>
          </w:tcPr>
          <w:p w14:paraId="1CC5A214" w14:textId="689D010E" w:rsidR="003704B7" w:rsidRPr="009968F0" w:rsidRDefault="003704B7" w:rsidP="0061066F">
            <w:pPr>
              <w:pStyle w:val="Tablebody"/>
            </w:pPr>
            <w:r w:rsidRPr="009968F0">
              <w:t>123</w:t>
            </w:r>
          </w:p>
        </w:tc>
        <w:tc>
          <w:tcPr>
            <w:tcW w:w="5953" w:type="dxa"/>
          </w:tcPr>
          <w:p w14:paraId="64E789BE" w14:textId="23D86E4B" w:rsidR="003704B7" w:rsidRPr="009968F0" w:rsidRDefault="003704B7" w:rsidP="0061066F">
            <w:pPr>
              <w:pStyle w:val="Tablebody"/>
            </w:pPr>
            <w:r w:rsidRPr="009968F0">
              <w:rPr>
                <w:lang w:val="en-US"/>
              </w:rPr>
              <w:t>is the marker ID</w:t>
            </w:r>
          </w:p>
        </w:tc>
      </w:tr>
    </w:tbl>
    <w:p w14:paraId="3E15B062" w14:textId="701D898B" w:rsidR="00A305C3" w:rsidRPr="003B3446" w:rsidDel="006F616C" w:rsidRDefault="002C6A0F">
      <w:pPr>
        <w:pStyle w:val="Note"/>
        <w:rPr>
          <w:ins w:id="361" w:author="Sydow Antje (sydo)" w:date="2023-08-31T13:56:00Z"/>
          <w:del w:id="362" w:author="Christian Grunewald" w:date="2023-09-08T13:31:00Z"/>
          <w:highlight w:val="yellow"/>
        </w:rPr>
        <w:pPrChange w:id="363" w:author="Christian Grunewald" w:date="2023-09-08T13:31:00Z">
          <w:pPr>
            <w:pStyle w:val="Heading2"/>
            <w:numPr>
              <w:ilvl w:val="0"/>
              <w:numId w:val="0"/>
            </w:numPr>
            <w:tabs>
              <w:tab w:val="clear" w:pos="3195"/>
            </w:tabs>
            <w:ind w:left="0" w:firstLine="0"/>
            <w:jc w:val="both"/>
          </w:pPr>
        </w:pPrChange>
      </w:pPr>
      <w:bookmarkStart w:id="364" w:name="_Toc143157885"/>
      <w:commentRangeStart w:id="365"/>
      <w:ins w:id="366" w:author="Sydow Antje (sydo)" w:date="2023-08-31T13:43:00Z">
        <w:r w:rsidRPr="006F616C">
          <w:rPr>
            <w:highlight w:val="yellow"/>
            <w:rPrChange w:id="367" w:author="Christian Grunewald" w:date="2023-09-08T13:31:00Z">
              <w:rPr/>
            </w:rPrChange>
          </w:rPr>
          <w:t>Note</w:t>
        </w:r>
      </w:ins>
      <w:ins w:id="368" w:author="Sydow Antje (sydo)" w:date="2023-08-31T13:56:00Z">
        <w:r w:rsidR="00A305C3" w:rsidRPr="006F616C">
          <w:rPr>
            <w:highlight w:val="yellow"/>
          </w:rPr>
          <w:t>:</w:t>
        </w:r>
      </w:ins>
      <w:commentRangeEnd w:id="365"/>
      <w:r w:rsidR="00DA6139">
        <w:rPr>
          <w:rStyle w:val="CommentReference"/>
          <w:rFonts w:eastAsia="Calibri" w:cs="Times New Roman"/>
          <w:lang w:eastAsia="en-US"/>
        </w:rPr>
        <w:commentReference w:id="365"/>
      </w:r>
      <w:ins w:id="369" w:author="Sydow Antje (sydo)" w:date="2023-08-31T13:56:00Z">
        <w:r w:rsidR="00A305C3" w:rsidRPr="006F616C">
          <w:rPr>
            <w:highlight w:val="yellow"/>
          </w:rPr>
          <w:tab/>
        </w:r>
      </w:ins>
      <w:ins w:id="370" w:author="Sydow Antje (sydo)" w:date="2023-08-31T13:43:00Z">
        <w:del w:id="371" w:author="Christian Grunewald" w:date="2023-09-08T13:28:00Z">
          <w:r w:rsidRPr="006F616C" w:rsidDel="006148AB">
            <w:rPr>
              <w:highlight w:val="yellow"/>
              <w:rPrChange w:id="372" w:author="Christian Grunewald" w:date="2023-09-08T13:31:00Z">
                <w:rPr/>
              </w:rPrChange>
            </w:rPr>
            <w:delText>The</w:delText>
          </w:r>
        </w:del>
      </w:ins>
      <w:ins w:id="373" w:author="Sydow Antje (sydo)" w:date="2023-08-31T13:45:00Z">
        <w:del w:id="374" w:author="Christian Grunewald" w:date="2023-09-08T13:28:00Z">
          <w:r w:rsidRPr="006F616C" w:rsidDel="006148AB">
            <w:rPr>
              <w:highlight w:val="yellow"/>
              <w:rPrChange w:id="375" w:author="Christian Grunewald" w:date="2023-09-08T13:31:00Z">
                <w:rPr/>
              </w:rPrChange>
            </w:rPr>
            <w:delText xml:space="preserve"> draft </w:delText>
          </w:r>
        </w:del>
      </w:ins>
      <w:ins w:id="376" w:author="Sydow Antje (sydo)" w:date="2023-08-31T13:44:00Z">
        <w:r w:rsidRPr="006F616C">
          <w:rPr>
            <w:highlight w:val="yellow"/>
            <w:rPrChange w:id="377" w:author="Christian Grunewald" w:date="2023-09-08T13:31:00Z">
              <w:rPr/>
            </w:rPrChange>
          </w:rPr>
          <w:t xml:space="preserve">ISO/IEC </w:t>
        </w:r>
      </w:ins>
      <w:ins w:id="378" w:author="Sydow Antje (sydo)" w:date="2023-08-31T13:46:00Z">
        <w:r w:rsidRPr="006F616C">
          <w:rPr>
            <w:highlight w:val="yellow"/>
            <w:rPrChange w:id="379" w:author="Christian Grunewald" w:date="2023-09-08T13:31:00Z">
              <w:rPr/>
            </w:rPrChange>
          </w:rPr>
          <w:t>DIS</w:t>
        </w:r>
      </w:ins>
      <w:ins w:id="380" w:author="Sydow Antje (sydo)" w:date="2023-08-31T13:44:00Z">
        <w:r w:rsidRPr="006F616C">
          <w:rPr>
            <w:highlight w:val="yellow"/>
            <w:rPrChange w:id="381" w:author="Christian Grunewald" w:date="2023-09-08T13:31:00Z">
              <w:rPr/>
            </w:rPrChange>
          </w:rPr>
          <w:t xml:space="preserve"> 8506</w:t>
        </w:r>
      </w:ins>
      <w:ins w:id="382" w:author="Christian Grunewald" w:date="2023-09-08T13:29:00Z">
        <w:r w:rsidR="00BE1AEB" w:rsidRPr="006F616C">
          <w:rPr>
            <w:highlight w:val="yellow"/>
          </w:rPr>
          <w:t xml:space="preserve">, </w:t>
        </w:r>
        <w:r w:rsidR="00BE1AEB" w:rsidRPr="006F616C">
          <w:t>Information technology — Automatic identification and data capture technology — AIDC application in industrial construction,</w:t>
        </w:r>
      </w:ins>
      <w:ins w:id="383" w:author="Sydow Antje (sydo)" w:date="2023-08-31T13:44:00Z">
        <w:r w:rsidRPr="006F616C">
          <w:rPr>
            <w:highlight w:val="yellow"/>
            <w:rPrChange w:id="384" w:author="Christian Grunewald" w:date="2023-09-08T13:31:00Z">
              <w:rPr/>
            </w:rPrChange>
          </w:rPr>
          <w:t xml:space="preserve"> </w:t>
        </w:r>
      </w:ins>
      <w:ins w:id="385" w:author="Sydow Antje (sydo)" w:date="2023-08-31T13:49:00Z">
        <w:del w:id="386" w:author="Christian Grunewald" w:date="2023-09-08T13:28:00Z">
          <w:r w:rsidRPr="006F616C" w:rsidDel="006148AB">
            <w:rPr>
              <w:highlight w:val="yellow"/>
            </w:rPr>
            <w:delText>“</w:delText>
          </w:r>
        </w:del>
      </w:ins>
      <w:ins w:id="387" w:author="Sydow Antje (sydo)" w:date="2023-08-31T13:44:00Z">
        <w:del w:id="388" w:author="Christian Grunewald" w:date="2023-09-08T13:28:00Z">
          <w:r w:rsidRPr="006F616C" w:rsidDel="006148AB">
            <w:rPr>
              <w:highlight w:val="yellow"/>
              <w:rPrChange w:id="389" w:author="Christian Grunewald" w:date="2023-09-08T13:31:00Z">
                <w:rPr>
                  <w:rFonts w:cs="Arial"/>
                  <w:sz w:val="18"/>
                </w:rPr>
              </w:rPrChange>
            </w:rPr>
            <w:delText>AIDC Application in Industrial Construction</w:delText>
          </w:r>
        </w:del>
      </w:ins>
      <w:ins w:id="390" w:author="Sydow Antje (sydo)" w:date="2023-08-31T13:49:00Z">
        <w:del w:id="391" w:author="Christian Grunewald" w:date="2023-09-08T13:28:00Z">
          <w:r w:rsidRPr="006F616C" w:rsidDel="006148AB">
            <w:rPr>
              <w:highlight w:val="yellow"/>
            </w:rPr>
            <w:delText>”</w:delText>
          </w:r>
        </w:del>
      </w:ins>
      <w:ins w:id="392" w:author="Sydow Antje (sydo)" w:date="2023-08-31T13:46:00Z">
        <w:del w:id="393" w:author="Christian Grunewald" w:date="2023-09-08T13:28:00Z">
          <w:r w:rsidRPr="006F616C" w:rsidDel="006148AB">
            <w:rPr>
              <w:highlight w:val="yellow"/>
              <w:rPrChange w:id="394" w:author="Christian Grunewald" w:date="2023-09-08T13:31:00Z">
                <w:rPr>
                  <w:rFonts w:cs="Arial"/>
                  <w:sz w:val="18"/>
                </w:rPr>
              </w:rPrChange>
            </w:rPr>
            <w:delText xml:space="preserve"> </w:delText>
          </w:r>
        </w:del>
        <w:r w:rsidRPr="006F616C">
          <w:rPr>
            <w:highlight w:val="yellow"/>
            <w:rPrChange w:id="395" w:author="Christian Grunewald" w:date="2023-09-08T13:31:00Z">
              <w:rPr>
                <w:rFonts w:cs="Arial"/>
                <w:sz w:val="18"/>
              </w:rPr>
            </w:rPrChange>
          </w:rPr>
          <w:t>uses read-out tags for the uniq</w:t>
        </w:r>
      </w:ins>
      <w:ins w:id="396" w:author="Sydow Antje (sydo)" w:date="2023-08-31T13:47:00Z">
        <w:r w:rsidRPr="006F616C">
          <w:rPr>
            <w:highlight w:val="yellow"/>
            <w:rPrChange w:id="397" w:author="Christian Grunewald" w:date="2023-09-08T13:31:00Z">
              <w:rPr>
                <w:rFonts w:cs="Arial"/>
                <w:sz w:val="18"/>
              </w:rPr>
            </w:rPrChange>
          </w:rPr>
          <w:t>ue identification of building components.</w:t>
        </w:r>
      </w:ins>
      <w:ins w:id="398" w:author="Christian Grunewald" w:date="2023-09-08T13:31:00Z">
        <w:r w:rsidR="006F616C">
          <w:rPr>
            <w:highlight w:val="yellow"/>
          </w:rPr>
          <w:t xml:space="preserve"> </w:t>
        </w:r>
      </w:ins>
      <w:ins w:id="399" w:author="Sydow Antje (sydo)" w:date="2023-08-31T13:47:00Z">
        <w:del w:id="400" w:author="Christian Grunewald" w:date="2023-09-08T13:31:00Z">
          <w:r w:rsidRPr="006F616C" w:rsidDel="006F616C">
            <w:rPr>
              <w:highlight w:val="yellow"/>
              <w:rPrChange w:id="401" w:author="Christian Grunewald" w:date="2023-09-08T13:31:00Z">
                <w:rPr>
                  <w:rFonts w:cs="Arial"/>
                  <w:sz w:val="18"/>
                </w:rPr>
              </w:rPrChange>
            </w:rPr>
            <w:delText xml:space="preserve"> </w:delText>
          </w:r>
        </w:del>
      </w:ins>
    </w:p>
    <w:p w14:paraId="63E859A8" w14:textId="4CBB0759" w:rsidR="002C6A0F" w:rsidRPr="006F616C" w:rsidRDefault="002C6A0F">
      <w:pPr>
        <w:pStyle w:val="Note"/>
        <w:rPr>
          <w:ins w:id="402" w:author="Sydow Antje (sydo)" w:date="2023-08-31T13:44:00Z"/>
          <w:rPrChange w:id="403" w:author="Christian Grunewald" w:date="2023-09-08T13:31:00Z">
            <w:rPr>
              <w:ins w:id="404" w:author="Sydow Antje (sydo)" w:date="2023-08-31T13:44:00Z"/>
              <w:rFonts w:cs="Arial"/>
              <w:sz w:val="18"/>
            </w:rPr>
          </w:rPrChange>
        </w:rPr>
        <w:pPrChange w:id="405" w:author="Christian Grunewald" w:date="2023-09-08T13:31:00Z">
          <w:pPr>
            <w:pStyle w:val="Header"/>
          </w:pPr>
        </w:pPrChange>
      </w:pPr>
      <w:ins w:id="406" w:author="Sydow Antje (sydo)" w:date="2023-08-31T13:50:00Z">
        <w:r w:rsidRPr="006F616C">
          <w:rPr>
            <w:highlight w:val="yellow"/>
            <w:rPrChange w:id="407" w:author="Christian Grunewald" w:date="2023-09-08T13:31:00Z">
              <w:rPr>
                <w:b/>
              </w:rPr>
            </w:rPrChange>
          </w:rPr>
          <w:t xml:space="preserve">Depending on the project requirements </w:t>
        </w:r>
      </w:ins>
      <w:ins w:id="408" w:author="Sydow Antje (sydo)" w:date="2023-08-31T13:51:00Z">
        <w:r w:rsidRPr="006F616C">
          <w:rPr>
            <w:highlight w:val="yellow"/>
            <w:rPrChange w:id="409" w:author="Christian Grunewald" w:date="2023-09-08T13:31:00Z">
              <w:rPr>
                <w:b/>
              </w:rPr>
            </w:rPrChange>
          </w:rPr>
          <w:t xml:space="preserve">and interoperability considerations </w:t>
        </w:r>
      </w:ins>
      <w:ins w:id="410" w:author="Sydow Antje (sydo)" w:date="2023-08-31T13:53:00Z">
        <w:r w:rsidRPr="006F616C">
          <w:rPr>
            <w:highlight w:val="yellow"/>
            <w:rPrChange w:id="411" w:author="Christian Grunewald" w:date="2023-09-08T13:31:00Z">
              <w:rPr>
                <w:b/>
              </w:rPr>
            </w:rPrChange>
          </w:rPr>
          <w:t xml:space="preserve">users may wish to equip </w:t>
        </w:r>
      </w:ins>
      <w:ins w:id="412" w:author="Sydow Antje (sydo)" w:date="2023-08-31T13:50:00Z">
        <w:r w:rsidRPr="006F616C">
          <w:rPr>
            <w:highlight w:val="yellow"/>
            <w:rPrChange w:id="413" w:author="Christian Grunewald" w:date="2023-09-08T13:31:00Z">
              <w:rPr>
                <w:b/>
              </w:rPr>
            </w:rPrChange>
          </w:rPr>
          <w:t>the read-out tags of the position markers</w:t>
        </w:r>
      </w:ins>
      <w:ins w:id="414" w:author="Sydow Antje (sydo)" w:date="2023-08-31T13:51:00Z">
        <w:r w:rsidRPr="006F616C">
          <w:rPr>
            <w:highlight w:val="yellow"/>
            <w:rPrChange w:id="415" w:author="Christian Grunewald" w:date="2023-09-08T13:31:00Z">
              <w:rPr>
                <w:b/>
              </w:rPr>
            </w:rPrChange>
          </w:rPr>
          <w:t xml:space="preserve"> </w:t>
        </w:r>
      </w:ins>
      <w:ins w:id="416" w:author="Sydow Antje (sydo)" w:date="2023-08-31T13:53:00Z">
        <w:r w:rsidRPr="006F616C">
          <w:rPr>
            <w:highlight w:val="yellow"/>
            <w:rPrChange w:id="417" w:author="Christian Grunewald" w:date="2023-09-08T13:31:00Z">
              <w:rPr>
                <w:b/>
              </w:rPr>
            </w:rPrChange>
          </w:rPr>
          <w:t xml:space="preserve">described here with </w:t>
        </w:r>
      </w:ins>
      <w:ins w:id="418" w:author="Sydow Antje (sydo)" w:date="2023-08-31T13:54:00Z">
        <w:r w:rsidRPr="006F616C">
          <w:rPr>
            <w:highlight w:val="yellow"/>
            <w:rPrChange w:id="419" w:author="Christian Grunewald" w:date="2023-09-08T13:31:00Z">
              <w:rPr>
                <w:b/>
              </w:rPr>
            </w:rPrChange>
          </w:rPr>
          <w:t xml:space="preserve">such </w:t>
        </w:r>
      </w:ins>
      <w:ins w:id="420" w:author="Sydow Antje (sydo)" w:date="2023-08-31T13:51:00Z">
        <w:r w:rsidRPr="006F616C">
          <w:rPr>
            <w:highlight w:val="yellow"/>
            <w:rPrChange w:id="421" w:author="Christian Grunewald" w:date="2023-09-08T13:31:00Z">
              <w:rPr>
                <w:b/>
              </w:rPr>
            </w:rPrChange>
          </w:rPr>
          <w:t>unique identifier</w:t>
        </w:r>
      </w:ins>
      <w:ins w:id="422" w:author="Sydow Antje (sydo)" w:date="2023-08-31T13:53:00Z">
        <w:r w:rsidRPr="006F616C">
          <w:rPr>
            <w:highlight w:val="yellow"/>
            <w:rPrChange w:id="423" w:author="Christian Grunewald" w:date="2023-09-08T13:31:00Z">
              <w:rPr>
                <w:b/>
              </w:rPr>
            </w:rPrChange>
          </w:rPr>
          <w:t>s</w:t>
        </w:r>
      </w:ins>
      <w:ins w:id="424" w:author="Sydow Antje (sydo)" w:date="2023-08-31T13:54:00Z">
        <w:r w:rsidRPr="006F616C">
          <w:rPr>
            <w:highlight w:val="yellow"/>
            <w:rPrChange w:id="425" w:author="Christian Grunewald" w:date="2023-09-08T13:31:00Z">
              <w:rPr>
                <w:b/>
              </w:rPr>
            </w:rPrChange>
          </w:rPr>
          <w:t xml:space="preserve">. These identifiers may </w:t>
        </w:r>
      </w:ins>
      <w:ins w:id="426" w:author="Sydow Antje (sydo)" w:date="2023-08-31T13:55:00Z">
        <w:r w:rsidR="00A305C3" w:rsidRPr="006F616C">
          <w:rPr>
            <w:highlight w:val="yellow"/>
            <w:rPrChange w:id="427" w:author="Christian Grunewald" w:date="2023-09-08T13:31:00Z">
              <w:rPr>
                <w:b/>
              </w:rPr>
            </w:rPrChange>
          </w:rPr>
          <w:t xml:space="preserve">then </w:t>
        </w:r>
      </w:ins>
      <w:ins w:id="428" w:author="Sydow Antje (sydo)" w:date="2023-08-31T13:54:00Z">
        <w:r w:rsidRPr="006F616C">
          <w:rPr>
            <w:highlight w:val="yellow"/>
            <w:rPrChange w:id="429" w:author="Christian Grunewald" w:date="2023-09-08T13:31:00Z">
              <w:rPr>
                <w:b/>
              </w:rPr>
            </w:rPrChange>
          </w:rPr>
          <w:t>be included</w:t>
        </w:r>
      </w:ins>
      <w:ins w:id="430" w:author="Sydow Antje (sydo)" w:date="2023-08-31T13:55:00Z">
        <w:r w:rsidRPr="006F616C">
          <w:rPr>
            <w:highlight w:val="yellow"/>
            <w:rPrChange w:id="431" w:author="Christian Grunewald" w:date="2023-09-08T13:31:00Z">
              <w:rPr>
                <w:b/>
              </w:rPr>
            </w:rPrChange>
          </w:rPr>
          <w:t xml:space="preserve"> in addition</w:t>
        </w:r>
        <w:r w:rsidR="00A305C3" w:rsidRPr="006F616C">
          <w:rPr>
            <w:highlight w:val="yellow"/>
            <w:rPrChange w:id="432" w:author="Christian Grunewald" w:date="2023-09-08T13:31:00Z">
              <w:rPr>
                <w:b/>
              </w:rPr>
            </w:rPrChange>
          </w:rPr>
          <w:t xml:space="preserve"> </w:t>
        </w:r>
        <w:r w:rsidRPr="006F616C">
          <w:rPr>
            <w:highlight w:val="yellow"/>
            <w:rPrChange w:id="433" w:author="Christian Grunewald" w:date="2023-09-08T13:31:00Z">
              <w:rPr>
                <w:b/>
              </w:rPr>
            </w:rPrChange>
          </w:rPr>
          <w:t>to the content described in chapter 5.2.</w:t>
        </w:r>
      </w:ins>
      <w:ins w:id="434" w:author="Sydow Antje (sydo)" w:date="2023-08-31T13:52:00Z">
        <w:r w:rsidRPr="006F616C">
          <w:rPr>
            <w:rPrChange w:id="435" w:author="Christian Grunewald" w:date="2023-09-08T13:31:00Z">
              <w:rPr>
                <w:b/>
              </w:rPr>
            </w:rPrChange>
          </w:rPr>
          <w:t xml:space="preserve"> </w:t>
        </w:r>
      </w:ins>
    </w:p>
    <w:p w14:paraId="66A7A36B" w14:textId="1A96DF19" w:rsidR="00586665" w:rsidRPr="009968F0" w:rsidRDefault="00586665" w:rsidP="00CD52A8">
      <w:pPr>
        <w:pStyle w:val="Heading2"/>
        <w:tabs>
          <w:tab w:val="clear" w:pos="3195"/>
          <w:tab w:val="num" w:pos="2835"/>
        </w:tabs>
        <w:ind w:hanging="3374"/>
      </w:pPr>
      <w:r w:rsidRPr="009968F0">
        <w:t>Content</w:t>
      </w:r>
      <w:bookmarkEnd w:id="364"/>
    </w:p>
    <w:p w14:paraId="6A05AB07" w14:textId="7C810C0D" w:rsidR="00773534" w:rsidRPr="009968F0" w:rsidRDefault="00773534" w:rsidP="00586665">
      <w:pPr>
        <w:pStyle w:val="BodyText"/>
      </w:pPr>
      <w:r w:rsidRPr="009968F0">
        <w:t xml:space="preserve">The requirements on the information contained in the tags is described in </w:t>
      </w:r>
      <w:r w:rsidR="00480FA1" w:rsidRPr="009968F0">
        <w:t xml:space="preserve">Table </w:t>
      </w:r>
      <w:r w:rsidR="008F3EEC" w:rsidRPr="009968F0">
        <w:t>2</w:t>
      </w:r>
      <w:r w:rsidR="00E0263B" w:rsidRPr="009968F0">
        <w:t xml:space="preserve">. </w:t>
      </w:r>
    </w:p>
    <w:p w14:paraId="13B9C093" w14:textId="77777777" w:rsidR="00CB16CB" w:rsidRDefault="00773534" w:rsidP="00586665">
      <w:pPr>
        <w:pStyle w:val="BodyText"/>
        <w:rPr>
          <w:ins w:id="436" w:author="Sydow Antje (sydo)" w:date="2023-08-31T13:32:00Z"/>
        </w:rPr>
      </w:pPr>
      <w:r w:rsidRPr="009968F0">
        <w:t xml:space="preserve">The first </w:t>
      </w:r>
      <w:r w:rsidR="005E52BA" w:rsidRPr="009968F0">
        <w:t>6</w:t>
      </w:r>
      <w:r w:rsidR="003704B7" w:rsidRPr="009968F0">
        <w:t> </w:t>
      </w:r>
      <w:r w:rsidR="00660804" w:rsidRPr="009968F0">
        <w:t xml:space="preserve">data fields </w:t>
      </w:r>
      <w:r w:rsidRPr="009968F0">
        <w:t xml:space="preserve">are prescribed. Depending on </w:t>
      </w:r>
      <w:r w:rsidR="002D31BA" w:rsidRPr="009968F0">
        <w:t xml:space="preserve">the </w:t>
      </w:r>
      <w:r w:rsidRPr="009968F0">
        <w:t>project</w:t>
      </w:r>
      <w:del w:id="437" w:author="Sydow Antje (sydo)" w:date="2023-08-31T13:32:00Z">
        <w:r w:rsidRPr="009968F0" w:rsidDel="00CB16CB">
          <w:delText>s</w:delText>
        </w:r>
      </w:del>
      <w:r w:rsidRPr="009968F0">
        <w:t xml:space="preserve"> requirements, different pieces of information may be added.</w:t>
      </w:r>
      <w:r w:rsidR="003911BC" w:rsidRPr="009968F0">
        <w:t xml:space="preserve"> </w:t>
      </w:r>
      <w:r w:rsidR="006B39F8" w:rsidRPr="009968F0">
        <w:t>The data is represented as JSON objects (</w:t>
      </w:r>
      <w:r w:rsidR="0026768D" w:rsidRPr="009968F0">
        <w:t>ISO/IEC</w:t>
      </w:r>
      <w:r w:rsidR="003704B7" w:rsidRPr="009968F0">
        <w:t> </w:t>
      </w:r>
      <w:r w:rsidR="0026768D" w:rsidRPr="009968F0">
        <w:t>21778:2017</w:t>
      </w:r>
      <w:r w:rsidR="006B39F8" w:rsidRPr="009968F0">
        <w:t>)</w:t>
      </w:r>
      <w:r w:rsidR="00431886" w:rsidRPr="009968F0">
        <w:t>.</w:t>
      </w:r>
      <w:r w:rsidR="006B39F8" w:rsidRPr="009968F0">
        <w:t xml:space="preserve"> </w:t>
      </w:r>
    </w:p>
    <w:p w14:paraId="03C9E6BF" w14:textId="77777777" w:rsidR="00CB16CB" w:rsidRDefault="005156EC" w:rsidP="00586665">
      <w:pPr>
        <w:pStyle w:val="BodyText"/>
        <w:rPr>
          <w:ins w:id="438" w:author="Sydow Antje (sydo)" w:date="2023-08-31T13:33:00Z"/>
        </w:rPr>
      </w:pPr>
      <w:r w:rsidRPr="009968F0">
        <w:t xml:space="preserve">Coordinate </w:t>
      </w:r>
      <w:r w:rsidR="00582307" w:rsidRPr="009968F0">
        <w:t>and accuracy</w:t>
      </w:r>
      <w:r w:rsidRPr="009968F0">
        <w:t xml:space="preserve"> triplets are </w:t>
      </w:r>
      <w:r w:rsidR="00582307" w:rsidRPr="009968F0">
        <w:t xml:space="preserve">given as a standard JSON list of three floats where values correspond </w:t>
      </w:r>
      <w:r w:rsidR="00CB6745" w:rsidRPr="009968F0">
        <w:t>in the order described in the remarks</w:t>
      </w:r>
      <w:r w:rsidR="00582307" w:rsidRPr="009968F0">
        <w:t xml:space="preserve">. </w:t>
      </w:r>
      <w:r w:rsidR="003F276B" w:rsidRPr="009968F0">
        <w:t>I</w:t>
      </w:r>
      <w:r w:rsidR="00CB6745" w:rsidRPr="009968F0">
        <w:t>.e</w:t>
      </w:r>
      <w:r w:rsidR="003F276B" w:rsidRPr="009968F0">
        <w:t>.</w:t>
      </w:r>
      <w:r w:rsidR="00CB6745" w:rsidRPr="009968F0">
        <w:t xml:space="preserve"> a position of the left target measured at x=1, y=2 and z=3 may be represented in the data as </w:t>
      </w:r>
      <w:proofErr w:type="spellStart"/>
      <w:r w:rsidR="00CB6745" w:rsidRPr="009968F0">
        <w:t>l_</w:t>
      </w:r>
      <w:r w:rsidR="005E52BA" w:rsidRPr="009968F0">
        <w:t>xyz</w:t>
      </w:r>
      <w:proofErr w:type="spellEnd"/>
      <w:proofErr w:type="gramStart"/>
      <w:r w:rsidR="00CB6745" w:rsidRPr="009968F0">
        <w:t>=[</w:t>
      </w:r>
      <w:proofErr w:type="gramEnd"/>
      <w:r w:rsidR="00CB6745" w:rsidRPr="009968F0">
        <w:t xml:space="preserve">1.0,2.0,3.0], and is added as any other field. </w:t>
      </w:r>
    </w:p>
    <w:p w14:paraId="4CE0BAC4" w14:textId="3631B42C" w:rsidR="003911BC" w:rsidRPr="009968F0" w:rsidRDefault="00930833" w:rsidP="00586665">
      <w:pPr>
        <w:pStyle w:val="BodyText"/>
      </w:pPr>
      <w:r w:rsidRPr="009968F0">
        <w:t xml:space="preserve">On errors, </w:t>
      </w:r>
      <w:proofErr w:type="gramStart"/>
      <w:r w:rsidRPr="009968F0">
        <w:t>e.g.</w:t>
      </w:r>
      <w:proofErr w:type="gramEnd"/>
      <w:del w:id="439" w:author="Sydow Antje (sydo)" w:date="2023-08-31T13:33:00Z">
        <w:r w:rsidRPr="009968F0" w:rsidDel="00CB16CB">
          <w:delText>,</w:delText>
        </w:r>
      </w:del>
      <w:r w:rsidRPr="009968F0">
        <w:t xml:space="preserve"> requesting invalid data or the server timing out </w:t>
      </w:r>
      <w:del w:id="440" w:author="Sydow Antje (sydo)" w:date="2023-08-31T13:33:00Z">
        <w:r w:rsidRPr="009968F0" w:rsidDel="00CB16CB">
          <w:delText xml:space="preserve">returns </w:delText>
        </w:r>
      </w:del>
      <w:r w:rsidRPr="009968F0">
        <w:t>a status message stating the cause</w:t>
      </w:r>
      <w:ins w:id="441" w:author="Sydow Antje (sydo)" w:date="2023-08-31T13:33:00Z">
        <w:r w:rsidR="00CB16CB">
          <w:t xml:space="preserve"> is returned</w:t>
        </w:r>
      </w:ins>
      <w:r w:rsidRPr="009968F0">
        <w:t xml:space="preserve">. </w:t>
      </w:r>
    </w:p>
    <w:p w14:paraId="4BEC7C28" w14:textId="4F15231D" w:rsidR="003911BC" w:rsidRPr="009968F0" w:rsidRDefault="00582307" w:rsidP="00586665">
      <w:pPr>
        <w:pStyle w:val="BodyText"/>
      </w:pPr>
      <w:r w:rsidRPr="009968F0">
        <w:t xml:space="preserve">An example file </w:t>
      </w:r>
      <w:r w:rsidR="00660804" w:rsidRPr="009968F0">
        <w:t xml:space="preserve">can be </w:t>
      </w:r>
      <w:r w:rsidRPr="009968F0">
        <w:t>found in Annex</w:t>
      </w:r>
      <w:r w:rsidR="003704B7" w:rsidRPr="009968F0">
        <w:t> </w:t>
      </w:r>
      <w:r w:rsidR="00962623" w:rsidRPr="009968F0">
        <w:t>A</w:t>
      </w:r>
      <w:r w:rsidRPr="009968F0">
        <w:t>.</w:t>
      </w:r>
    </w:p>
    <w:p w14:paraId="65412F2F" w14:textId="22A67E2D" w:rsidR="00D40C3D" w:rsidRPr="009968F0" w:rsidRDefault="00D40C3D" w:rsidP="00572524">
      <w:pPr>
        <w:keepNext/>
        <w:spacing w:before="120" w:line="228" w:lineRule="auto"/>
        <w:jc w:val="center"/>
      </w:pPr>
      <w:r w:rsidRPr="009968F0">
        <w:rPr>
          <w:b/>
        </w:rPr>
        <w:t>Table 2 — Content of tags for data read-out</w:t>
      </w:r>
    </w:p>
    <w:tbl>
      <w:tblPr>
        <w:tblW w:w="97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Change w:id="442" w:author="Sydow Antje (sydo)" w:date="2023-09-08T14:48:00Z">
          <w:tblPr>
            <w:tblW w:w="97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PrChange>
      </w:tblPr>
      <w:tblGrid>
        <w:gridCol w:w="2325"/>
        <w:gridCol w:w="1522"/>
        <w:gridCol w:w="1465"/>
        <w:gridCol w:w="4440"/>
        <w:tblGridChange w:id="443">
          <w:tblGrid>
            <w:gridCol w:w="7"/>
            <w:gridCol w:w="2318"/>
            <w:gridCol w:w="7"/>
            <w:gridCol w:w="1515"/>
            <w:gridCol w:w="7"/>
            <w:gridCol w:w="1458"/>
            <w:gridCol w:w="7"/>
            <w:gridCol w:w="4433"/>
            <w:gridCol w:w="7"/>
          </w:tblGrid>
        </w:tblGridChange>
      </w:tblGrid>
      <w:tr w:rsidR="009968F0" w:rsidRPr="009968F0" w14:paraId="63C0F0BB" w14:textId="77777777" w:rsidTr="00A460BC">
        <w:trPr>
          <w:trHeight w:val="284"/>
          <w:tblHeader/>
          <w:trPrChange w:id="444" w:author="Sydow Antje (sydo)" w:date="2023-09-08T14:48:00Z">
            <w:trPr>
              <w:gridBefore w:val="1"/>
              <w:trHeight w:val="284"/>
              <w:tblHeader/>
            </w:trPr>
          </w:trPrChange>
        </w:trPr>
        <w:tc>
          <w:tcPr>
            <w:tcW w:w="2325"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Change w:id="445" w:author="Sydow Antje (sydo)" w:date="2023-09-08T14:48:00Z">
              <w:tcPr>
                <w:tcW w:w="2325" w:type="dxa"/>
                <w:gridSpan w:val="2"/>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tcPrChange>
          </w:tcPr>
          <w:p w14:paraId="10BC1690" w14:textId="77777777" w:rsidR="00D40C3D" w:rsidRPr="009968F0" w:rsidRDefault="00000000" w:rsidP="00847DB0">
            <w:pPr>
              <w:pStyle w:val="Tableheader"/>
            </w:pPr>
            <w:sdt>
              <w:sdtPr>
                <w:tag w:val="goog_rdk_5"/>
                <w:id w:val="-1309166772"/>
              </w:sdtPr>
              <w:sdtContent/>
            </w:sdt>
            <w:r w:rsidR="00D40C3D" w:rsidRPr="009968F0">
              <w:t>Content</w:t>
            </w:r>
          </w:p>
        </w:tc>
        <w:tc>
          <w:tcPr>
            <w:tcW w:w="1522" w:type="dxa"/>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446" w:author="Sydow Antje (sydo)" w:date="2023-09-08T14:48:00Z">
              <w:tcPr>
                <w:tcW w:w="1522" w:type="dxa"/>
                <w:gridSpan w:val="2"/>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
            </w:tcPrChange>
          </w:tcPr>
          <w:p w14:paraId="1ABA48CA" w14:textId="77777777" w:rsidR="00D40C3D" w:rsidRPr="009968F0" w:rsidRDefault="00D40C3D" w:rsidP="00847DB0">
            <w:pPr>
              <w:pStyle w:val="Tableheader"/>
            </w:pPr>
            <w:r w:rsidRPr="009968F0">
              <w:t>Common name</w:t>
            </w:r>
          </w:p>
        </w:tc>
        <w:tc>
          <w:tcPr>
            <w:tcW w:w="1465" w:type="dxa"/>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447" w:author="Sydow Antje (sydo)" w:date="2023-09-08T14:48:00Z">
              <w:tcPr>
                <w:tcW w:w="1465" w:type="dxa"/>
                <w:gridSpan w:val="2"/>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
            </w:tcPrChange>
          </w:tcPr>
          <w:p w14:paraId="778722E1" w14:textId="77777777" w:rsidR="00D40C3D" w:rsidRPr="009968F0" w:rsidRDefault="00D40C3D" w:rsidP="00847DB0">
            <w:pPr>
              <w:pStyle w:val="Tableheader"/>
            </w:pPr>
            <w:r w:rsidRPr="009968F0">
              <w:t>Need</w:t>
            </w:r>
          </w:p>
        </w:tc>
        <w:tc>
          <w:tcPr>
            <w:tcW w:w="4440" w:type="dxa"/>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Change w:id="448" w:author="Sydow Antje (sydo)" w:date="2023-09-08T14:48:00Z">
              <w:tcPr>
                <w:tcW w:w="4440" w:type="dxa"/>
                <w:gridSpan w:val="2"/>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
            </w:tcPrChange>
          </w:tcPr>
          <w:p w14:paraId="1652061B" w14:textId="77777777" w:rsidR="00D40C3D" w:rsidRPr="009968F0" w:rsidRDefault="00D40C3D" w:rsidP="00847DB0">
            <w:pPr>
              <w:pStyle w:val="Tableheader"/>
            </w:pPr>
            <w:r w:rsidRPr="009968F0">
              <w:t>Remarks</w:t>
            </w:r>
          </w:p>
        </w:tc>
      </w:tr>
      <w:tr w:rsidR="009968F0" w:rsidRPr="009968F0" w14:paraId="1D1FEE4F" w14:textId="77777777" w:rsidTr="00A460BC">
        <w:trPr>
          <w:trHeight w:val="284"/>
          <w:trPrChange w:id="449" w:author="Sydow Antje (sydo)" w:date="2023-09-08T14:48:00Z">
            <w:trPr>
              <w:gridAfter w:val="0"/>
              <w:trHeight w:val="284"/>
            </w:trPr>
          </w:trPrChange>
        </w:trPr>
        <w:tc>
          <w:tcPr>
            <w:tcW w:w="2325" w:type="dxa"/>
            <w:tcBorders>
              <w:top w:val="single" w:sz="12" w:space="0" w:color="000000"/>
              <w:left w:val="single" w:sz="12"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Change w:id="450" w:author="Sydow Antje (sydo)" w:date="2023-09-08T14:48: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659E4E65" w14:textId="0DFACC47" w:rsidR="005E52BA" w:rsidRPr="009968F0" w:rsidRDefault="005E52BA" w:rsidP="00572524">
            <w:pPr>
              <w:pStyle w:val="Tablebody"/>
            </w:pPr>
            <w:r w:rsidRPr="009968F0">
              <w:t>version</w:t>
            </w:r>
          </w:p>
        </w:tc>
        <w:tc>
          <w:tcPr>
            <w:tcW w:w="1522" w:type="dxa"/>
            <w:tcBorders>
              <w:top w:val="single" w:sz="12"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Change w:id="451" w:author="Sydow Antje (sydo)" w:date="2023-09-08T14:48: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0532724E" w14:textId="697B7D02" w:rsidR="005E52BA" w:rsidRPr="009968F0" w:rsidRDefault="005E52BA" w:rsidP="00572524">
            <w:pPr>
              <w:pStyle w:val="Tablebody"/>
            </w:pPr>
            <w:r w:rsidRPr="009968F0">
              <w:t>version</w:t>
            </w:r>
          </w:p>
        </w:tc>
        <w:tc>
          <w:tcPr>
            <w:tcW w:w="1465"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Change w:id="452" w:author="Sydow Antje (sydo)" w:date="2023-09-08T14:48: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7B57C63E" w14:textId="41779EED" w:rsidR="005E52BA" w:rsidRPr="009968F0" w:rsidRDefault="005E52BA" w:rsidP="00572524">
            <w:pPr>
              <w:pStyle w:val="Tablebody"/>
            </w:pPr>
            <w:r w:rsidRPr="009968F0">
              <w:t>mandatory</w:t>
            </w:r>
          </w:p>
        </w:tc>
        <w:tc>
          <w:tcPr>
            <w:tcW w:w="4440" w:type="dxa"/>
            <w:tcBorders>
              <w:top w:val="single" w:sz="6" w:space="0" w:color="000000"/>
              <w:left w:val="single" w:sz="6" w:space="0" w:color="000000"/>
              <w:bottom w:val="single" w:sz="8" w:space="0" w:color="000000"/>
              <w:right w:val="single" w:sz="12" w:space="0" w:color="000000"/>
            </w:tcBorders>
            <w:shd w:val="clear" w:color="auto" w:fill="D9D9D9" w:themeFill="background1" w:themeFillShade="D9"/>
            <w:tcMar>
              <w:top w:w="100" w:type="dxa"/>
              <w:left w:w="100" w:type="dxa"/>
              <w:bottom w:w="100" w:type="dxa"/>
              <w:right w:w="100" w:type="dxa"/>
            </w:tcMar>
            <w:tcPrChange w:id="453" w:author="Sydow Antje (sydo)" w:date="2023-09-08T14:48: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715D234B" w14:textId="786B72ED" w:rsidR="005E52BA" w:rsidRPr="009968F0" w:rsidRDefault="00DB6885" w:rsidP="00572524">
            <w:pPr>
              <w:pStyle w:val="Tablebody"/>
            </w:pPr>
            <w:r w:rsidRPr="009968F0">
              <w:t>Shall be “</w:t>
            </w:r>
            <w:del w:id="454" w:author="Christian Grunewald" w:date="2023-09-08T13:13:00Z">
              <w:r w:rsidRPr="009968F0" w:rsidDel="001C3CAB">
                <w:delText>0</w:delText>
              </w:r>
            </w:del>
            <w:ins w:id="455" w:author="Christian Grunewald" w:date="2023-09-08T13:13:00Z">
              <w:r w:rsidR="001C3CAB">
                <w:t>1</w:t>
              </w:r>
            </w:ins>
            <w:r w:rsidRPr="009968F0">
              <w:t>.</w:t>
            </w:r>
            <w:del w:id="456" w:author="Christian Grunewald" w:date="2023-09-08T13:13:00Z">
              <w:r w:rsidRPr="009968F0" w:rsidDel="00320813">
                <w:delText>1</w:delText>
              </w:r>
            </w:del>
            <w:ins w:id="457" w:author="Christian Grunewald" w:date="2023-09-08T13:13:00Z">
              <w:r w:rsidR="00320813">
                <w:t>0</w:t>
              </w:r>
            </w:ins>
            <w:r w:rsidRPr="009968F0">
              <w:t>.0” when using this</w:t>
            </w:r>
            <w:r w:rsidR="00572022" w:rsidRPr="009968F0">
              <w:t xml:space="preserve"> version of this</w:t>
            </w:r>
            <w:r w:rsidRPr="009968F0">
              <w:t xml:space="preserve"> document.</w:t>
            </w:r>
          </w:p>
        </w:tc>
      </w:tr>
      <w:tr w:rsidR="009968F0" w:rsidRPr="009968F0" w14:paraId="267DAD2D" w14:textId="77777777" w:rsidTr="002D25F5">
        <w:trPr>
          <w:trHeight w:val="284"/>
          <w:trPrChange w:id="458" w:author="Sydow Antje (sydo)" w:date="2023-08-31T10:56:00Z">
            <w:trPr>
              <w:gridAfter w:val="0"/>
              <w:trHeight w:val="284"/>
            </w:trPr>
          </w:trPrChange>
        </w:trPr>
        <w:tc>
          <w:tcPr>
            <w:tcW w:w="2325" w:type="dxa"/>
            <w:tcBorders>
              <w:top w:val="single" w:sz="6" w:space="0" w:color="000000"/>
              <w:left w:val="single" w:sz="12"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59" w:author="Sydow Antje (sydo)" w:date="2023-08-31T10:56: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7BE0153D" w14:textId="28AF11F8" w:rsidR="005E52BA" w:rsidRPr="009968F0" w:rsidRDefault="005E52BA" w:rsidP="00572524">
            <w:pPr>
              <w:pStyle w:val="Tablebody"/>
            </w:pPr>
            <w:r w:rsidRPr="009968F0">
              <w:lastRenderedPageBreak/>
              <w:t>marker number</w:t>
            </w:r>
          </w:p>
        </w:tc>
        <w:tc>
          <w:tcPr>
            <w:tcW w:w="1522"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60" w:author="Sydow Antje (sydo)" w:date="2023-08-31T10:56: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5E9BC729" w14:textId="1468598F" w:rsidR="005E52BA" w:rsidRPr="009968F0" w:rsidRDefault="005E52BA" w:rsidP="00572524">
            <w:pPr>
              <w:pStyle w:val="Tablebody"/>
            </w:pPr>
            <w:proofErr w:type="spellStart"/>
            <w:r w:rsidRPr="009968F0">
              <w:t>marker_nr</w:t>
            </w:r>
            <w:proofErr w:type="spellEnd"/>
          </w:p>
        </w:tc>
        <w:tc>
          <w:tcPr>
            <w:tcW w:w="1465"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61" w:author="Sydow Antje (sydo)" w:date="2023-08-31T10:56: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19344F6E" w14:textId="77777777" w:rsidR="005E52BA" w:rsidRPr="009968F0" w:rsidRDefault="005E52BA" w:rsidP="00572524">
            <w:pPr>
              <w:pStyle w:val="Tablebody"/>
            </w:pPr>
            <w:r w:rsidRPr="009968F0">
              <w:t>mandatory</w:t>
            </w:r>
          </w:p>
        </w:tc>
        <w:tc>
          <w:tcPr>
            <w:tcW w:w="4440" w:type="dxa"/>
            <w:tcBorders>
              <w:top w:val="single" w:sz="6" w:space="0" w:color="000000"/>
              <w:left w:val="single" w:sz="6" w:space="0" w:color="000000"/>
              <w:bottom w:val="single" w:sz="8" w:space="0" w:color="000000"/>
              <w:right w:val="single" w:sz="12" w:space="0" w:color="000000"/>
            </w:tcBorders>
            <w:shd w:val="clear" w:color="auto" w:fill="D9D9D9" w:themeFill="background1" w:themeFillShade="D9"/>
            <w:tcMar>
              <w:top w:w="100" w:type="dxa"/>
              <w:left w:w="100" w:type="dxa"/>
              <w:bottom w:w="100" w:type="dxa"/>
              <w:right w:w="100" w:type="dxa"/>
            </w:tcMar>
            <w:hideMark/>
            <w:tcPrChange w:id="462" w:author="Sydow Antje (sydo)" w:date="2023-08-31T10:56: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06D7F925" w14:textId="7DE43E7C" w:rsidR="005E52BA" w:rsidRPr="009968F0" w:rsidRDefault="005E52BA" w:rsidP="00572524">
            <w:pPr>
              <w:pStyle w:val="Tablebody"/>
            </w:pPr>
            <w:r w:rsidRPr="009968F0">
              <w:t>Corresponds to ID number of markers in the current project (integer)</w:t>
            </w:r>
          </w:p>
        </w:tc>
      </w:tr>
      <w:tr w:rsidR="009968F0" w:rsidRPr="009968F0" w14:paraId="0D0B7B0F" w14:textId="77777777" w:rsidTr="0022683E">
        <w:trPr>
          <w:trHeight w:val="284"/>
          <w:trPrChange w:id="463" w:author="Christian Grunewald" w:date="2023-09-08T13:15:00Z">
            <w:trPr>
              <w:gridAfter w:val="0"/>
              <w:trHeight w:val="284"/>
            </w:trPr>
          </w:trPrChange>
        </w:trPr>
        <w:tc>
          <w:tcPr>
            <w:tcW w:w="2325" w:type="dxa"/>
            <w:tcBorders>
              <w:top w:val="single" w:sz="6" w:space="0" w:color="000000"/>
              <w:left w:val="single" w:sz="12"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Change w:id="464" w:author="Christian Grunewald" w:date="2023-09-08T13:15: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7A20C4F2" w14:textId="18C367F7" w:rsidR="005E52BA" w:rsidRPr="009968F0" w:rsidRDefault="005E52BA" w:rsidP="00572524">
            <w:pPr>
              <w:pStyle w:val="Tablebody"/>
            </w:pPr>
            <w:r w:rsidRPr="009968F0">
              <w:t>validity</w:t>
            </w:r>
          </w:p>
        </w:tc>
        <w:tc>
          <w:tcPr>
            <w:tcW w:w="1522"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Change w:id="465" w:author="Christian Grunewald" w:date="2023-09-08T13:15: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56307CE9" w14:textId="339BEE2A" w:rsidR="005E52BA" w:rsidRPr="009968F0" w:rsidRDefault="005E52BA" w:rsidP="00572524">
            <w:pPr>
              <w:pStyle w:val="Tablebody"/>
            </w:pPr>
            <w:r w:rsidRPr="009968F0">
              <w:t>valid</w:t>
            </w:r>
          </w:p>
        </w:tc>
        <w:tc>
          <w:tcPr>
            <w:tcW w:w="1465"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Change w:id="466" w:author="Christian Grunewald" w:date="2023-09-08T13:15: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1D34E05F" w14:textId="2B6AC000" w:rsidR="005E52BA" w:rsidRPr="009968F0" w:rsidRDefault="005E52BA" w:rsidP="00572524">
            <w:pPr>
              <w:pStyle w:val="Tablebody"/>
            </w:pPr>
            <w:r w:rsidRPr="009968F0">
              <w:t>mandatory</w:t>
            </w:r>
          </w:p>
        </w:tc>
        <w:tc>
          <w:tcPr>
            <w:tcW w:w="4440" w:type="dxa"/>
            <w:tcBorders>
              <w:top w:val="single" w:sz="6" w:space="0" w:color="000000"/>
              <w:left w:val="single" w:sz="6" w:space="0" w:color="000000"/>
              <w:bottom w:val="single" w:sz="8" w:space="0" w:color="000000"/>
              <w:right w:val="single" w:sz="12" w:space="0" w:color="000000"/>
            </w:tcBorders>
            <w:shd w:val="clear" w:color="auto" w:fill="D9D9D9" w:themeFill="background1" w:themeFillShade="D9"/>
            <w:tcMar>
              <w:top w:w="100" w:type="dxa"/>
              <w:left w:w="100" w:type="dxa"/>
              <w:bottom w:w="100" w:type="dxa"/>
              <w:right w:w="100" w:type="dxa"/>
            </w:tcMar>
            <w:tcPrChange w:id="467" w:author="Christian Grunewald" w:date="2023-09-08T13:15: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10905B4E" w14:textId="1444E263" w:rsidR="005E52BA" w:rsidRPr="009968F0" w:rsidRDefault="00BE02E1" w:rsidP="00572524">
            <w:pPr>
              <w:pStyle w:val="Tablebody"/>
            </w:pPr>
            <w:r w:rsidRPr="009968F0">
              <w:t>t</w:t>
            </w:r>
            <w:r w:rsidR="005E52BA" w:rsidRPr="009968F0">
              <w:t>rue/false</w:t>
            </w:r>
          </w:p>
        </w:tc>
      </w:tr>
      <w:tr w:rsidR="0022683E" w:rsidRPr="009968F0" w14:paraId="4CDB206D" w14:textId="77777777" w:rsidTr="0022683E">
        <w:trPr>
          <w:trHeight w:val="284"/>
          <w:ins w:id="468" w:author="Christian Grunewald" w:date="2023-09-08T13:12:00Z"/>
        </w:trPr>
        <w:tc>
          <w:tcPr>
            <w:tcW w:w="2325" w:type="dxa"/>
            <w:tcBorders>
              <w:top w:val="single" w:sz="8" w:space="0" w:color="000000"/>
              <w:left w:val="single" w:sz="12" w:space="0" w:color="000000"/>
              <w:bottom w:val="single" w:sz="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464FD2C3" w14:textId="3F0550BF" w:rsidR="009D199A" w:rsidRPr="009968F0" w:rsidRDefault="009D199A" w:rsidP="00A97C7F">
            <w:pPr>
              <w:pStyle w:val="Tablebody"/>
              <w:rPr>
                <w:ins w:id="469" w:author="Christian Grunewald" w:date="2023-09-08T13:12:00Z"/>
              </w:rPr>
            </w:pPr>
            <w:ins w:id="470" w:author="Christian Grunewald" w:date="2023-09-08T13:12:00Z">
              <w:del w:id="471" w:author="Sydow Antje (sydo)" w:date="2023-09-08T14:43:00Z">
                <w:r w:rsidDel="003B3446">
                  <w:delText>De</w:delText>
                </w:r>
              </w:del>
            </w:ins>
            <w:ins w:id="472" w:author="Sydow Antje (sydo)" w:date="2023-09-08T14:43:00Z">
              <w:r w:rsidR="003B3446">
                <w:t>de</w:t>
              </w:r>
            </w:ins>
            <w:ins w:id="473" w:author="Christian Grunewald" w:date="2023-09-08T13:12:00Z">
              <w:r>
                <w:t>scription</w:t>
              </w:r>
              <w:r w:rsidRPr="009968F0">
                <w:t xml:space="preserve"> of PCS</w:t>
              </w:r>
              <w:r w:rsidRPr="009968F0">
                <w:rPr>
                  <w:vertAlign w:val="superscript"/>
                </w:rPr>
                <w:t xml:space="preserve"> a</w:t>
              </w:r>
            </w:ins>
          </w:p>
        </w:tc>
        <w:tc>
          <w:tcPr>
            <w:tcW w:w="1522" w:type="dxa"/>
            <w:tcBorders>
              <w:top w:val="single" w:sz="8" w:space="0" w:color="000000"/>
              <w:left w:val="single" w:sz="6" w:space="0" w:color="000000"/>
              <w:bottom w:val="single" w:sz="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7F55643E" w14:textId="77777777" w:rsidR="009D199A" w:rsidRPr="009968F0" w:rsidRDefault="009D199A" w:rsidP="00A97C7F">
            <w:pPr>
              <w:pStyle w:val="Tablebody"/>
              <w:rPr>
                <w:ins w:id="474" w:author="Christian Grunewald" w:date="2023-09-08T13:12:00Z"/>
              </w:rPr>
            </w:pPr>
            <w:proofErr w:type="spellStart"/>
            <w:ins w:id="475" w:author="Christian Grunewald" w:date="2023-09-08T13:12:00Z">
              <w:r>
                <w:t>pcs_description</w:t>
              </w:r>
              <w:proofErr w:type="spellEnd"/>
            </w:ins>
          </w:p>
        </w:tc>
        <w:tc>
          <w:tcPr>
            <w:tcW w:w="1465" w:type="dxa"/>
            <w:tcBorders>
              <w:top w:val="single" w:sz="8" w:space="0" w:color="000000"/>
              <w:left w:val="single" w:sz="6" w:space="0" w:color="000000"/>
              <w:bottom w:val="single" w:sz="8"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09F3A3D3" w14:textId="77777777" w:rsidR="009D199A" w:rsidRPr="009968F0" w:rsidRDefault="009D199A" w:rsidP="00A97C7F">
            <w:pPr>
              <w:pStyle w:val="Tablebody"/>
              <w:rPr>
                <w:ins w:id="476" w:author="Christian Grunewald" w:date="2023-09-08T13:12:00Z"/>
              </w:rPr>
            </w:pPr>
            <w:ins w:id="477" w:author="Christian Grunewald" w:date="2023-09-08T13:12:00Z">
              <w:r w:rsidRPr="009968F0">
                <w:t>mandatory</w:t>
              </w:r>
            </w:ins>
          </w:p>
        </w:tc>
        <w:tc>
          <w:tcPr>
            <w:tcW w:w="4440" w:type="dxa"/>
            <w:tcBorders>
              <w:top w:val="single" w:sz="8" w:space="0" w:color="000000"/>
              <w:left w:val="single" w:sz="6" w:space="0" w:color="000000"/>
              <w:bottom w:val="single" w:sz="8" w:space="0" w:color="auto"/>
              <w:right w:val="single" w:sz="12" w:space="0" w:color="000000"/>
            </w:tcBorders>
            <w:shd w:val="clear" w:color="auto" w:fill="D9D9D9" w:themeFill="background1" w:themeFillShade="D9"/>
            <w:tcMar>
              <w:top w:w="100" w:type="dxa"/>
              <w:left w:w="100" w:type="dxa"/>
              <w:bottom w:w="100" w:type="dxa"/>
              <w:right w:w="100" w:type="dxa"/>
            </w:tcMar>
            <w:hideMark/>
          </w:tcPr>
          <w:p w14:paraId="62E08E85" w14:textId="77777777" w:rsidR="009D199A" w:rsidRPr="009968F0" w:rsidRDefault="009D199A" w:rsidP="00A97C7F">
            <w:pPr>
              <w:pStyle w:val="Tablebody"/>
              <w:rPr>
                <w:ins w:id="478" w:author="Christian Grunewald" w:date="2023-09-08T13:12:00Z"/>
              </w:rPr>
            </w:pPr>
            <w:ins w:id="479" w:author="Christian Grunewald" w:date="2023-09-08T13:12:00Z">
              <w:r>
                <w:t>A</w:t>
              </w:r>
              <w:commentRangeStart w:id="480"/>
              <w:r>
                <w:t xml:space="preserve">dd a specific description </w:t>
              </w:r>
              <w:proofErr w:type="gramStart"/>
              <w:r>
                <w:t>e.g.</w:t>
              </w:r>
              <w:proofErr w:type="gramEnd"/>
              <w:r>
                <w:t xml:space="preserve"> well known text</w:t>
              </w:r>
              <w:commentRangeEnd w:id="480"/>
              <w:r>
                <w:t xml:space="preserve"> (</w:t>
              </w:r>
              <w:r>
                <w:rPr>
                  <w:rStyle w:val="CommentReference"/>
                  <w:rFonts w:eastAsia="Calibri" w:cs="Times New Roman"/>
                  <w:lang w:eastAsia="en-US"/>
                </w:rPr>
                <w:commentReference w:id="480"/>
              </w:r>
              <w:r>
                <w:t xml:space="preserve">ISO </w:t>
              </w:r>
              <w:commentRangeStart w:id="481"/>
              <w:r>
                <w:t>19162</w:t>
              </w:r>
              <w:commentRangeEnd w:id="481"/>
              <w:r>
                <w:rPr>
                  <w:rStyle w:val="CommentReference"/>
                  <w:rFonts w:eastAsia="Calibri" w:cs="Times New Roman"/>
                  <w:lang w:eastAsia="en-US"/>
                </w:rPr>
                <w:commentReference w:id="481"/>
              </w:r>
              <w:r>
                <w:t>)</w:t>
              </w:r>
            </w:ins>
          </w:p>
        </w:tc>
      </w:tr>
      <w:tr w:rsidR="009968F0" w:rsidRPr="009968F0" w14:paraId="50A853CD" w14:textId="77777777" w:rsidTr="003B3446">
        <w:trPr>
          <w:trHeight w:val="284"/>
          <w:trPrChange w:id="482" w:author="Sydow Antje (sydo)" w:date="2023-09-08T14:38:00Z">
            <w:trPr>
              <w:gridAfter w:val="0"/>
              <w:trHeight w:val="284"/>
            </w:trPr>
          </w:trPrChange>
        </w:trPr>
        <w:tc>
          <w:tcPr>
            <w:tcW w:w="2325" w:type="dxa"/>
            <w:tcBorders>
              <w:top w:val="single" w:sz="8" w:space="0" w:color="auto"/>
              <w:left w:val="single" w:sz="12"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83" w:author="Sydow Antje (sydo)" w:date="2023-09-08T14:38: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3E695BAF" w14:textId="03668FF9" w:rsidR="005E52BA" w:rsidRPr="009968F0" w:rsidRDefault="005E52BA" w:rsidP="00572524">
            <w:pPr>
              <w:pStyle w:val="Tablebody"/>
              <w:rPr>
                <w:vertAlign w:val="superscript"/>
              </w:rPr>
            </w:pPr>
            <w:r w:rsidRPr="009968F0">
              <w:t>coordinates of left target in the P</w:t>
            </w:r>
            <w:ins w:id="484" w:author="Sydow Antje (sydo)" w:date="2023-08-31T11:08:00Z">
              <w:r w:rsidR="00722D49">
                <w:t>CS</w:t>
              </w:r>
              <w:r w:rsidR="00722D49" w:rsidRPr="009968F0">
                <w:rPr>
                  <w:vertAlign w:val="superscript"/>
                </w:rPr>
                <w:t xml:space="preserve"> a</w:t>
              </w:r>
            </w:ins>
            <w:del w:id="485" w:author="Sydow Antje (sydo)" w:date="2023-08-31T11:08:00Z">
              <w:r w:rsidRPr="009968F0" w:rsidDel="00722D49">
                <w:delText>CS</w:delText>
              </w:r>
              <w:r w:rsidRPr="009968F0" w:rsidDel="00722D49">
                <w:rPr>
                  <w:vertAlign w:val="superscript"/>
                </w:rPr>
                <w:delText xml:space="preserve"> a</w:delText>
              </w:r>
            </w:del>
          </w:p>
        </w:tc>
        <w:tc>
          <w:tcPr>
            <w:tcW w:w="1522" w:type="dxa"/>
            <w:tcBorders>
              <w:top w:val="single" w:sz="8" w:space="0" w:color="auto"/>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86" w:author="Sydow Antje (sydo)" w:date="2023-09-08T14:38: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6AEF1539" w14:textId="2F54A095" w:rsidR="005E52BA" w:rsidRPr="009968F0" w:rsidRDefault="005E52BA" w:rsidP="00572524">
            <w:pPr>
              <w:pStyle w:val="Tablebody"/>
            </w:pPr>
            <w:proofErr w:type="spellStart"/>
            <w:r w:rsidRPr="009968F0">
              <w:t>l_xyz</w:t>
            </w:r>
            <w:proofErr w:type="spellEnd"/>
          </w:p>
        </w:tc>
        <w:tc>
          <w:tcPr>
            <w:tcW w:w="1465" w:type="dxa"/>
            <w:tcBorders>
              <w:top w:val="single" w:sz="8" w:space="0" w:color="auto"/>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87" w:author="Sydow Antje (sydo)" w:date="2023-09-08T14:38: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710E24F0" w14:textId="77777777" w:rsidR="005E52BA" w:rsidRPr="009968F0" w:rsidRDefault="005E52BA" w:rsidP="00572524">
            <w:pPr>
              <w:pStyle w:val="Tablebody"/>
            </w:pPr>
            <w:r w:rsidRPr="009968F0">
              <w:t>mandatory</w:t>
            </w:r>
          </w:p>
        </w:tc>
        <w:tc>
          <w:tcPr>
            <w:tcW w:w="4440" w:type="dxa"/>
            <w:tcBorders>
              <w:top w:val="single" w:sz="8" w:space="0" w:color="auto"/>
              <w:left w:val="single" w:sz="6" w:space="0" w:color="000000"/>
              <w:bottom w:val="single" w:sz="8" w:space="0" w:color="000000"/>
              <w:right w:val="single" w:sz="12" w:space="0" w:color="000000"/>
            </w:tcBorders>
            <w:shd w:val="clear" w:color="auto" w:fill="D9D9D9" w:themeFill="background1" w:themeFillShade="D9"/>
            <w:tcMar>
              <w:top w:w="100" w:type="dxa"/>
              <w:left w:w="100" w:type="dxa"/>
              <w:bottom w:w="100" w:type="dxa"/>
              <w:right w:w="100" w:type="dxa"/>
            </w:tcMar>
            <w:hideMark/>
            <w:tcPrChange w:id="488" w:author="Sydow Antje (sydo)" w:date="2023-09-08T14:38: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46AC077E" w14:textId="357AA42B" w:rsidR="005E52BA" w:rsidRPr="009968F0" w:rsidRDefault="005E52BA" w:rsidP="00572524">
            <w:pPr>
              <w:pStyle w:val="Tablebody"/>
            </w:pPr>
            <w:r w:rsidRPr="009968F0">
              <w:t>Describing the position (</w:t>
            </w:r>
            <w:proofErr w:type="spellStart"/>
            <w:proofErr w:type="gramStart"/>
            <w:r w:rsidRPr="009968F0">
              <w:t>x,y</w:t>
            </w:r>
            <w:proofErr w:type="gramEnd"/>
            <w:r w:rsidRPr="009968F0">
              <w:t>,z</w:t>
            </w:r>
            <w:proofErr w:type="spellEnd"/>
            <w:r w:rsidRPr="009968F0">
              <w:t>)</w:t>
            </w:r>
          </w:p>
        </w:tc>
      </w:tr>
      <w:tr w:rsidR="009968F0" w:rsidRPr="009968F0" w14:paraId="3F049FE3" w14:textId="77777777" w:rsidTr="003B3446">
        <w:trPr>
          <w:trHeight w:val="284"/>
          <w:trPrChange w:id="489" w:author="Sydow Antje (sydo)" w:date="2023-09-08T14:44:00Z">
            <w:trPr>
              <w:gridAfter w:val="0"/>
              <w:trHeight w:val="284"/>
            </w:trPr>
          </w:trPrChange>
        </w:trPr>
        <w:tc>
          <w:tcPr>
            <w:tcW w:w="2325" w:type="dxa"/>
            <w:tcBorders>
              <w:top w:val="single" w:sz="8" w:space="0" w:color="000000"/>
              <w:left w:val="single" w:sz="12"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90" w:author="Sydow Antje (sydo)" w:date="2023-09-08T14:44: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64A3AFF2" w14:textId="35007C57" w:rsidR="005E52BA" w:rsidRPr="009968F0" w:rsidRDefault="005E52BA" w:rsidP="00572524">
            <w:pPr>
              <w:pStyle w:val="Tablebody"/>
              <w:rPr>
                <w:vertAlign w:val="superscript"/>
              </w:rPr>
            </w:pPr>
            <w:r w:rsidRPr="009968F0">
              <w:t>coordinates of right target in PCS</w:t>
            </w:r>
            <w:r w:rsidRPr="009968F0">
              <w:rPr>
                <w:vertAlign w:val="superscript"/>
              </w:rPr>
              <w:t xml:space="preserve"> a</w:t>
            </w:r>
          </w:p>
        </w:tc>
        <w:tc>
          <w:tcPr>
            <w:tcW w:w="1522" w:type="dxa"/>
            <w:tcBorders>
              <w:top w:val="single" w:sz="8"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91" w:author="Sydow Antje (sydo)" w:date="2023-09-08T14:44: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76A1B3E6" w14:textId="77777777" w:rsidR="005E52BA" w:rsidRPr="009968F0" w:rsidRDefault="005E52BA" w:rsidP="00572524">
            <w:pPr>
              <w:pStyle w:val="Tablebody"/>
            </w:pPr>
            <w:proofErr w:type="spellStart"/>
            <w:r w:rsidRPr="009968F0">
              <w:t>r_xyz</w:t>
            </w:r>
            <w:proofErr w:type="spellEnd"/>
          </w:p>
        </w:tc>
        <w:tc>
          <w:tcPr>
            <w:tcW w:w="1465" w:type="dxa"/>
            <w:tcBorders>
              <w:top w:val="single" w:sz="8" w:space="0" w:color="000000"/>
              <w:left w:val="single" w:sz="6"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492" w:author="Sydow Antje (sydo)" w:date="2023-09-08T14:44: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347F685B" w14:textId="77777777" w:rsidR="005E52BA" w:rsidRPr="009968F0" w:rsidRDefault="005E52BA" w:rsidP="00572524">
            <w:pPr>
              <w:pStyle w:val="Tablebody"/>
            </w:pPr>
            <w:r w:rsidRPr="009968F0">
              <w:t>mandatory</w:t>
            </w:r>
          </w:p>
        </w:tc>
        <w:tc>
          <w:tcPr>
            <w:tcW w:w="4440" w:type="dxa"/>
            <w:tcBorders>
              <w:top w:val="single" w:sz="8" w:space="0" w:color="000000"/>
              <w:left w:val="single" w:sz="6" w:space="0" w:color="000000"/>
              <w:bottom w:val="single" w:sz="8" w:space="0" w:color="000000"/>
              <w:right w:val="single" w:sz="12" w:space="0" w:color="000000"/>
            </w:tcBorders>
            <w:shd w:val="clear" w:color="auto" w:fill="D9D9D9" w:themeFill="background1" w:themeFillShade="D9"/>
            <w:tcMar>
              <w:top w:w="100" w:type="dxa"/>
              <w:left w:w="100" w:type="dxa"/>
              <w:bottom w:w="100" w:type="dxa"/>
              <w:right w:w="100" w:type="dxa"/>
            </w:tcMar>
            <w:hideMark/>
            <w:tcPrChange w:id="493" w:author="Sydow Antje (sydo)" w:date="2023-09-08T14:44: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16D330D2" w14:textId="2E2C94F0" w:rsidR="005E52BA" w:rsidRPr="009968F0" w:rsidRDefault="005E52BA" w:rsidP="00572524">
            <w:pPr>
              <w:pStyle w:val="Tablebody"/>
            </w:pPr>
            <w:r w:rsidRPr="009968F0">
              <w:t>Describing the position (</w:t>
            </w:r>
            <w:proofErr w:type="spellStart"/>
            <w:proofErr w:type="gramStart"/>
            <w:r w:rsidRPr="009968F0">
              <w:t>x,y</w:t>
            </w:r>
            <w:proofErr w:type="gramEnd"/>
            <w:r w:rsidRPr="009968F0">
              <w:t>,z</w:t>
            </w:r>
            <w:proofErr w:type="spellEnd"/>
            <w:r w:rsidRPr="009968F0">
              <w:t>)</w:t>
            </w:r>
          </w:p>
        </w:tc>
      </w:tr>
      <w:tr w:rsidR="009D199A" w:rsidRPr="009968F0" w14:paraId="46EBE55C" w14:textId="77777777" w:rsidTr="003B3446">
        <w:trPr>
          <w:trHeight w:val="284"/>
          <w:ins w:id="494" w:author="Christian Grunewald" w:date="2023-09-08T13:12:00Z"/>
          <w:trPrChange w:id="495" w:author="Sydow Antje (sydo)" w:date="2023-09-08T14:44:00Z">
            <w:trPr>
              <w:gridBefore w:val="1"/>
              <w:trHeight w:val="284"/>
            </w:trPr>
          </w:trPrChange>
        </w:trPr>
        <w:tc>
          <w:tcPr>
            <w:tcW w:w="2325" w:type="dxa"/>
            <w:tcBorders>
              <w:top w:val="single" w:sz="8" w:space="0" w:color="000000"/>
              <w:left w:val="single" w:sz="12"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Change w:id="496" w:author="Sydow Antje (sydo)" w:date="2023-09-08T14:44: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4C623F11" w14:textId="77777777" w:rsidR="009D199A" w:rsidRPr="009968F0" w:rsidRDefault="009D199A" w:rsidP="00A97C7F">
            <w:pPr>
              <w:pStyle w:val="Tablebody"/>
              <w:rPr>
                <w:ins w:id="497" w:author="Christian Grunewald" w:date="2023-09-08T13:12:00Z"/>
              </w:rPr>
            </w:pPr>
            <w:ins w:id="498" w:author="Christian Grunewald" w:date="2023-09-08T13:12:00Z">
              <w:r w:rsidRPr="009968F0">
                <w:t>coordinates of additional target in the PCS</w:t>
              </w:r>
              <w:r w:rsidRPr="009968F0">
                <w:rPr>
                  <w:vertAlign w:val="superscript"/>
                </w:rPr>
                <w:t xml:space="preserve"> a</w:t>
              </w:r>
            </w:ins>
          </w:p>
        </w:tc>
        <w:tc>
          <w:tcPr>
            <w:tcW w:w="1522" w:type="dxa"/>
            <w:tcBorders>
              <w:top w:val="single" w:sz="8" w:space="0" w:color="000000"/>
              <w:left w:val="single" w:sz="6"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Change w:id="499" w:author="Sydow Antje (sydo)" w:date="2023-09-08T14:44: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701A5992" w14:textId="77777777" w:rsidR="009D199A" w:rsidRPr="009968F0" w:rsidRDefault="009D199A" w:rsidP="00A97C7F">
            <w:pPr>
              <w:pStyle w:val="Tablebody"/>
              <w:rPr>
                <w:ins w:id="500" w:author="Christian Grunewald" w:date="2023-09-08T13:12:00Z"/>
              </w:rPr>
            </w:pPr>
            <w:proofErr w:type="spellStart"/>
            <w:ins w:id="501" w:author="Christian Grunewald" w:date="2023-09-08T13:12:00Z">
              <w:r w:rsidRPr="009968F0">
                <w:t>a_xyz</w:t>
              </w:r>
              <w:proofErr w:type="spellEnd"/>
            </w:ins>
          </w:p>
        </w:tc>
        <w:tc>
          <w:tcPr>
            <w:tcW w:w="1465" w:type="dxa"/>
            <w:tcBorders>
              <w:top w:val="single" w:sz="8" w:space="0" w:color="000000"/>
              <w:left w:val="single" w:sz="6"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Change w:id="502" w:author="Sydow Antje (sydo)" w:date="2023-09-08T14:44: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3DEB338B" w14:textId="77777777" w:rsidR="009D199A" w:rsidRPr="009968F0" w:rsidRDefault="009D199A" w:rsidP="00A97C7F">
            <w:pPr>
              <w:pStyle w:val="Tablebody"/>
              <w:rPr>
                <w:ins w:id="503" w:author="Christian Grunewald" w:date="2023-09-08T13:12:00Z"/>
              </w:rPr>
            </w:pPr>
            <w:ins w:id="504" w:author="Christian Grunewald" w:date="2023-09-08T13:12:00Z">
              <w:r w:rsidRPr="009968F0">
                <w:t>optional</w:t>
              </w:r>
            </w:ins>
          </w:p>
        </w:tc>
        <w:tc>
          <w:tcPr>
            <w:tcW w:w="4440" w:type="dxa"/>
            <w:tcBorders>
              <w:top w:val="single" w:sz="8" w:space="0" w:color="000000"/>
              <w:left w:val="single" w:sz="6" w:space="0" w:color="000000"/>
              <w:bottom w:val="single" w:sz="12" w:space="0" w:color="000000"/>
              <w:right w:val="single" w:sz="12" w:space="0" w:color="000000"/>
            </w:tcBorders>
            <w:shd w:val="clear" w:color="auto" w:fill="D9D9D9" w:themeFill="background1" w:themeFillShade="D9"/>
            <w:tcMar>
              <w:top w:w="100" w:type="dxa"/>
              <w:left w:w="100" w:type="dxa"/>
              <w:bottom w:w="100" w:type="dxa"/>
              <w:right w:w="100" w:type="dxa"/>
            </w:tcMar>
            <w:tcPrChange w:id="505" w:author="Sydow Antje (sydo)" w:date="2023-09-08T14:44: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03253EEE" w14:textId="77777777" w:rsidR="009D199A" w:rsidRPr="009968F0" w:rsidRDefault="009D199A" w:rsidP="00A97C7F">
            <w:pPr>
              <w:pStyle w:val="Tablebody"/>
              <w:rPr>
                <w:ins w:id="506" w:author="Christian Grunewald" w:date="2023-09-08T13:12:00Z"/>
              </w:rPr>
            </w:pPr>
            <w:ins w:id="507" w:author="Christian Grunewald" w:date="2023-09-08T13:12:00Z">
              <w:r w:rsidRPr="009968F0">
                <w:t>Describing the position (</w:t>
              </w:r>
              <w:proofErr w:type="spellStart"/>
              <w:proofErr w:type="gramStart"/>
              <w:r w:rsidRPr="009968F0">
                <w:t>x,y</w:t>
              </w:r>
              <w:proofErr w:type="gramEnd"/>
              <w:r w:rsidRPr="009968F0">
                <w:t>,z</w:t>
              </w:r>
              <w:proofErr w:type="spellEnd"/>
              <w:r w:rsidRPr="009968F0">
                <w:t>)</w:t>
              </w:r>
            </w:ins>
          </w:p>
        </w:tc>
      </w:tr>
      <w:tr w:rsidR="009968F0" w:rsidRPr="009968F0" w:rsidDel="009D199A" w14:paraId="48375942" w14:textId="41C29BF4" w:rsidTr="003B3446">
        <w:trPr>
          <w:trHeight w:val="284"/>
          <w:del w:id="508" w:author="Christian Grunewald" w:date="2023-09-08T13:12:00Z"/>
          <w:trPrChange w:id="509" w:author="Sydow Antje (sydo)" w:date="2023-09-08T14:44:00Z">
            <w:trPr>
              <w:gridAfter w:val="0"/>
              <w:trHeight w:val="284"/>
            </w:trPr>
          </w:trPrChange>
        </w:trPr>
        <w:tc>
          <w:tcPr>
            <w:tcW w:w="2325" w:type="dxa"/>
            <w:tcBorders>
              <w:top w:val="single" w:sz="12" w:space="0" w:color="000000"/>
              <w:left w:val="single" w:sz="12"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510" w:author="Sydow Antje (sydo)" w:date="2023-09-08T14:44: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2F7698C3" w14:textId="1D550833" w:rsidR="005E52BA" w:rsidRPr="009968F0" w:rsidDel="009D199A" w:rsidRDefault="005E52BA" w:rsidP="00572524">
            <w:pPr>
              <w:pStyle w:val="Tablebody"/>
              <w:rPr>
                <w:del w:id="511" w:author="Christian Grunewald" w:date="2023-09-08T13:12:00Z"/>
              </w:rPr>
            </w:pPr>
            <w:del w:id="512" w:author="Christian Grunewald" w:date="2023-08-27T22:57:00Z">
              <w:r w:rsidRPr="009968F0" w:rsidDel="00D14187">
                <w:delText>EPSG Code</w:delText>
              </w:r>
            </w:del>
            <w:del w:id="513" w:author="Christian Grunewald" w:date="2023-09-08T13:12:00Z">
              <w:r w:rsidRPr="009968F0" w:rsidDel="009D199A">
                <w:delText xml:space="preserve"> of PCS</w:delText>
              </w:r>
            </w:del>
            <w:ins w:id="514" w:author="Sydow Antje (sydo)" w:date="2023-08-31T11:08:00Z">
              <w:del w:id="515" w:author="Christian Grunewald" w:date="2023-09-08T13:12:00Z">
                <w:r w:rsidR="00722D49" w:rsidRPr="009968F0" w:rsidDel="009D199A">
                  <w:rPr>
                    <w:vertAlign w:val="superscript"/>
                  </w:rPr>
                  <w:delText xml:space="preserve"> a</w:delText>
                </w:r>
              </w:del>
            </w:ins>
          </w:p>
        </w:tc>
        <w:tc>
          <w:tcPr>
            <w:tcW w:w="1522" w:type="dxa"/>
            <w:tcBorders>
              <w:top w:val="single" w:sz="12" w:space="0" w:color="000000"/>
              <w:left w:val="single" w:sz="6"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516" w:author="Sydow Antje (sydo)" w:date="2023-09-08T14:44: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73CF4DC0" w14:textId="40DB0D9E" w:rsidR="005E52BA" w:rsidRPr="009968F0" w:rsidDel="009D199A" w:rsidRDefault="005E52BA" w:rsidP="00572524">
            <w:pPr>
              <w:pStyle w:val="Tablebody"/>
              <w:rPr>
                <w:del w:id="517" w:author="Christian Grunewald" w:date="2023-09-08T13:12:00Z"/>
              </w:rPr>
            </w:pPr>
            <w:del w:id="518" w:author="Christian Grunewald" w:date="2023-08-27T23:06:00Z">
              <w:r w:rsidRPr="009968F0" w:rsidDel="003141E6">
                <w:delText>epsg</w:delText>
              </w:r>
            </w:del>
          </w:p>
        </w:tc>
        <w:tc>
          <w:tcPr>
            <w:tcW w:w="1465" w:type="dxa"/>
            <w:tcBorders>
              <w:top w:val="single" w:sz="12" w:space="0" w:color="000000"/>
              <w:left w:val="single" w:sz="6"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hideMark/>
            <w:tcPrChange w:id="519" w:author="Sydow Antje (sydo)" w:date="2023-09-08T14:44: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72E6A194" w14:textId="39910621" w:rsidR="005E52BA" w:rsidRPr="009968F0" w:rsidDel="009D199A" w:rsidRDefault="005E52BA" w:rsidP="00572524">
            <w:pPr>
              <w:pStyle w:val="Tablebody"/>
              <w:rPr>
                <w:del w:id="520" w:author="Christian Grunewald" w:date="2023-09-08T13:12:00Z"/>
              </w:rPr>
            </w:pPr>
            <w:del w:id="521" w:author="Christian Grunewald" w:date="2023-09-08T13:12:00Z">
              <w:r w:rsidRPr="009968F0" w:rsidDel="009D199A">
                <w:delText>mandatory</w:delText>
              </w:r>
            </w:del>
          </w:p>
        </w:tc>
        <w:tc>
          <w:tcPr>
            <w:tcW w:w="4440" w:type="dxa"/>
            <w:tcBorders>
              <w:top w:val="single" w:sz="12" w:space="0" w:color="000000"/>
              <w:left w:val="single" w:sz="6" w:space="0" w:color="000000"/>
              <w:bottom w:val="single" w:sz="12" w:space="0" w:color="000000"/>
              <w:right w:val="single" w:sz="12" w:space="0" w:color="000000"/>
            </w:tcBorders>
            <w:shd w:val="clear" w:color="auto" w:fill="D9D9D9" w:themeFill="background1" w:themeFillShade="D9"/>
            <w:tcMar>
              <w:top w:w="100" w:type="dxa"/>
              <w:left w:w="100" w:type="dxa"/>
              <w:bottom w:w="100" w:type="dxa"/>
              <w:right w:w="100" w:type="dxa"/>
            </w:tcMar>
            <w:hideMark/>
            <w:tcPrChange w:id="522" w:author="Sydow Antje (sydo)" w:date="2023-09-08T14:44: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14D19B16" w14:textId="0AA046A3" w:rsidR="005E52BA" w:rsidRPr="009968F0" w:rsidDel="009D199A" w:rsidRDefault="005E52BA" w:rsidP="00572524">
            <w:pPr>
              <w:pStyle w:val="Tablebody"/>
              <w:rPr>
                <w:del w:id="523" w:author="Christian Grunewald" w:date="2023-09-08T13:12:00Z"/>
              </w:rPr>
            </w:pPr>
            <w:del w:id="524" w:author="Christian Grunewald" w:date="2023-08-27T22:57:00Z">
              <w:r w:rsidRPr="009968F0" w:rsidDel="00965F3D">
                <w:delText>Is always “1032”</w:delText>
              </w:r>
            </w:del>
          </w:p>
        </w:tc>
      </w:tr>
      <w:tr w:rsidR="009968F0" w:rsidRPr="009968F0" w:rsidDel="003B3446" w14:paraId="5D455CA0" w14:textId="74768C83" w:rsidTr="003B3446">
        <w:trPr>
          <w:trHeight w:val="284"/>
          <w:del w:id="525" w:author="Sydow Antje (sydo)" w:date="2023-09-08T14:39:00Z"/>
          <w:trPrChange w:id="526" w:author="Sydow Antje (sydo)" w:date="2023-09-08T14:44:00Z">
            <w:trPr>
              <w:gridAfter w:val="0"/>
              <w:trHeight w:val="284"/>
            </w:trPr>
          </w:trPrChange>
        </w:trPr>
        <w:tc>
          <w:tcPr>
            <w:tcW w:w="2325"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Change w:id="527" w:author="Sydow Antje (sydo)" w:date="2023-09-08T14:44: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0E6810A5" w14:textId="10CEE5C4" w:rsidR="005E52BA" w:rsidRPr="009968F0" w:rsidDel="003B3446" w:rsidRDefault="005E52BA" w:rsidP="00572524">
            <w:pPr>
              <w:pStyle w:val="Tablebody"/>
              <w:rPr>
                <w:del w:id="528" w:author="Sydow Antje (sydo)" w:date="2023-09-08T14:39:00Z"/>
                <w:moveFrom w:id="529" w:author="Christian Grunewald" w:date="2023-09-08T13:14:00Z"/>
              </w:rPr>
            </w:pPr>
            <w:moveFromRangeStart w:id="530" w:author="Christian Grunewald" w:date="2023-09-08T13:14:00Z" w:name="move145071288"/>
            <w:moveFrom w:id="531" w:author="Christian Grunewald" w:date="2023-09-08T13:14:00Z">
              <w:del w:id="532" w:author="Sydow Antje (sydo)" w:date="2023-09-08T14:39:00Z">
                <w:r w:rsidRPr="009968F0" w:rsidDel="003B3446">
                  <w:delText>Date of measurement</w:delText>
                </w:r>
              </w:del>
            </w:moveFrom>
          </w:p>
        </w:tc>
        <w:tc>
          <w:tcPr>
            <w:tcW w:w="1522" w:type="dxa"/>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533" w:author="Sydow Antje (sydo)" w:date="2023-09-08T14:44: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49535159" w14:textId="07D736C5" w:rsidR="005E52BA" w:rsidRPr="009968F0" w:rsidDel="003B3446" w:rsidRDefault="005E52BA" w:rsidP="00572524">
            <w:pPr>
              <w:pStyle w:val="Tablebody"/>
              <w:rPr>
                <w:del w:id="534" w:author="Sydow Antje (sydo)" w:date="2023-09-08T14:39:00Z"/>
                <w:moveFrom w:id="535" w:author="Christian Grunewald" w:date="2023-09-08T13:14:00Z"/>
              </w:rPr>
            </w:pPr>
            <w:moveFrom w:id="536" w:author="Christian Grunewald" w:date="2023-09-08T13:14:00Z">
              <w:del w:id="537" w:author="Sydow Antje (sydo)" w:date="2023-09-08T14:39:00Z">
                <w:r w:rsidRPr="009968F0" w:rsidDel="003B3446">
                  <w:delText>measured_date</w:delText>
                </w:r>
              </w:del>
            </w:moveFrom>
          </w:p>
        </w:tc>
        <w:tc>
          <w:tcPr>
            <w:tcW w:w="1465" w:type="dxa"/>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538" w:author="Sydow Antje (sydo)" w:date="2023-09-08T14:44: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1C64A125" w14:textId="139E4811" w:rsidR="005E52BA" w:rsidRPr="009968F0" w:rsidDel="003B3446" w:rsidRDefault="005E52BA" w:rsidP="00572524">
            <w:pPr>
              <w:pStyle w:val="Tablebody"/>
              <w:rPr>
                <w:del w:id="539" w:author="Sydow Antje (sydo)" w:date="2023-09-08T14:39:00Z"/>
                <w:moveFrom w:id="540" w:author="Christian Grunewald" w:date="2023-09-08T13:14:00Z"/>
              </w:rPr>
            </w:pPr>
            <w:moveFrom w:id="541" w:author="Christian Grunewald" w:date="2023-09-08T13:14:00Z">
              <w:del w:id="542" w:author="Sydow Antje (sydo)" w:date="2023-09-08T14:39:00Z">
                <w:r w:rsidRPr="009968F0" w:rsidDel="003B3446">
                  <w:delText>recommended</w:delText>
                </w:r>
              </w:del>
            </w:moveFrom>
          </w:p>
        </w:tc>
        <w:tc>
          <w:tcPr>
            <w:tcW w:w="4440" w:type="dxa"/>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Change w:id="543" w:author="Sydow Antje (sydo)" w:date="2023-09-08T14:44: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5B86CBCD" w14:textId="1B0A47F0" w:rsidR="005E52BA" w:rsidRPr="009968F0" w:rsidDel="003B3446" w:rsidRDefault="005C0651" w:rsidP="00572524">
            <w:pPr>
              <w:pStyle w:val="Tablebody"/>
              <w:rPr>
                <w:del w:id="544" w:author="Sydow Antje (sydo)" w:date="2023-09-08T14:39:00Z"/>
                <w:moveFrom w:id="545" w:author="Christian Grunewald" w:date="2023-09-08T13:14:00Z"/>
              </w:rPr>
            </w:pPr>
            <w:moveFrom w:id="546" w:author="Christian Grunewald" w:date="2023-09-08T13:14:00Z">
              <w:del w:id="547" w:author="Sydow Antje (sydo)" w:date="2023-09-08T14:39:00Z">
                <w:r w:rsidRPr="009968F0" w:rsidDel="003B3446">
                  <w:delText>yyyy</w:delText>
                </w:r>
                <w:r w:rsidR="005E52BA" w:rsidRPr="009968F0" w:rsidDel="003B3446">
                  <w:delText>-mm-dd (string)</w:delText>
                </w:r>
              </w:del>
            </w:moveFrom>
          </w:p>
        </w:tc>
      </w:tr>
      <w:moveFromRangeEnd w:id="530"/>
      <w:tr w:rsidR="009968F0" w:rsidRPr="009968F0" w14:paraId="66F072F0" w14:textId="77777777" w:rsidTr="003B3446">
        <w:trPr>
          <w:trHeight w:val="284"/>
          <w:trPrChange w:id="548" w:author="Sydow Antje (sydo)" w:date="2023-09-08T14:44:00Z">
            <w:trPr>
              <w:gridAfter w:val="0"/>
              <w:trHeight w:val="284"/>
            </w:trPr>
          </w:trPrChange>
        </w:trPr>
        <w:tc>
          <w:tcPr>
            <w:tcW w:w="232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Change w:id="549" w:author="Sydow Antje (sydo)" w:date="2023-09-08T14:44: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48FF4835" w14:textId="42F62229" w:rsidR="005E52BA" w:rsidRPr="009968F0" w:rsidRDefault="003B3446" w:rsidP="00572524">
            <w:pPr>
              <w:pStyle w:val="Tablebody"/>
            </w:pPr>
            <w:ins w:id="550" w:author="Sydow Antje (sydo)" w:date="2023-09-08T14:43:00Z">
              <w:r>
                <w:t>a</w:t>
              </w:r>
            </w:ins>
            <w:del w:id="551" w:author="Sydow Antje (sydo)" w:date="2023-09-08T14:43:00Z">
              <w:r w:rsidR="005E52BA" w:rsidRPr="009968F0" w:rsidDel="003B3446">
                <w:delText>A</w:delText>
              </w:r>
            </w:del>
            <w:r w:rsidR="005E52BA" w:rsidRPr="009968F0">
              <w:t>ccuracy of left target coordinates</w:t>
            </w:r>
          </w:p>
        </w:tc>
        <w:tc>
          <w:tcPr>
            <w:tcW w:w="1522" w:type="dxa"/>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552" w:author="Sydow Antje (sydo)" w:date="2023-09-08T14:44: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0481EA2E" w14:textId="5AD7BC9F" w:rsidR="005E52BA" w:rsidRPr="009968F0" w:rsidRDefault="005E52BA" w:rsidP="00572524">
            <w:pPr>
              <w:pStyle w:val="Tablebody"/>
            </w:pPr>
            <w:proofErr w:type="spellStart"/>
            <w:r w:rsidRPr="009968F0">
              <w:t>l_dxdydz</w:t>
            </w:r>
            <w:proofErr w:type="spellEnd"/>
          </w:p>
        </w:tc>
        <w:tc>
          <w:tcPr>
            <w:tcW w:w="1465" w:type="dxa"/>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553" w:author="Sydow Antje (sydo)" w:date="2023-09-08T14:44: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0701A0C9" w14:textId="6C396D8F" w:rsidR="005E52BA" w:rsidRPr="009968F0" w:rsidRDefault="005E52BA" w:rsidP="00572524">
            <w:pPr>
              <w:pStyle w:val="Tablebody"/>
            </w:pPr>
            <w:r w:rsidRPr="009968F0">
              <w:t>recommended</w:t>
            </w:r>
          </w:p>
        </w:tc>
        <w:tc>
          <w:tcPr>
            <w:tcW w:w="4440" w:type="dxa"/>
            <w:tcBorders>
              <w:top w:val="single" w:sz="12"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Change w:id="554" w:author="Sydow Antje (sydo)" w:date="2023-09-08T14:44: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6481E9BA" w14:textId="0E8C8E00" w:rsidR="005E52BA" w:rsidRPr="009968F0" w:rsidRDefault="005E52BA" w:rsidP="00572524">
            <w:pPr>
              <w:pStyle w:val="Tablebody"/>
            </w:pPr>
            <w:r w:rsidRPr="009968F0">
              <w:t>(</w:t>
            </w:r>
            <w:proofErr w:type="spellStart"/>
            <w:proofErr w:type="gramStart"/>
            <w:r w:rsidRPr="009968F0">
              <w:t>dx,dy</w:t>
            </w:r>
            <w:proofErr w:type="gramEnd"/>
            <w:r w:rsidRPr="009968F0">
              <w:t>,dz</w:t>
            </w:r>
            <w:proofErr w:type="spellEnd"/>
            <w:r w:rsidRPr="009968F0">
              <w:t>) Usually standard deviation from surveying</w:t>
            </w:r>
          </w:p>
        </w:tc>
      </w:tr>
      <w:tr w:rsidR="009968F0" w:rsidRPr="009968F0" w14:paraId="010A1495" w14:textId="77777777" w:rsidTr="00583C92">
        <w:trPr>
          <w:trHeight w:val="284"/>
          <w:trPrChange w:id="555" w:author="Sydow Antje (sydo)" w:date="2023-08-31T10:57:00Z">
            <w:trPr>
              <w:gridAfter w:val="0"/>
              <w:trHeight w:val="284"/>
            </w:trPr>
          </w:trPrChange>
        </w:trPr>
        <w:tc>
          <w:tcPr>
            <w:tcW w:w="2325"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Change w:id="556" w:author="Sydow Antje (sydo)" w:date="2023-08-31T10:57: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31765062" w14:textId="3449EDE3" w:rsidR="005E52BA" w:rsidRPr="009968F0" w:rsidRDefault="003B3446" w:rsidP="00572524">
            <w:pPr>
              <w:pStyle w:val="Tablebody"/>
            </w:pPr>
            <w:ins w:id="557" w:author="Sydow Antje (sydo)" w:date="2023-09-08T14:43:00Z">
              <w:r>
                <w:t>a</w:t>
              </w:r>
            </w:ins>
            <w:del w:id="558" w:author="Sydow Antje (sydo)" w:date="2023-09-08T14:43:00Z">
              <w:r w:rsidR="005E52BA" w:rsidRPr="009968F0" w:rsidDel="003B3446">
                <w:delText>A</w:delText>
              </w:r>
            </w:del>
            <w:r w:rsidR="005E52BA" w:rsidRPr="009968F0">
              <w:t>ccuracy of right target coordinates</w:t>
            </w:r>
          </w:p>
        </w:tc>
        <w:tc>
          <w:tcPr>
            <w:tcW w:w="1522" w:type="dxa"/>
            <w:tcBorders>
              <w:top w:val="single" w:sz="8"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559" w:author="Sydow Antje (sydo)" w:date="2023-08-31T10:57: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22F6885C" w14:textId="58870D5E" w:rsidR="005E52BA" w:rsidRPr="009968F0" w:rsidRDefault="005E52BA" w:rsidP="00572524">
            <w:pPr>
              <w:pStyle w:val="Tablebody"/>
            </w:pPr>
            <w:proofErr w:type="spellStart"/>
            <w:r w:rsidRPr="009968F0">
              <w:t>r_dxdydz</w:t>
            </w:r>
            <w:proofErr w:type="spellEnd"/>
          </w:p>
        </w:tc>
        <w:tc>
          <w:tcPr>
            <w:tcW w:w="1465" w:type="dxa"/>
            <w:tcBorders>
              <w:top w:val="single" w:sz="8"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560" w:author="Sydow Antje (sydo)" w:date="2023-08-31T10:57: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66D9F335" w14:textId="01E028C3" w:rsidR="005E52BA" w:rsidRPr="009968F0" w:rsidRDefault="005E52BA" w:rsidP="00572524">
            <w:pPr>
              <w:pStyle w:val="Tablebody"/>
            </w:pPr>
            <w:r w:rsidRPr="009968F0">
              <w:t>recommended</w:t>
            </w:r>
          </w:p>
        </w:tc>
        <w:tc>
          <w:tcPr>
            <w:tcW w:w="4440" w:type="dxa"/>
            <w:tcBorders>
              <w:top w:val="single" w:sz="8"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Change w:id="561" w:author="Sydow Antje (sydo)" w:date="2023-08-31T10:57: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52542486" w14:textId="77CFE4F6" w:rsidR="005E52BA" w:rsidRPr="009968F0" w:rsidRDefault="005E52BA" w:rsidP="00572524">
            <w:pPr>
              <w:pStyle w:val="Tablebody"/>
            </w:pPr>
            <w:r w:rsidRPr="009968F0">
              <w:t xml:space="preserve"> (</w:t>
            </w:r>
            <w:proofErr w:type="spellStart"/>
            <w:proofErr w:type="gramStart"/>
            <w:r w:rsidRPr="009968F0">
              <w:t>dx,dy</w:t>
            </w:r>
            <w:proofErr w:type="gramEnd"/>
            <w:r w:rsidRPr="009968F0">
              <w:t>,dz</w:t>
            </w:r>
            <w:proofErr w:type="spellEnd"/>
            <w:r w:rsidRPr="009968F0">
              <w:t>) Usually standard deviation from surveying</w:t>
            </w:r>
          </w:p>
        </w:tc>
      </w:tr>
      <w:tr w:rsidR="00C8421E" w:rsidRPr="009968F0" w:rsidDel="009D199A" w14:paraId="2C9018B5" w14:textId="69AC9A09" w:rsidTr="00A97C7F">
        <w:trPr>
          <w:trHeight w:val="284"/>
          <w:del w:id="562" w:author="Christian Grunewald" w:date="2023-09-08T13:12:00Z"/>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2209BFCA" w14:textId="4CC71D1B" w:rsidR="00C8421E" w:rsidRPr="009968F0" w:rsidDel="009D199A" w:rsidRDefault="00C8421E" w:rsidP="00A97C7F">
            <w:pPr>
              <w:pStyle w:val="Tablebody"/>
              <w:rPr>
                <w:del w:id="563" w:author="Christian Grunewald" w:date="2023-09-08T13:12:00Z"/>
              </w:rPr>
            </w:pPr>
            <w:ins w:id="564" w:author="Christian Grunewald" w:date="2023-09-08T13:10:00Z">
              <w:del w:id="565" w:author="Christian Grunewald" w:date="2023-09-08T13:12:00Z">
                <w:r w:rsidRPr="009968F0" w:rsidDel="009D199A">
                  <w:delText>coordinates of additional target in the PCS</w:delText>
                </w:r>
                <w:r w:rsidRPr="009968F0" w:rsidDel="009D199A">
                  <w:rPr>
                    <w:vertAlign w:val="superscript"/>
                  </w:rPr>
                  <w:delText xml:space="preserve"> a</w:delText>
                </w:r>
              </w:del>
            </w:ins>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B0F800C" w14:textId="5BF4BFC5" w:rsidR="00C8421E" w:rsidRPr="009968F0" w:rsidDel="009D199A" w:rsidRDefault="00C8421E" w:rsidP="00A97C7F">
            <w:pPr>
              <w:pStyle w:val="Tablebody"/>
              <w:rPr>
                <w:del w:id="566" w:author="Christian Grunewald" w:date="2023-09-08T13:12:00Z"/>
              </w:rPr>
            </w:pPr>
            <w:ins w:id="567" w:author="Christian Grunewald" w:date="2023-09-08T13:10:00Z">
              <w:del w:id="568" w:author="Christian Grunewald" w:date="2023-09-08T13:12:00Z">
                <w:r w:rsidRPr="009968F0" w:rsidDel="009D199A">
                  <w:delText>a_xyz</w:delText>
                </w:r>
              </w:del>
            </w:ins>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CB03A21" w14:textId="2D1D6F89" w:rsidR="00C8421E" w:rsidRPr="009968F0" w:rsidDel="009D199A" w:rsidRDefault="00C8421E" w:rsidP="00A97C7F">
            <w:pPr>
              <w:pStyle w:val="Tablebody"/>
              <w:rPr>
                <w:del w:id="569" w:author="Christian Grunewald" w:date="2023-09-08T13:12:00Z"/>
              </w:rPr>
            </w:pPr>
            <w:ins w:id="570" w:author="Christian Grunewald" w:date="2023-09-08T13:10:00Z">
              <w:del w:id="571" w:author="Christian Grunewald" w:date="2023-09-08T13:12:00Z">
                <w:r w:rsidRPr="009968F0" w:rsidDel="009D199A">
                  <w:delText>optional</w:delText>
                </w:r>
              </w:del>
            </w:ins>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p w14:paraId="1FB2E1E0" w14:textId="5FFC35E6" w:rsidR="00C8421E" w:rsidRPr="009968F0" w:rsidDel="009D199A" w:rsidRDefault="00C8421E" w:rsidP="00A97C7F">
            <w:pPr>
              <w:pStyle w:val="Tablebody"/>
              <w:rPr>
                <w:del w:id="572" w:author="Christian Grunewald" w:date="2023-09-08T13:12:00Z"/>
              </w:rPr>
            </w:pPr>
            <w:ins w:id="573" w:author="Christian Grunewald" w:date="2023-09-08T13:10:00Z">
              <w:del w:id="574" w:author="Christian Grunewald" w:date="2023-09-08T13:12:00Z">
                <w:r w:rsidRPr="009968F0" w:rsidDel="009D199A">
                  <w:delText>Describing the position (x,y,z)</w:delText>
                </w:r>
              </w:del>
            </w:ins>
          </w:p>
        </w:tc>
      </w:tr>
      <w:tr w:rsidR="00C8421E" w:rsidRPr="009968F0" w14:paraId="3E0B7A4A" w14:textId="77777777" w:rsidTr="00A97C7F">
        <w:trPr>
          <w:trHeight w:val="284"/>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2F10926D" w14:textId="3A5A8BE1" w:rsidR="00C8421E" w:rsidRPr="009968F0" w:rsidRDefault="003B3446" w:rsidP="00A97C7F">
            <w:pPr>
              <w:pStyle w:val="Tablebody"/>
            </w:pPr>
            <w:ins w:id="575" w:author="Sydow Antje (sydo)" w:date="2023-09-08T14:43:00Z">
              <w:r>
                <w:t>a</w:t>
              </w:r>
            </w:ins>
            <w:ins w:id="576" w:author="Christian Grunewald" w:date="2023-09-08T13:10:00Z">
              <w:del w:id="577" w:author="Sydow Antje (sydo)" w:date="2023-09-08T14:43:00Z">
                <w:r w:rsidR="00C8421E" w:rsidRPr="009968F0" w:rsidDel="003B3446">
                  <w:delText>A</w:delText>
                </w:r>
              </w:del>
              <w:r w:rsidR="00C8421E" w:rsidRPr="009968F0">
                <w:t>ccuracy of additional target coordinates</w:t>
              </w:r>
            </w:ins>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9CE1BB1" w14:textId="77777777" w:rsidR="00C8421E" w:rsidRPr="009968F0" w:rsidRDefault="00C8421E" w:rsidP="00A97C7F">
            <w:pPr>
              <w:pStyle w:val="Tablebody"/>
            </w:pPr>
            <w:proofErr w:type="spellStart"/>
            <w:ins w:id="578" w:author="Christian Grunewald" w:date="2023-09-08T13:10:00Z">
              <w:r w:rsidRPr="009968F0">
                <w:t>a_dxdydz</w:t>
              </w:r>
            </w:ins>
            <w:proofErr w:type="spellEnd"/>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30922B3" w14:textId="77777777" w:rsidR="00C8421E" w:rsidRPr="009968F0" w:rsidRDefault="00C8421E" w:rsidP="00A97C7F">
            <w:pPr>
              <w:pStyle w:val="Tablebody"/>
            </w:pPr>
            <w:ins w:id="579" w:author="Christian Grunewald" w:date="2023-09-08T13:10:00Z">
              <w:r w:rsidRPr="009968F0">
                <w:t>optional</w:t>
              </w:r>
            </w:ins>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p w14:paraId="70851F37" w14:textId="77777777" w:rsidR="00C8421E" w:rsidRPr="009968F0" w:rsidRDefault="00C8421E" w:rsidP="00A97C7F">
            <w:pPr>
              <w:pStyle w:val="Tablebody"/>
            </w:pPr>
            <w:ins w:id="580" w:author="Christian Grunewald" w:date="2023-09-08T13:10:00Z">
              <w:r w:rsidRPr="009968F0">
                <w:t>(</w:t>
              </w:r>
              <w:proofErr w:type="spellStart"/>
              <w:proofErr w:type="gramStart"/>
              <w:r w:rsidRPr="009968F0">
                <w:t>dx,dy</w:t>
              </w:r>
              <w:proofErr w:type="gramEnd"/>
              <w:r w:rsidRPr="009968F0">
                <w:t>,dz</w:t>
              </w:r>
              <w:proofErr w:type="spellEnd"/>
              <w:r w:rsidRPr="009968F0">
                <w:t>) Usually standard deviation from surveying</w:t>
              </w:r>
            </w:ins>
          </w:p>
        </w:tc>
      </w:tr>
      <w:tr w:rsidR="00DD5CDD" w:rsidRPr="009968F0" w14:paraId="370E8033" w14:textId="77777777" w:rsidTr="006E3D5E">
        <w:trPr>
          <w:trHeight w:val="284"/>
          <w:trPrChange w:id="581" w:author="Sydow Antje (sydo)" w:date="2023-09-19T15:01:00Z">
            <w:trPr>
              <w:gridAfter w:val="0"/>
              <w:trHeight w:val="284"/>
            </w:trPr>
          </w:trPrChange>
        </w:trPr>
        <w:tc>
          <w:tcPr>
            <w:tcW w:w="2325"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Change w:id="582" w:author="Sydow Antje (sydo)" w:date="2023-09-19T15:01:00Z">
              <w:tcPr>
                <w:tcW w:w="2325" w:type="dxa"/>
                <w:gridSpan w:val="2"/>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6E1FB16B" w14:textId="7771F8DE" w:rsidR="00DD5CDD" w:rsidRPr="009968F0" w:rsidRDefault="003B3446" w:rsidP="00A97C7F">
            <w:pPr>
              <w:pStyle w:val="Tablebody"/>
              <w:rPr>
                <w:moveTo w:id="583" w:author="Christian Grunewald" w:date="2023-09-08T13:14:00Z"/>
              </w:rPr>
            </w:pPr>
            <w:ins w:id="584" w:author="Sydow Antje (sydo)" w:date="2023-09-08T14:43:00Z">
              <w:r>
                <w:t>d</w:t>
              </w:r>
            </w:ins>
            <w:moveToRangeStart w:id="585" w:author="Christian Grunewald" w:date="2023-09-08T13:14:00Z" w:name="move145071288"/>
            <w:moveTo w:id="586" w:author="Christian Grunewald" w:date="2023-09-08T13:14:00Z">
              <w:del w:id="587" w:author="Sydow Antje (sydo)" w:date="2023-09-08T14:43:00Z">
                <w:r w:rsidR="00DD5CDD" w:rsidRPr="009968F0" w:rsidDel="003B3446">
                  <w:delText>D</w:delText>
                </w:r>
              </w:del>
              <w:r w:rsidR="00DD5CDD" w:rsidRPr="009968F0">
                <w:t>ate of measurement</w:t>
              </w:r>
            </w:moveTo>
          </w:p>
        </w:tc>
        <w:tc>
          <w:tcPr>
            <w:tcW w:w="1522" w:type="dxa"/>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588" w:author="Sydow Antje (sydo)" w:date="2023-09-19T15:01:00Z">
              <w:tcPr>
                <w:tcW w:w="1522" w:type="dxa"/>
                <w:gridSpan w:val="2"/>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50E64AB9" w14:textId="77777777" w:rsidR="00DD5CDD" w:rsidRPr="009968F0" w:rsidRDefault="00DD5CDD" w:rsidP="00A97C7F">
            <w:pPr>
              <w:pStyle w:val="Tablebody"/>
              <w:rPr>
                <w:moveTo w:id="589" w:author="Christian Grunewald" w:date="2023-09-08T13:14:00Z"/>
              </w:rPr>
            </w:pPr>
            <w:proofErr w:type="spellStart"/>
            <w:moveTo w:id="590" w:author="Christian Grunewald" w:date="2023-09-08T13:14:00Z">
              <w:r w:rsidRPr="009968F0">
                <w:t>measured_date</w:t>
              </w:r>
              <w:proofErr w:type="spellEnd"/>
            </w:moveTo>
          </w:p>
        </w:tc>
        <w:tc>
          <w:tcPr>
            <w:tcW w:w="1465" w:type="dxa"/>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Change w:id="591" w:author="Sydow Antje (sydo)" w:date="2023-09-19T15:01:00Z">
              <w:tcPr>
                <w:tcW w:w="1465" w:type="dxa"/>
                <w:gridSpan w:val="2"/>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2DCD6C35" w14:textId="77777777" w:rsidR="00DD5CDD" w:rsidRPr="009968F0" w:rsidRDefault="00DD5CDD" w:rsidP="00A97C7F">
            <w:pPr>
              <w:pStyle w:val="Tablebody"/>
              <w:rPr>
                <w:moveTo w:id="592" w:author="Christian Grunewald" w:date="2023-09-08T13:14:00Z"/>
              </w:rPr>
            </w:pPr>
            <w:moveTo w:id="593" w:author="Christian Grunewald" w:date="2023-09-08T13:14:00Z">
              <w:r w:rsidRPr="009968F0">
                <w:t>recommended</w:t>
              </w:r>
            </w:moveTo>
          </w:p>
        </w:tc>
        <w:tc>
          <w:tcPr>
            <w:tcW w:w="4440" w:type="dxa"/>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Change w:id="594" w:author="Sydow Antje (sydo)" w:date="2023-09-19T15:01:00Z">
              <w:tcPr>
                <w:tcW w:w="4440" w:type="dxa"/>
                <w:gridSpan w:val="2"/>
                <w:tcBorders>
                  <w:top w:val="single" w:sz="12"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3CBCEE4B" w14:textId="77777777" w:rsidR="00DD5CDD" w:rsidRPr="009968F0" w:rsidRDefault="00DD5CDD" w:rsidP="00A97C7F">
            <w:pPr>
              <w:pStyle w:val="Tablebody"/>
              <w:rPr>
                <w:moveTo w:id="595" w:author="Christian Grunewald" w:date="2023-09-08T13:14:00Z"/>
              </w:rPr>
            </w:pPr>
            <w:proofErr w:type="spellStart"/>
            <w:moveTo w:id="596" w:author="Christian Grunewald" w:date="2023-09-08T13:14:00Z">
              <w:r w:rsidRPr="009968F0">
                <w:t>yyyy</w:t>
              </w:r>
              <w:proofErr w:type="spellEnd"/>
              <w:r w:rsidRPr="009968F0">
                <w:t>-mm-dd (string)</w:t>
              </w:r>
            </w:moveTo>
          </w:p>
        </w:tc>
      </w:tr>
      <w:moveToRangeEnd w:id="585"/>
      <w:tr w:rsidR="00087AF2" w:rsidRPr="009968F0" w14:paraId="480186DF" w14:textId="77777777" w:rsidTr="00A97C7F">
        <w:trPr>
          <w:trHeight w:val="284"/>
          <w:ins w:id="597" w:author="Sydow Antje (sydo)" w:date="2023-09-19T15:00:00Z"/>
        </w:trPr>
        <w:tc>
          <w:tcPr>
            <w:tcW w:w="232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32808196" w14:textId="5D8B156A" w:rsidR="00087AF2" w:rsidRDefault="00087AF2" w:rsidP="00087AF2">
            <w:pPr>
              <w:pStyle w:val="Tablebody"/>
              <w:rPr>
                <w:ins w:id="598" w:author="Sydow Antje (sydo)" w:date="2023-09-19T15:00:00Z"/>
              </w:rPr>
            </w:pPr>
            <w:ins w:id="599" w:author="Sydow Antje (sydo)" w:date="2023-09-19T15:00:00Z">
              <w:r w:rsidRPr="009968F0">
                <w:t>EPSG Code of SRS</w:t>
              </w:r>
              <w:r>
                <w:rPr>
                  <w:sz w:val="24"/>
                  <w:szCs w:val="24"/>
                  <w:vertAlign w:val="superscript"/>
                </w:rPr>
                <w:t xml:space="preserve"> c</w:t>
              </w:r>
            </w:ins>
          </w:p>
        </w:tc>
        <w:tc>
          <w:tcPr>
            <w:tcW w:w="1522" w:type="dxa"/>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6F82A24" w14:textId="3BC17028" w:rsidR="00087AF2" w:rsidRPr="009968F0" w:rsidRDefault="00087AF2" w:rsidP="00087AF2">
            <w:pPr>
              <w:pStyle w:val="Tablebody"/>
              <w:rPr>
                <w:ins w:id="600" w:author="Sydow Antje (sydo)" w:date="2023-09-19T15:00:00Z"/>
              </w:rPr>
            </w:pPr>
            <w:ins w:id="601" w:author="Sydow Antje (sydo)" w:date="2023-09-19T15:00:00Z">
              <w:r w:rsidRPr="009968F0">
                <w:t>srs_epsg</w:t>
              </w:r>
              <w:r>
                <w:t>_1</w:t>
              </w:r>
            </w:ins>
          </w:p>
        </w:tc>
        <w:tc>
          <w:tcPr>
            <w:tcW w:w="1465" w:type="dxa"/>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97567F6" w14:textId="06F8708C" w:rsidR="00087AF2" w:rsidRPr="009968F0" w:rsidRDefault="00087AF2" w:rsidP="00087AF2">
            <w:pPr>
              <w:pStyle w:val="Tablebody"/>
              <w:rPr>
                <w:ins w:id="602" w:author="Sydow Antje (sydo)" w:date="2023-09-19T15:00:00Z"/>
              </w:rPr>
            </w:pPr>
            <w:ins w:id="603" w:author="Sydow Antje (sydo)" w:date="2023-09-19T15:00:00Z">
              <w:r w:rsidRPr="009968F0">
                <w:t>optional</w:t>
              </w:r>
            </w:ins>
          </w:p>
        </w:tc>
        <w:tc>
          <w:tcPr>
            <w:tcW w:w="4440" w:type="dxa"/>
            <w:tcBorders>
              <w:top w:val="single" w:sz="12" w:space="0" w:color="000000"/>
              <w:left w:val="single" w:sz="6" w:space="0" w:color="000000"/>
              <w:bottom w:val="single" w:sz="8" w:space="0" w:color="000000"/>
              <w:right w:val="single" w:sz="12" w:space="0" w:color="000000"/>
            </w:tcBorders>
            <w:tcMar>
              <w:top w:w="100" w:type="dxa"/>
              <w:left w:w="100" w:type="dxa"/>
              <w:bottom w:w="100" w:type="dxa"/>
              <w:right w:w="100" w:type="dxa"/>
            </w:tcMar>
          </w:tcPr>
          <w:p w14:paraId="2822541C" w14:textId="04025F50" w:rsidR="00087AF2" w:rsidRPr="009968F0" w:rsidRDefault="00087AF2" w:rsidP="00087AF2">
            <w:pPr>
              <w:pStyle w:val="Tablebody"/>
              <w:rPr>
                <w:ins w:id="604" w:author="Sydow Antje (sydo)" w:date="2023-09-19T15:00:00Z"/>
              </w:rPr>
            </w:pPr>
            <w:ins w:id="605" w:author="Sydow Antje (sydo)" w:date="2023-09-19T15:00:00Z">
              <w:r w:rsidRPr="009968F0">
                <w:t>Defining the SRS used</w:t>
              </w:r>
            </w:ins>
          </w:p>
        </w:tc>
      </w:tr>
      <w:tr w:rsidR="00087AF2" w:rsidRPr="009968F0" w14:paraId="59529C2E" w14:textId="77777777" w:rsidTr="006E3D5E">
        <w:trPr>
          <w:trHeight w:val="284"/>
          <w:ins w:id="606" w:author="Sydow Antje (sydo)" w:date="2023-09-19T15:00:00Z"/>
          <w:trPrChange w:id="607" w:author="Sydow Antje (sydo)" w:date="2023-09-19T15:01:00Z">
            <w:trPr>
              <w:gridAfter w:val="0"/>
              <w:trHeight w:val="284"/>
            </w:trPr>
          </w:trPrChange>
        </w:trPr>
        <w:tc>
          <w:tcPr>
            <w:tcW w:w="23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Change w:id="608" w:author="Sydow Antje (sydo)" w:date="2023-09-19T15:01:00Z">
              <w:tcPr>
                <w:tcW w:w="2325" w:type="dxa"/>
                <w:gridSpan w:val="2"/>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512EB03F" w14:textId="6A0F393B" w:rsidR="00087AF2" w:rsidRDefault="00087AF2" w:rsidP="00087AF2">
            <w:pPr>
              <w:pStyle w:val="Tablebody"/>
              <w:rPr>
                <w:ins w:id="609" w:author="Sydow Antje (sydo)" w:date="2023-09-19T15:00:00Z"/>
              </w:rPr>
            </w:pPr>
            <w:ins w:id="610" w:author="Sydow Antje (sydo)" w:date="2023-09-19T15:00:00Z">
              <w:r>
                <w:lastRenderedPageBreak/>
                <w:t>EPSG Code of SRS</w:t>
              </w:r>
              <w:r>
                <w:rPr>
                  <w:sz w:val="24"/>
                  <w:szCs w:val="24"/>
                  <w:vertAlign w:val="superscript"/>
                </w:rPr>
                <w:t xml:space="preserve"> c</w:t>
              </w:r>
            </w:ins>
          </w:p>
        </w:tc>
        <w:tc>
          <w:tcPr>
            <w:tcW w:w="152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611" w:author="Sydow Antje (sydo)" w:date="2023-09-19T15:01:00Z">
              <w:tcPr>
                <w:tcW w:w="1522" w:type="dxa"/>
                <w:gridSpan w:val="2"/>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072C3EC7" w14:textId="65137CF9" w:rsidR="00087AF2" w:rsidRPr="009968F0" w:rsidRDefault="00087AF2" w:rsidP="00087AF2">
            <w:pPr>
              <w:pStyle w:val="Tablebody"/>
              <w:rPr>
                <w:ins w:id="612" w:author="Sydow Antje (sydo)" w:date="2023-09-19T15:00:00Z"/>
              </w:rPr>
            </w:pPr>
            <w:ins w:id="613" w:author="Sydow Antje (sydo)" w:date="2023-09-19T15:00:00Z">
              <w:r>
                <w:t>srs_epsg_2</w:t>
              </w:r>
            </w:ins>
          </w:p>
        </w:tc>
        <w:tc>
          <w:tcPr>
            <w:tcW w:w="1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614" w:author="Sydow Antje (sydo)" w:date="2023-09-19T15:01:00Z">
              <w:tcPr>
                <w:tcW w:w="1465" w:type="dxa"/>
                <w:gridSpan w:val="2"/>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4770FC42" w14:textId="37AE55EB" w:rsidR="00087AF2" w:rsidRPr="009968F0" w:rsidRDefault="00087AF2" w:rsidP="00087AF2">
            <w:pPr>
              <w:pStyle w:val="Tablebody"/>
              <w:rPr>
                <w:ins w:id="615" w:author="Sydow Antje (sydo)" w:date="2023-09-19T15:00:00Z"/>
              </w:rPr>
            </w:pPr>
            <w:ins w:id="616" w:author="Sydow Antje (sydo)" w:date="2023-09-19T15:00:00Z">
              <w:r>
                <w:t>optional</w:t>
              </w:r>
            </w:ins>
          </w:p>
        </w:tc>
        <w:tc>
          <w:tcPr>
            <w:tcW w:w="4440" w:type="dxa"/>
            <w:tcBorders>
              <w:top w:val="single" w:sz="8" w:space="0" w:color="000000"/>
              <w:left w:val="single" w:sz="6" w:space="0" w:color="000000"/>
              <w:bottom w:val="single" w:sz="8" w:space="0" w:color="000000"/>
              <w:right w:val="single" w:sz="12" w:space="0" w:color="000000"/>
            </w:tcBorders>
            <w:tcMar>
              <w:top w:w="100" w:type="dxa"/>
              <w:left w:w="100" w:type="dxa"/>
              <w:bottom w:w="100" w:type="dxa"/>
              <w:right w:w="100" w:type="dxa"/>
            </w:tcMar>
            <w:tcPrChange w:id="617" w:author="Sydow Antje (sydo)" w:date="2023-09-19T15:01:00Z">
              <w:tcPr>
                <w:tcW w:w="4440" w:type="dxa"/>
                <w:gridSpan w:val="2"/>
                <w:tcBorders>
                  <w:top w:val="single" w:sz="12"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548A5102" w14:textId="3622DCB5" w:rsidR="00087AF2" w:rsidRPr="009968F0" w:rsidRDefault="00087AF2" w:rsidP="00087AF2">
            <w:pPr>
              <w:pStyle w:val="Tablebody"/>
              <w:rPr>
                <w:ins w:id="618" w:author="Sydow Antje (sydo)" w:date="2023-09-19T15:00:00Z"/>
              </w:rPr>
            </w:pPr>
            <w:ins w:id="619" w:author="Sydow Antje (sydo)" w:date="2023-09-19T15:00:00Z">
              <w:r>
                <w:t>For compound CRS</w:t>
              </w:r>
              <w:r>
                <w:rPr>
                  <w:sz w:val="24"/>
                  <w:szCs w:val="24"/>
                  <w:vertAlign w:val="superscript"/>
                </w:rPr>
                <w:t xml:space="preserve"> d</w:t>
              </w:r>
              <w:r>
                <w:t>, this field is especially for the vertical CRS.</w:t>
              </w:r>
            </w:ins>
          </w:p>
        </w:tc>
      </w:tr>
      <w:tr w:rsidR="00087AF2" w:rsidRPr="009968F0" w14:paraId="44EA69BA" w14:textId="77777777" w:rsidTr="006E3D5E">
        <w:trPr>
          <w:trHeight w:val="284"/>
          <w:ins w:id="620" w:author="Sydow Antje (sydo)" w:date="2023-09-19T15:00:00Z"/>
          <w:trPrChange w:id="621" w:author="Sydow Antje (sydo)" w:date="2023-09-19T15:01:00Z">
            <w:trPr>
              <w:gridAfter w:val="0"/>
              <w:trHeight w:val="284"/>
            </w:trPr>
          </w:trPrChange>
        </w:trPr>
        <w:tc>
          <w:tcPr>
            <w:tcW w:w="23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Change w:id="622" w:author="Sydow Antje (sydo)" w:date="2023-09-19T15:01:00Z">
              <w:tcPr>
                <w:tcW w:w="2325" w:type="dxa"/>
                <w:gridSpan w:val="2"/>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28342A46" w14:textId="7279D867" w:rsidR="00087AF2" w:rsidRDefault="00087AF2" w:rsidP="00087AF2">
            <w:pPr>
              <w:pStyle w:val="Tablebody"/>
              <w:rPr>
                <w:ins w:id="623" w:author="Sydow Antje (sydo)" w:date="2023-09-19T15:00:00Z"/>
              </w:rPr>
            </w:pPr>
            <w:ins w:id="624" w:author="Sydow Antje (sydo)" w:date="2023-09-19T15:00:00Z">
              <w:r>
                <w:t>coordinate epoch of dynamic SRS</w:t>
              </w:r>
              <w:r>
                <w:rPr>
                  <w:sz w:val="24"/>
                  <w:szCs w:val="24"/>
                  <w:vertAlign w:val="superscript"/>
                </w:rPr>
                <w:t xml:space="preserve"> c</w:t>
              </w:r>
            </w:ins>
          </w:p>
        </w:tc>
        <w:tc>
          <w:tcPr>
            <w:tcW w:w="152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625" w:author="Sydow Antje (sydo)" w:date="2023-09-19T15:01:00Z">
              <w:tcPr>
                <w:tcW w:w="1522" w:type="dxa"/>
                <w:gridSpan w:val="2"/>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74468496" w14:textId="476FE0A7" w:rsidR="00087AF2" w:rsidRPr="009968F0" w:rsidRDefault="00087AF2" w:rsidP="00087AF2">
            <w:pPr>
              <w:pStyle w:val="Tablebody"/>
              <w:rPr>
                <w:ins w:id="626" w:author="Sydow Antje (sydo)" w:date="2023-09-19T15:00:00Z"/>
              </w:rPr>
            </w:pPr>
            <w:proofErr w:type="spellStart"/>
            <w:ins w:id="627" w:author="Sydow Antje (sydo)" w:date="2023-09-19T15:00:00Z">
              <w:r>
                <w:t>srs_epoch</w:t>
              </w:r>
              <w:proofErr w:type="spellEnd"/>
            </w:ins>
          </w:p>
        </w:tc>
        <w:tc>
          <w:tcPr>
            <w:tcW w:w="1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628" w:author="Sydow Antje (sydo)" w:date="2023-09-19T15:01:00Z">
              <w:tcPr>
                <w:tcW w:w="1465" w:type="dxa"/>
                <w:gridSpan w:val="2"/>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5059616E" w14:textId="2A0A3C9D" w:rsidR="00087AF2" w:rsidRPr="009968F0" w:rsidRDefault="00087AF2" w:rsidP="00087AF2">
            <w:pPr>
              <w:pStyle w:val="Tablebody"/>
              <w:rPr>
                <w:ins w:id="629" w:author="Sydow Antje (sydo)" w:date="2023-09-19T15:00:00Z"/>
              </w:rPr>
            </w:pPr>
            <w:ins w:id="630" w:author="Sydow Antje (sydo)" w:date="2023-09-19T15:00:00Z">
              <w:r>
                <w:t>optional</w:t>
              </w:r>
            </w:ins>
          </w:p>
        </w:tc>
        <w:tc>
          <w:tcPr>
            <w:tcW w:w="4440" w:type="dxa"/>
            <w:tcBorders>
              <w:top w:val="single" w:sz="8" w:space="0" w:color="000000"/>
              <w:left w:val="single" w:sz="6" w:space="0" w:color="000000"/>
              <w:bottom w:val="single" w:sz="8" w:space="0" w:color="000000"/>
              <w:right w:val="single" w:sz="12" w:space="0" w:color="000000"/>
            </w:tcBorders>
            <w:tcMar>
              <w:top w:w="100" w:type="dxa"/>
              <w:left w:w="100" w:type="dxa"/>
              <w:bottom w:w="100" w:type="dxa"/>
              <w:right w:w="100" w:type="dxa"/>
            </w:tcMar>
            <w:tcPrChange w:id="631" w:author="Sydow Antje (sydo)" w:date="2023-09-19T15:01:00Z">
              <w:tcPr>
                <w:tcW w:w="4440" w:type="dxa"/>
                <w:gridSpan w:val="2"/>
                <w:tcBorders>
                  <w:top w:val="single" w:sz="12"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65C4139F" w14:textId="77777777" w:rsidR="00087AF2" w:rsidRDefault="00087AF2" w:rsidP="00087AF2">
            <w:pPr>
              <w:pStyle w:val="Tablebody"/>
              <w:rPr>
                <w:ins w:id="632" w:author="Sydow Antje (sydo)" w:date="2023-09-19T15:00:00Z"/>
              </w:rPr>
            </w:pPr>
            <w:ins w:id="633" w:author="Sydow Antje (sydo)" w:date="2023-09-19T15:00:00Z">
              <w:r>
                <w:t xml:space="preserve">Decimal year in Gregorian </w:t>
              </w:r>
              <w:proofErr w:type="gramStart"/>
              <w:r>
                <w:t>calendar;</w:t>
              </w:r>
              <w:proofErr w:type="gramEnd"/>
            </w:ins>
          </w:p>
          <w:p w14:paraId="0FFBAB61" w14:textId="2E31AAA2" w:rsidR="00087AF2" w:rsidRPr="009968F0" w:rsidRDefault="00087AF2" w:rsidP="00087AF2">
            <w:pPr>
              <w:pStyle w:val="Tablebody"/>
              <w:rPr>
                <w:ins w:id="634" w:author="Sydow Antje (sydo)" w:date="2023-09-19T15:00:00Z"/>
              </w:rPr>
            </w:pPr>
            <w:ins w:id="635" w:author="Sydow Antje (sydo)" w:date="2023-09-19T15:00:00Z">
              <w:r>
                <w:t>mandatory if SRS is dynamic, not required if SRS is static</w:t>
              </w:r>
              <w:commentRangeStart w:id="636"/>
              <w:commentRangeEnd w:id="636"/>
              <w:r>
                <w:rPr>
                  <w:rStyle w:val="CommentReference"/>
                  <w:rFonts w:eastAsia="Calibri" w:cs="Times New Roman"/>
                  <w:lang w:eastAsia="en-US"/>
                </w:rPr>
                <w:commentReference w:id="636"/>
              </w:r>
              <w:r>
                <w:t>.</w:t>
              </w:r>
            </w:ins>
          </w:p>
        </w:tc>
      </w:tr>
      <w:tr w:rsidR="00087AF2" w:rsidRPr="009968F0" w:rsidDel="003B3446" w14:paraId="2780A5C0" w14:textId="7F954C50" w:rsidTr="006E3D5E">
        <w:trPr>
          <w:trHeight w:val="284"/>
          <w:del w:id="637" w:author="Sydow Antje (sydo)" w:date="2023-09-08T14:45:00Z"/>
          <w:trPrChange w:id="638" w:author="Sydow Antje (sydo)" w:date="2023-09-19T15:01:00Z">
            <w:trPr>
              <w:gridAfter w:val="0"/>
              <w:trHeight w:val="284"/>
            </w:trPr>
          </w:trPrChange>
        </w:trPr>
        <w:tc>
          <w:tcPr>
            <w:tcW w:w="23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Change w:id="639" w:author="Sydow Antje (sydo)" w:date="2023-09-19T15:01: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7AC43AD1" w14:textId="7930A105" w:rsidR="00087AF2" w:rsidRPr="009968F0" w:rsidDel="003B3446" w:rsidRDefault="00087AF2" w:rsidP="00087AF2">
            <w:pPr>
              <w:pStyle w:val="Tablebody"/>
              <w:rPr>
                <w:del w:id="640" w:author="Christian Grunewald" w:date="2023-09-08T13:17:00Z"/>
              </w:rPr>
            </w:pPr>
            <w:del w:id="641" w:author="Christian Grunewald" w:date="2023-09-08T13:17:00Z">
              <w:r w:rsidRPr="009968F0" w:rsidDel="003B3446">
                <w:delText>BCF</w:delText>
              </w:r>
              <w:r w:rsidRPr="009968F0" w:rsidDel="003B3446">
                <w:rPr>
                  <w:vertAlign w:val="superscript"/>
                </w:rPr>
                <w:delText xml:space="preserve"> b</w:delText>
              </w:r>
              <w:r w:rsidRPr="009968F0" w:rsidDel="003B3446">
                <w:delText xml:space="preserve"> issue guid</w:delText>
              </w:r>
            </w:del>
          </w:p>
        </w:tc>
        <w:tc>
          <w:tcPr>
            <w:tcW w:w="152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642" w:author="Sydow Antje (sydo)" w:date="2023-09-19T15:01: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551167F3" w14:textId="26473E30" w:rsidR="00087AF2" w:rsidRPr="009968F0" w:rsidDel="003B3446" w:rsidRDefault="00087AF2" w:rsidP="00087AF2">
            <w:pPr>
              <w:pStyle w:val="Tablebody"/>
              <w:rPr>
                <w:del w:id="643" w:author="Christian Grunewald" w:date="2023-09-08T13:17:00Z"/>
              </w:rPr>
            </w:pPr>
            <w:del w:id="644" w:author="Christian Grunewald" w:date="2023-09-08T13:17:00Z">
              <w:r w:rsidRPr="009968F0" w:rsidDel="003B3446">
                <w:delText>issue_id</w:delText>
              </w:r>
            </w:del>
          </w:p>
        </w:tc>
        <w:tc>
          <w:tcPr>
            <w:tcW w:w="1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645" w:author="Sydow Antje (sydo)" w:date="2023-09-19T15:01: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17CDBC9B" w14:textId="4EFCF8E9" w:rsidR="00087AF2" w:rsidRPr="009968F0" w:rsidDel="003B3446" w:rsidRDefault="00087AF2" w:rsidP="00087AF2">
            <w:pPr>
              <w:pStyle w:val="Tablebody"/>
              <w:rPr>
                <w:del w:id="646" w:author="Christian Grunewald" w:date="2023-09-08T13:17:00Z"/>
              </w:rPr>
            </w:pPr>
            <w:del w:id="647" w:author="Christian Grunewald" w:date="2023-09-08T13:17:00Z">
              <w:r w:rsidRPr="009968F0" w:rsidDel="003B3446">
                <w:delText>optional</w:delText>
              </w:r>
            </w:del>
          </w:p>
        </w:tc>
        <w:tc>
          <w:tcPr>
            <w:tcW w:w="4440" w:type="dxa"/>
            <w:tcBorders>
              <w:top w:val="single" w:sz="8"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Change w:id="648" w:author="Sydow Antje (sydo)" w:date="2023-09-19T15:01: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4AC94C4B" w14:textId="6381A49F" w:rsidR="00087AF2" w:rsidRPr="009968F0" w:rsidDel="003B3446" w:rsidRDefault="00087AF2" w:rsidP="00087AF2">
            <w:pPr>
              <w:pStyle w:val="Tablebody"/>
              <w:rPr>
                <w:del w:id="649" w:author="Christian Grunewald" w:date="2023-09-08T13:17:00Z"/>
              </w:rPr>
            </w:pPr>
            <w:del w:id="650" w:author="Christian Grunewald" w:date="2023-09-08T13:17:00Z">
              <w:r w:rsidRPr="009968F0" w:rsidDel="003B3446">
                <w:delText>Corresponds to an issue with additional information.</w:delText>
              </w:r>
            </w:del>
          </w:p>
        </w:tc>
      </w:tr>
      <w:tr w:rsidR="00087AF2" w:rsidRPr="00087AF2" w14:paraId="6ADF6319" w14:textId="77777777" w:rsidTr="006E3D5E">
        <w:trPr>
          <w:trHeight w:val="284"/>
          <w:trPrChange w:id="651" w:author="Sydow Antje (sydo)" w:date="2023-09-19T15:01:00Z">
            <w:trPr>
              <w:gridAfter w:val="0"/>
              <w:trHeight w:val="284"/>
            </w:trPr>
          </w:trPrChange>
        </w:trPr>
        <w:tc>
          <w:tcPr>
            <w:tcW w:w="23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Change w:id="652" w:author="Sydow Antje (sydo)" w:date="2023-09-19T15:01: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0D637BB0" w14:textId="7E76DBD4" w:rsidR="00087AF2" w:rsidRPr="009968F0" w:rsidRDefault="00087AF2" w:rsidP="00087AF2">
            <w:pPr>
              <w:pStyle w:val="Tablebody"/>
            </w:pPr>
            <w:r w:rsidRPr="009968F0">
              <w:t>SRS</w:t>
            </w:r>
            <w:del w:id="653" w:author="Sydow Antje (sydo)" w:date="2023-08-31T11:07:00Z">
              <w:r w:rsidRPr="009968F0" w:rsidDel="00722D49">
                <w:delText xml:space="preserve"> </w:delText>
              </w:r>
            </w:del>
            <w:del w:id="654" w:author="Sydow Antje (sydo)" w:date="2023-08-31T11:08:00Z">
              <w:r w:rsidRPr="009968F0" w:rsidDel="00722D49">
                <w:rPr>
                  <w:sz w:val="24"/>
                  <w:szCs w:val="24"/>
                  <w:vertAlign w:val="superscript"/>
                </w:rPr>
                <w:delText>c</w:delText>
              </w:r>
            </w:del>
            <w:ins w:id="655" w:author="Sydow Antje (sydo)" w:date="2023-08-31T11:08:00Z">
              <w:r>
                <w:rPr>
                  <w:sz w:val="24"/>
                  <w:szCs w:val="24"/>
                  <w:vertAlign w:val="superscript"/>
                </w:rPr>
                <w:t xml:space="preserve"> c</w:t>
              </w:r>
            </w:ins>
            <w:r w:rsidRPr="009968F0">
              <w:t xml:space="preserve"> coordinates of left target</w:t>
            </w:r>
          </w:p>
        </w:tc>
        <w:tc>
          <w:tcPr>
            <w:tcW w:w="152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656" w:author="Sydow Antje (sydo)" w:date="2023-09-19T15:01: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3C8CC69C" w14:textId="6EE108D5" w:rsidR="00087AF2" w:rsidRPr="009968F0" w:rsidRDefault="00087AF2" w:rsidP="00087AF2">
            <w:pPr>
              <w:pStyle w:val="Tablebody"/>
            </w:pPr>
            <w:proofErr w:type="spellStart"/>
            <w:r w:rsidRPr="009968F0">
              <w:t>l_srs_xyz</w:t>
            </w:r>
            <w:proofErr w:type="spellEnd"/>
          </w:p>
        </w:tc>
        <w:tc>
          <w:tcPr>
            <w:tcW w:w="1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657" w:author="Sydow Antje (sydo)" w:date="2023-09-19T15:01: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7FAC26EF" w14:textId="77777777" w:rsidR="00087AF2" w:rsidRPr="009968F0" w:rsidRDefault="00087AF2" w:rsidP="00087AF2">
            <w:pPr>
              <w:pStyle w:val="Tablebody"/>
            </w:pPr>
            <w:r w:rsidRPr="009968F0">
              <w:t>optional</w:t>
            </w:r>
          </w:p>
        </w:tc>
        <w:tc>
          <w:tcPr>
            <w:tcW w:w="4440" w:type="dxa"/>
            <w:tcBorders>
              <w:top w:val="single" w:sz="8"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Change w:id="658" w:author="Sydow Antje (sydo)" w:date="2023-09-19T15:01: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0A5E9DFB" w14:textId="624A22A6" w:rsidR="00087AF2" w:rsidRPr="00087AF2" w:rsidRDefault="00087AF2" w:rsidP="00087AF2">
            <w:pPr>
              <w:pStyle w:val="Tablebody"/>
              <w:rPr>
                <w:lang w:val="en-US"/>
                <w:rPrChange w:id="659" w:author="Sydow Antje (sydo)" w:date="2023-09-19T14:58:00Z">
                  <w:rPr>
                    <w:lang w:val="es-ES"/>
                  </w:rPr>
                </w:rPrChange>
              </w:rPr>
            </w:pPr>
            <w:r w:rsidRPr="00087AF2">
              <w:rPr>
                <w:lang w:val="en-US"/>
                <w:rPrChange w:id="660" w:author="Sydow Antje (sydo)" w:date="2023-09-19T14:58:00Z">
                  <w:rPr>
                    <w:lang w:val="es-ES"/>
                  </w:rPr>
                </w:rPrChange>
              </w:rPr>
              <w:t xml:space="preserve">Describing </w:t>
            </w:r>
            <w:ins w:id="661" w:author="Sydow Antje (sydo)" w:date="2023-09-19T14:58:00Z">
              <w:r w:rsidRPr="009968F0">
                <w:t xml:space="preserve">the </w:t>
              </w:r>
            </w:ins>
            <w:r w:rsidRPr="00087AF2">
              <w:rPr>
                <w:lang w:val="en-US"/>
                <w:rPrChange w:id="662" w:author="Sydow Antje (sydo)" w:date="2023-09-19T14:58:00Z">
                  <w:rPr>
                    <w:lang w:val="es-ES"/>
                  </w:rPr>
                </w:rPrChange>
              </w:rPr>
              <w:t xml:space="preserve">SRS </w:t>
            </w:r>
            <w:ins w:id="663" w:author="Sydow Antje (sydo)" w:date="2023-09-19T14:59:00Z">
              <w:r w:rsidRPr="009968F0">
                <w:t xml:space="preserve">position </w:t>
              </w:r>
            </w:ins>
            <w:r w:rsidRPr="00087AF2">
              <w:rPr>
                <w:lang w:val="en-US"/>
                <w:rPrChange w:id="664" w:author="Sydow Antje (sydo)" w:date="2023-09-19T14:58:00Z">
                  <w:rPr>
                    <w:lang w:val="es-ES"/>
                  </w:rPr>
                </w:rPrChange>
              </w:rPr>
              <w:t>(</w:t>
            </w:r>
            <w:proofErr w:type="spellStart"/>
            <w:proofErr w:type="gramStart"/>
            <w:r w:rsidRPr="00087AF2">
              <w:rPr>
                <w:lang w:val="en-US"/>
                <w:rPrChange w:id="665" w:author="Sydow Antje (sydo)" w:date="2023-09-19T14:58:00Z">
                  <w:rPr>
                    <w:lang w:val="es-ES"/>
                  </w:rPr>
                </w:rPrChange>
              </w:rPr>
              <w:t>x,y</w:t>
            </w:r>
            <w:proofErr w:type="gramEnd"/>
            <w:ins w:id="666" w:author="Sydow Antje (sydo)" w:date="2023-08-31T11:19:00Z">
              <w:r w:rsidRPr="00087AF2">
                <w:rPr>
                  <w:lang w:val="en-US"/>
                  <w:rPrChange w:id="667" w:author="Sydow Antje (sydo)" w:date="2023-09-19T14:58:00Z">
                    <w:rPr>
                      <w:lang w:val="es-ES"/>
                    </w:rPr>
                  </w:rPrChange>
                </w:rPr>
                <w:t>,</w:t>
              </w:r>
            </w:ins>
            <w:del w:id="668" w:author="Sydow Antje (sydo)" w:date="2023-08-31T11:19:00Z">
              <w:r w:rsidRPr="00087AF2" w:rsidDel="00736450">
                <w:rPr>
                  <w:lang w:val="en-US"/>
                  <w:rPrChange w:id="669" w:author="Sydow Antje (sydo)" w:date="2023-09-19T14:58:00Z">
                    <w:rPr>
                      <w:lang w:val="es-ES"/>
                    </w:rPr>
                  </w:rPrChange>
                </w:rPr>
                <w:delText>,</w:delText>
              </w:r>
            </w:del>
            <w:r w:rsidRPr="00087AF2">
              <w:rPr>
                <w:lang w:val="en-US"/>
                <w:rPrChange w:id="670" w:author="Sydow Antje (sydo)" w:date="2023-09-19T14:58:00Z">
                  <w:rPr>
                    <w:lang w:val="es-ES"/>
                  </w:rPr>
                </w:rPrChange>
              </w:rPr>
              <w:t>z</w:t>
            </w:r>
            <w:proofErr w:type="spellEnd"/>
            <w:r w:rsidRPr="00087AF2">
              <w:rPr>
                <w:lang w:val="en-US"/>
                <w:rPrChange w:id="671" w:author="Sydow Antje (sydo)" w:date="2023-09-19T14:58:00Z">
                  <w:rPr>
                    <w:lang w:val="es-ES"/>
                  </w:rPr>
                </w:rPrChange>
              </w:rPr>
              <w:t>)</w:t>
            </w:r>
          </w:p>
        </w:tc>
      </w:tr>
      <w:tr w:rsidR="00087AF2" w:rsidRPr="00087AF2" w14:paraId="502D00AC" w14:textId="77777777" w:rsidTr="00277FC6">
        <w:trPr>
          <w:trHeight w:val="284"/>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6E9A9C6" w14:textId="1E8811C0" w:rsidR="00087AF2" w:rsidRPr="009968F0" w:rsidRDefault="00087AF2" w:rsidP="00087AF2">
            <w:pPr>
              <w:pStyle w:val="Tablebody"/>
            </w:pPr>
            <w:r w:rsidRPr="009968F0">
              <w:t>SRS</w:t>
            </w:r>
            <w:ins w:id="672" w:author="Sydow Antje (sydo)" w:date="2023-08-31T11:09:00Z">
              <w:r>
                <w:rPr>
                  <w:sz w:val="24"/>
                  <w:szCs w:val="24"/>
                  <w:vertAlign w:val="superscript"/>
                </w:rPr>
                <w:t xml:space="preserve"> c</w:t>
              </w:r>
            </w:ins>
            <w:r w:rsidRPr="009968F0">
              <w:t xml:space="preserve"> coordinates of right target</w:t>
            </w:r>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D22D5CB" w14:textId="23C10FFD" w:rsidR="00087AF2" w:rsidRPr="009968F0" w:rsidRDefault="00087AF2" w:rsidP="00087AF2">
            <w:pPr>
              <w:pStyle w:val="Tablebody"/>
            </w:pPr>
            <w:proofErr w:type="spellStart"/>
            <w:r w:rsidRPr="009968F0">
              <w:t>r_srs_xyz</w:t>
            </w:r>
            <w:proofErr w:type="spellEnd"/>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707D73" w14:textId="77777777" w:rsidR="00087AF2" w:rsidRPr="009968F0" w:rsidRDefault="00087AF2" w:rsidP="00087AF2">
            <w:pPr>
              <w:pStyle w:val="Tablebody"/>
            </w:pPr>
            <w:r w:rsidRPr="009968F0">
              <w:t>optional</w:t>
            </w:r>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p w14:paraId="6289812A" w14:textId="1FA9E8EA" w:rsidR="00087AF2" w:rsidRPr="00087AF2" w:rsidRDefault="00087AF2" w:rsidP="00087AF2">
            <w:pPr>
              <w:pStyle w:val="Tablebody"/>
              <w:rPr>
                <w:lang w:val="en-US"/>
                <w:rPrChange w:id="673" w:author="Sydow Antje (sydo)" w:date="2023-09-19T14:59:00Z">
                  <w:rPr>
                    <w:lang w:val="es-ES"/>
                  </w:rPr>
                </w:rPrChange>
              </w:rPr>
            </w:pPr>
            <w:r w:rsidRPr="00087AF2">
              <w:rPr>
                <w:lang w:val="en-US"/>
                <w:rPrChange w:id="674" w:author="Sydow Antje (sydo)" w:date="2023-09-19T14:59:00Z">
                  <w:rPr>
                    <w:lang w:val="es-ES"/>
                  </w:rPr>
                </w:rPrChange>
              </w:rPr>
              <w:t xml:space="preserve">Describing </w:t>
            </w:r>
            <w:ins w:id="675" w:author="Sydow Antje (sydo)" w:date="2023-09-19T14:59:00Z">
              <w:r w:rsidRPr="009968F0">
                <w:t xml:space="preserve">the </w:t>
              </w:r>
              <w:r w:rsidRPr="00901E93">
                <w:rPr>
                  <w:lang w:val="en-US"/>
                </w:rPr>
                <w:t xml:space="preserve">SRS </w:t>
              </w:r>
              <w:r w:rsidRPr="009968F0">
                <w:t xml:space="preserve">position </w:t>
              </w:r>
            </w:ins>
            <w:del w:id="676" w:author="Sydow Antje (sydo)" w:date="2023-09-19T14:59:00Z">
              <w:r w:rsidRPr="00087AF2" w:rsidDel="00087AF2">
                <w:rPr>
                  <w:lang w:val="en-US"/>
                  <w:rPrChange w:id="677" w:author="Sydow Antje (sydo)" w:date="2023-09-19T14:59:00Z">
                    <w:rPr>
                      <w:lang w:val="es-ES"/>
                    </w:rPr>
                  </w:rPrChange>
                </w:rPr>
                <w:delText xml:space="preserve">SRS </w:delText>
              </w:r>
            </w:del>
            <w:r w:rsidRPr="00087AF2">
              <w:rPr>
                <w:lang w:val="en-US"/>
                <w:rPrChange w:id="678" w:author="Sydow Antje (sydo)" w:date="2023-09-19T14:59:00Z">
                  <w:rPr>
                    <w:lang w:val="es-ES"/>
                  </w:rPr>
                </w:rPrChange>
              </w:rPr>
              <w:t>(</w:t>
            </w:r>
            <w:proofErr w:type="spellStart"/>
            <w:proofErr w:type="gramStart"/>
            <w:r w:rsidRPr="00087AF2">
              <w:rPr>
                <w:lang w:val="en-US"/>
                <w:rPrChange w:id="679" w:author="Sydow Antje (sydo)" w:date="2023-09-19T14:59:00Z">
                  <w:rPr>
                    <w:lang w:val="es-ES"/>
                  </w:rPr>
                </w:rPrChange>
              </w:rPr>
              <w:t>x,y</w:t>
            </w:r>
            <w:proofErr w:type="gramEnd"/>
            <w:r w:rsidRPr="00087AF2">
              <w:rPr>
                <w:lang w:val="en-US"/>
                <w:rPrChange w:id="680" w:author="Sydow Antje (sydo)" w:date="2023-09-19T14:59:00Z">
                  <w:rPr>
                    <w:lang w:val="es-ES"/>
                  </w:rPr>
                </w:rPrChange>
              </w:rPr>
              <w:t>,z</w:t>
            </w:r>
            <w:proofErr w:type="spellEnd"/>
            <w:r w:rsidRPr="00087AF2">
              <w:rPr>
                <w:lang w:val="en-US"/>
                <w:rPrChange w:id="681" w:author="Sydow Antje (sydo)" w:date="2023-09-19T14:59:00Z">
                  <w:rPr>
                    <w:lang w:val="es-ES"/>
                  </w:rPr>
                </w:rPrChange>
              </w:rPr>
              <w:t>)</w:t>
            </w:r>
          </w:p>
        </w:tc>
      </w:tr>
      <w:tr w:rsidR="00087AF2" w:rsidRPr="00087AF2" w14:paraId="039B3AF8" w14:textId="77777777" w:rsidTr="00277FC6">
        <w:trPr>
          <w:trHeight w:val="284"/>
          <w:ins w:id="682" w:author="Sydow Antje (sydo)" w:date="2023-09-19T14:57:00Z"/>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60FD97D9" w14:textId="35A9ED9F" w:rsidR="00087AF2" w:rsidRPr="009968F0" w:rsidRDefault="00087AF2" w:rsidP="00087AF2">
            <w:pPr>
              <w:pStyle w:val="Tablebody"/>
              <w:rPr>
                <w:ins w:id="683" w:author="Sydow Antje (sydo)" w:date="2023-09-19T14:57:00Z"/>
              </w:rPr>
            </w:pPr>
            <w:ins w:id="684" w:author="Sydow Antje (sydo)" w:date="2023-09-19T14:57:00Z">
              <w:r w:rsidRPr="009968F0">
                <w:t>SRS</w:t>
              </w:r>
              <w:r>
                <w:rPr>
                  <w:sz w:val="24"/>
                  <w:szCs w:val="24"/>
                  <w:vertAlign w:val="superscript"/>
                </w:rPr>
                <w:t xml:space="preserve"> c</w:t>
              </w:r>
              <w:r w:rsidRPr="009968F0">
                <w:t xml:space="preserve"> coordinates of </w:t>
              </w:r>
            </w:ins>
            <w:ins w:id="685" w:author="Sydow Antje (sydo)" w:date="2023-09-19T14:58:00Z">
              <w:r>
                <w:t>additional</w:t>
              </w:r>
            </w:ins>
            <w:ins w:id="686" w:author="Sydow Antje (sydo)" w:date="2023-09-19T14:57:00Z">
              <w:r w:rsidRPr="009968F0">
                <w:t xml:space="preserve"> target</w:t>
              </w:r>
            </w:ins>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BB7510C" w14:textId="2CB02E50" w:rsidR="00087AF2" w:rsidRPr="009968F0" w:rsidRDefault="00087AF2" w:rsidP="00087AF2">
            <w:pPr>
              <w:pStyle w:val="Tablebody"/>
              <w:rPr>
                <w:ins w:id="687" w:author="Sydow Antje (sydo)" w:date="2023-09-19T14:57:00Z"/>
              </w:rPr>
            </w:pPr>
            <w:proofErr w:type="spellStart"/>
            <w:ins w:id="688" w:author="Sydow Antje (sydo)" w:date="2023-09-19T14:58:00Z">
              <w:r>
                <w:t>a</w:t>
              </w:r>
            </w:ins>
            <w:ins w:id="689" w:author="Sydow Antje (sydo)" w:date="2023-09-19T14:57:00Z">
              <w:r w:rsidRPr="009968F0">
                <w:t>_srs_xyz</w:t>
              </w:r>
              <w:proofErr w:type="spellEnd"/>
            </w:ins>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2AD24CF" w14:textId="574936C2" w:rsidR="00087AF2" w:rsidRPr="009968F0" w:rsidRDefault="00087AF2" w:rsidP="00087AF2">
            <w:pPr>
              <w:pStyle w:val="Tablebody"/>
              <w:rPr>
                <w:ins w:id="690" w:author="Sydow Antje (sydo)" w:date="2023-09-19T14:57:00Z"/>
              </w:rPr>
            </w:pPr>
            <w:ins w:id="691" w:author="Sydow Antje (sydo)" w:date="2023-09-19T14:57:00Z">
              <w:r w:rsidRPr="009968F0">
                <w:t>optional</w:t>
              </w:r>
            </w:ins>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p w14:paraId="0769DEF6" w14:textId="759F8BBF" w:rsidR="00087AF2" w:rsidRPr="00087AF2" w:rsidRDefault="00087AF2" w:rsidP="00087AF2">
            <w:pPr>
              <w:pStyle w:val="Tablebody"/>
              <w:rPr>
                <w:ins w:id="692" w:author="Sydow Antje (sydo)" w:date="2023-09-19T14:57:00Z"/>
                <w:lang w:val="en-US"/>
                <w:rPrChange w:id="693" w:author="Sydow Antje (sydo)" w:date="2023-09-19T14:59:00Z">
                  <w:rPr>
                    <w:ins w:id="694" w:author="Sydow Antje (sydo)" w:date="2023-09-19T14:57:00Z"/>
                    <w:lang w:val="es-ES"/>
                  </w:rPr>
                </w:rPrChange>
              </w:rPr>
            </w:pPr>
            <w:ins w:id="695" w:author="Sydow Antje (sydo)" w:date="2023-09-19T14:57:00Z">
              <w:r w:rsidRPr="00087AF2">
                <w:rPr>
                  <w:lang w:val="en-US"/>
                  <w:rPrChange w:id="696" w:author="Sydow Antje (sydo)" w:date="2023-09-19T14:59:00Z">
                    <w:rPr>
                      <w:lang w:val="es-ES"/>
                    </w:rPr>
                  </w:rPrChange>
                </w:rPr>
                <w:t xml:space="preserve">Describing </w:t>
              </w:r>
            </w:ins>
            <w:ins w:id="697" w:author="Sydow Antje (sydo)" w:date="2023-09-19T14:59:00Z">
              <w:r w:rsidRPr="009968F0">
                <w:t xml:space="preserve">the </w:t>
              </w:r>
              <w:r w:rsidRPr="00901E93">
                <w:rPr>
                  <w:lang w:val="en-US"/>
                </w:rPr>
                <w:t xml:space="preserve">SRS </w:t>
              </w:r>
              <w:r w:rsidRPr="009968F0">
                <w:t xml:space="preserve">position </w:t>
              </w:r>
            </w:ins>
            <w:ins w:id="698" w:author="Sydow Antje (sydo)" w:date="2023-09-19T14:57:00Z">
              <w:r w:rsidRPr="00087AF2">
                <w:rPr>
                  <w:lang w:val="en-US"/>
                  <w:rPrChange w:id="699" w:author="Sydow Antje (sydo)" w:date="2023-09-19T14:59:00Z">
                    <w:rPr>
                      <w:lang w:val="es-ES"/>
                    </w:rPr>
                  </w:rPrChange>
                </w:rPr>
                <w:t>(</w:t>
              </w:r>
              <w:proofErr w:type="spellStart"/>
              <w:proofErr w:type="gramStart"/>
              <w:r w:rsidRPr="00087AF2">
                <w:rPr>
                  <w:lang w:val="en-US"/>
                  <w:rPrChange w:id="700" w:author="Sydow Antje (sydo)" w:date="2023-09-19T14:59:00Z">
                    <w:rPr>
                      <w:lang w:val="es-ES"/>
                    </w:rPr>
                  </w:rPrChange>
                </w:rPr>
                <w:t>x,y</w:t>
              </w:r>
              <w:proofErr w:type="gramEnd"/>
              <w:r w:rsidRPr="00087AF2">
                <w:rPr>
                  <w:lang w:val="en-US"/>
                  <w:rPrChange w:id="701" w:author="Sydow Antje (sydo)" w:date="2023-09-19T14:59:00Z">
                    <w:rPr>
                      <w:lang w:val="es-ES"/>
                    </w:rPr>
                  </w:rPrChange>
                </w:rPr>
                <w:t>,z</w:t>
              </w:r>
              <w:proofErr w:type="spellEnd"/>
              <w:r w:rsidRPr="00087AF2">
                <w:rPr>
                  <w:lang w:val="en-US"/>
                  <w:rPrChange w:id="702" w:author="Sydow Antje (sydo)" w:date="2023-09-19T14:59:00Z">
                    <w:rPr>
                      <w:lang w:val="es-ES"/>
                    </w:rPr>
                  </w:rPrChange>
                </w:rPr>
                <w:t>)</w:t>
              </w:r>
            </w:ins>
          </w:p>
        </w:tc>
      </w:tr>
      <w:tr w:rsidR="00087AF2" w:rsidRPr="009968F0" w:rsidDel="006E3D5E" w14:paraId="0AF84AEE" w14:textId="26FCEA45" w:rsidTr="00087AF2">
        <w:trPr>
          <w:trHeight w:val="284"/>
          <w:del w:id="703" w:author="Sydow Antje (sydo)" w:date="2023-09-19T15:01:00Z"/>
          <w:trPrChange w:id="704" w:author="Sydow Antje (sydo)" w:date="2023-09-19T15:00:00Z">
            <w:trPr>
              <w:gridAfter w:val="0"/>
              <w:trHeight w:val="284"/>
            </w:trPr>
          </w:trPrChange>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Change w:id="705" w:author="Sydow Antje (sydo)" w:date="2023-09-19T15:00: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697FAD35" w14:textId="6D290298" w:rsidR="00087AF2" w:rsidRPr="009968F0" w:rsidDel="006E3D5E" w:rsidRDefault="00087AF2" w:rsidP="00087AF2">
            <w:pPr>
              <w:pStyle w:val="Tablebody"/>
              <w:rPr>
                <w:del w:id="706" w:author="Sydow Antje (sydo)" w:date="2023-09-19T15:01:00Z"/>
              </w:rPr>
            </w:pPr>
            <w:del w:id="707" w:author="Sydow Antje (sydo)" w:date="2023-09-19T15:00:00Z">
              <w:r w:rsidRPr="009968F0" w:rsidDel="00087AF2">
                <w:delText>EPSG Code of SRS</w:delText>
              </w:r>
            </w:del>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708" w:author="Sydow Antje (sydo)" w:date="2023-09-19T15:00: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6224CB94" w14:textId="59556B2B" w:rsidR="00087AF2" w:rsidRPr="009968F0" w:rsidDel="006E3D5E" w:rsidRDefault="00087AF2" w:rsidP="00087AF2">
            <w:pPr>
              <w:pStyle w:val="Tablebody"/>
              <w:rPr>
                <w:del w:id="709" w:author="Sydow Antje (sydo)" w:date="2023-09-19T15:01:00Z"/>
              </w:rPr>
            </w:pPr>
            <w:del w:id="710" w:author="Sydow Antje (sydo)" w:date="2023-09-19T15:00:00Z">
              <w:r w:rsidRPr="009968F0" w:rsidDel="00087AF2">
                <w:delText>srs_epsg</w:delText>
              </w:r>
            </w:del>
            <w:ins w:id="711" w:author="Christian Grunewald" w:date="2023-08-27T23:06:00Z">
              <w:del w:id="712" w:author="Sydow Antje (sydo)" w:date="2023-09-19T15:00:00Z">
                <w:r w:rsidDel="00087AF2">
                  <w:delText>_1</w:delText>
                </w:r>
              </w:del>
            </w:ins>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713" w:author="Sydow Antje (sydo)" w:date="2023-09-19T15:00: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38A2DA3D" w14:textId="3CFD2477" w:rsidR="00087AF2" w:rsidRPr="009968F0" w:rsidDel="006E3D5E" w:rsidRDefault="00087AF2" w:rsidP="00087AF2">
            <w:pPr>
              <w:pStyle w:val="Tablebody"/>
              <w:rPr>
                <w:del w:id="714" w:author="Sydow Antje (sydo)" w:date="2023-09-19T15:01:00Z"/>
              </w:rPr>
            </w:pPr>
            <w:del w:id="715" w:author="Sydow Antje (sydo)" w:date="2023-09-19T15:00:00Z">
              <w:r w:rsidRPr="009968F0" w:rsidDel="00087AF2">
                <w:delText>optional</w:delText>
              </w:r>
            </w:del>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Change w:id="716" w:author="Sydow Antje (sydo)" w:date="2023-09-19T15:00: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5A9B1819" w14:textId="566CCCE2" w:rsidR="00087AF2" w:rsidRPr="009968F0" w:rsidDel="006E3D5E" w:rsidRDefault="00087AF2" w:rsidP="00087AF2">
            <w:pPr>
              <w:pStyle w:val="Tablebody"/>
              <w:rPr>
                <w:del w:id="717" w:author="Sydow Antje (sydo)" w:date="2023-09-19T15:01:00Z"/>
              </w:rPr>
            </w:pPr>
            <w:del w:id="718" w:author="Sydow Antje (sydo)" w:date="2023-09-19T15:00:00Z">
              <w:r w:rsidRPr="009968F0" w:rsidDel="00087AF2">
                <w:delText>Defining the SRS used</w:delText>
              </w:r>
            </w:del>
          </w:p>
        </w:tc>
      </w:tr>
      <w:tr w:rsidR="00087AF2" w:rsidRPr="009968F0" w:rsidDel="006E3D5E" w14:paraId="32134F28" w14:textId="26E90950" w:rsidTr="00583C92">
        <w:trPr>
          <w:trHeight w:val="284"/>
          <w:ins w:id="719" w:author="Christian Grunewald" w:date="2023-08-27T23:06:00Z"/>
          <w:del w:id="720" w:author="Sydow Antje (sydo)" w:date="2023-09-19T15:01:00Z"/>
          <w:trPrChange w:id="721" w:author="Sydow Antje (sydo)" w:date="2023-08-31T10:58:00Z">
            <w:trPr>
              <w:gridAfter w:val="0"/>
              <w:trHeight w:val="284"/>
            </w:trPr>
          </w:trPrChange>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Change w:id="722" w:author="Sydow Antje (sydo)" w:date="2023-08-31T10:58: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15D5510D" w14:textId="4FB42FAF" w:rsidR="00087AF2" w:rsidRPr="009968F0" w:rsidDel="006E3D5E" w:rsidRDefault="00087AF2" w:rsidP="00087AF2">
            <w:pPr>
              <w:pStyle w:val="Tablebody"/>
              <w:rPr>
                <w:ins w:id="723" w:author="Christian Grunewald" w:date="2023-08-27T23:06:00Z"/>
                <w:del w:id="724" w:author="Sydow Antje (sydo)" w:date="2023-09-19T15:01:00Z"/>
              </w:rPr>
            </w:pPr>
            <w:ins w:id="725" w:author="Christian Grunewald" w:date="2023-08-27T23:06:00Z">
              <w:del w:id="726" w:author="Sydow Antje (sydo)" w:date="2023-09-19T15:00:00Z">
                <w:r w:rsidDel="00087AF2">
                  <w:delText>EPSG Code of SRS</w:delText>
                </w:r>
              </w:del>
            </w:ins>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727" w:author="Sydow Antje (sydo)" w:date="2023-08-31T10:58: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33931778" w14:textId="4E962583" w:rsidR="00087AF2" w:rsidRPr="009968F0" w:rsidDel="006E3D5E" w:rsidRDefault="00087AF2" w:rsidP="00087AF2">
            <w:pPr>
              <w:pStyle w:val="Tablebody"/>
              <w:rPr>
                <w:ins w:id="728" w:author="Christian Grunewald" w:date="2023-08-27T23:06:00Z"/>
                <w:del w:id="729" w:author="Sydow Antje (sydo)" w:date="2023-09-19T15:01:00Z"/>
              </w:rPr>
            </w:pPr>
            <w:ins w:id="730" w:author="Christian Grunewald" w:date="2023-08-27T23:06:00Z">
              <w:del w:id="731" w:author="Sydow Antje (sydo)" w:date="2023-09-19T15:00:00Z">
                <w:r w:rsidDel="00087AF2">
                  <w:delText>srs_epsg_2</w:delText>
                </w:r>
              </w:del>
            </w:ins>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732" w:author="Sydow Antje (sydo)" w:date="2023-08-31T10:58: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2CF835D4" w14:textId="712A03BB" w:rsidR="00087AF2" w:rsidRPr="009968F0" w:rsidDel="006E3D5E" w:rsidRDefault="00087AF2" w:rsidP="00087AF2">
            <w:pPr>
              <w:pStyle w:val="Tablebody"/>
              <w:rPr>
                <w:ins w:id="733" w:author="Christian Grunewald" w:date="2023-08-27T23:06:00Z"/>
                <w:del w:id="734" w:author="Sydow Antje (sydo)" w:date="2023-09-19T15:01:00Z"/>
              </w:rPr>
            </w:pPr>
            <w:ins w:id="735" w:author="Christian Grunewald" w:date="2023-08-27T23:06:00Z">
              <w:del w:id="736" w:author="Sydow Antje (sydo)" w:date="2023-09-19T15:00:00Z">
                <w:r w:rsidDel="00087AF2">
                  <w:delText>optional</w:delText>
                </w:r>
              </w:del>
            </w:ins>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Change w:id="737" w:author="Sydow Antje (sydo)" w:date="2023-08-31T10:58: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4935DAAF" w14:textId="73DE0169" w:rsidR="00087AF2" w:rsidRPr="009968F0" w:rsidDel="006E3D5E" w:rsidRDefault="00087AF2" w:rsidP="00087AF2">
            <w:pPr>
              <w:pStyle w:val="Tablebody"/>
              <w:rPr>
                <w:ins w:id="738" w:author="Christian Grunewald" w:date="2023-08-27T23:06:00Z"/>
                <w:del w:id="739" w:author="Sydow Antje (sydo)" w:date="2023-09-19T15:01:00Z"/>
              </w:rPr>
            </w:pPr>
            <w:ins w:id="740" w:author="Christian Grunewald" w:date="2023-08-27T23:06:00Z">
              <w:del w:id="741" w:author="Sydow Antje (sydo)" w:date="2023-09-19T15:00:00Z">
                <w:r w:rsidDel="00087AF2">
                  <w:delText>For compound CRS, this field is especially for the vertical CRS.</w:delText>
                </w:r>
              </w:del>
              <w:del w:id="742" w:author="Sydow Antje (sydo)" w:date="2023-08-31T11:12:00Z">
                <w:r w:rsidRPr="00852E8C" w:rsidDel="00722D49">
                  <w:rPr>
                    <w:vertAlign w:val="superscript"/>
                  </w:rPr>
                  <w:delText>x</w:delText>
                </w:r>
              </w:del>
            </w:ins>
          </w:p>
        </w:tc>
      </w:tr>
      <w:tr w:rsidR="00087AF2" w:rsidRPr="009968F0" w:rsidDel="006E3D5E" w14:paraId="1813EFBA" w14:textId="666B91BC" w:rsidTr="0094715E">
        <w:trPr>
          <w:trHeight w:val="284"/>
          <w:ins w:id="743" w:author="Christian Grunewald" w:date="2023-08-28T08:28:00Z"/>
          <w:del w:id="744" w:author="Sydow Antje (sydo)" w:date="2023-09-19T15:01:00Z"/>
          <w:trPrChange w:id="745" w:author="Christian Grunewald" w:date="2023-09-08T13:17:00Z">
            <w:trPr>
              <w:gridAfter w:val="0"/>
              <w:trHeight w:val="284"/>
            </w:trPr>
          </w:trPrChange>
        </w:trPr>
        <w:tc>
          <w:tcPr>
            <w:tcW w:w="2325"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Change w:id="746" w:author="Christian Grunewald" w:date="2023-09-08T13:17: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26AFD1D1" w14:textId="551718C1" w:rsidR="00087AF2" w:rsidDel="006E3D5E" w:rsidRDefault="00087AF2" w:rsidP="00087AF2">
            <w:pPr>
              <w:pStyle w:val="Tablebody"/>
              <w:rPr>
                <w:ins w:id="747" w:author="Christian Grunewald" w:date="2023-08-28T08:28:00Z"/>
                <w:del w:id="748" w:author="Sydow Antje (sydo)" w:date="2023-09-19T15:01:00Z"/>
              </w:rPr>
            </w:pPr>
            <w:commentRangeStart w:id="749"/>
            <w:ins w:id="750" w:author="Christian Grunewald" w:date="2023-08-28T08:28:00Z">
              <w:del w:id="751" w:author="Sydow Antje (sydo)" w:date="2023-09-19T15:00:00Z">
                <w:r w:rsidDel="00087AF2">
                  <w:delText>coordinate epoch of dynamic SRS</w:delText>
                </w:r>
              </w:del>
            </w:ins>
          </w:p>
        </w:tc>
        <w:tc>
          <w:tcPr>
            <w:tcW w:w="1522" w:type="dxa"/>
            <w:tcBorders>
              <w:top w:val="single" w:sz="8" w:space="0" w:color="000000"/>
              <w:left w:val="single" w:sz="6" w:space="0" w:color="000000"/>
              <w:bottom w:val="single" w:sz="12" w:space="0" w:color="000000"/>
              <w:right w:val="single" w:sz="8" w:space="0" w:color="000000"/>
            </w:tcBorders>
            <w:tcMar>
              <w:top w:w="100" w:type="dxa"/>
              <w:left w:w="100" w:type="dxa"/>
              <w:bottom w:w="100" w:type="dxa"/>
              <w:right w:w="100" w:type="dxa"/>
            </w:tcMar>
            <w:tcPrChange w:id="752" w:author="Christian Grunewald" w:date="2023-09-08T13:17: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421115EB" w14:textId="721D8405" w:rsidR="00087AF2" w:rsidDel="006E3D5E" w:rsidRDefault="00087AF2" w:rsidP="00087AF2">
            <w:pPr>
              <w:pStyle w:val="Tablebody"/>
              <w:rPr>
                <w:ins w:id="753" w:author="Christian Grunewald" w:date="2023-08-28T08:28:00Z"/>
                <w:del w:id="754" w:author="Sydow Antje (sydo)" w:date="2023-09-19T15:01:00Z"/>
              </w:rPr>
            </w:pPr>
            <w:ins w:id="755" w:author="Christian Grunewald" w:date="2023-08-28T08:29:00Z">
              <w:del w:id="756" w:author="Sydow Antje (sydo)" w:date="2023-09-19T15:00:00Z">
                <w:r w:rsidDel="00087AF2">
                  <w:delText>srs_epoch</w:delText>
                </w:r>
              </w:del>
            </w:ins>
          </w:p>
        </w:tc>
        <w:tc>
          <w:tcPr>
            <w:tcW w:w="1465" w:type="dxa"/>
            <w:tcBorders>
              <w:top w:val="single" w:sz="8" w:space="0" w:color="000000"/>
              <w:left w:val="single" w:sz="6" w:space="0" w:color="000000"/>
              <w:bottom w:val="single" w:sz="12" w:space="0" w:color="000000"/>
              <w:right w:val="single" w:sz="8" w:space="0" w:color="000000"/>
            </w:tcBorders>
            <w:tcMar>
              <w:top w:w="100" w:type="dxa"/>
              <w:left w:w="100" w:type="dxa"/>
              <w:bottom w:w="100" w:type="dxa"/>
              <w:right w:w="100" w:type="dxa"/>
            </w:tcMar>
            <w:tcPrChange w:id="757" w:author="Christian Grunewald" w:date="2023-09-08T13:17: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2482ADCB" w14:textId="715EA0D6" w:rsidR="00087AF2" w:rsidDel="006E3D5E" w:rsidRDefault="00087AF2" w:rsidP="00087AF2">
            <w:pPr>
              <w:pStyle w:val="Tablebody"/>
              <w:rPr>
                <w:ins w:id="758" w:author="Christian Grunewald" w:date="2023-08-28T08:28:00Z"/>
                <w:del w:id="759" w:author="Sydow Antje (sydo)" w:date="2023-09-19T15:01:00Z"/>
              </w:rPr>
            </w:pPr>
            <w:ins w:id="760" w:author="Christian Grunewald" w:date="2023-08-28T08:29:00Z">
              <w:del w:id="761" w:author="Sydow Antje (sydo)" w:date="2023-09-19T15:00:00Z">
                <w:r w:rsidDel="00087AF2">
                  <w:delText>optional</w:delText>
                </w:r>
              </w:del>
            </w:ins>
          </w:p>
        </w:tc>
        <w:tc>
          <w:tcPr>
            <w:tcW w:w="4440" w:type="dxa"/>
            <w:tcBorders>
              <w:top w:val="single" w:sz="8" w:space="0" w:color="000000"/>
              <w:left w:val="single" w:sz="6" w:space="0" w:color="000000"/>
              <w:bottom w:val="single" w:sz="12" w:space="0" w:color="000000"/>
              <w:right w:val="single" w:sz="12" w:space="0" w:color="000000"/>
            </w:tcBorders>
            <w:tcMar>
              <w:top w:w="100" w:type="dxa"/>
              <w:left w:w="100" w:type="dxa"/>
              <w:bottom w:w="100" w:type="dxa"/>
              <w:right w:w="100" w:type="dxa"/>
            </w:tcMar>
            <w:tcPrChange w:id="762" w:author="Christian Grunewald" w:date="2023-09-08T13:17: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2CA6B4D5" w14:textId="69A08B4E" w:rsidR="00087AF2" w:rsidDel="00087AF2" w:rsidRDefault="00087AF2" w:rsidP="00087AF2">
            <w:pPr>
              <w:pStyle w:val="Tablebody"/>
              <w:rPr>
                <w:ins w:id="763" w:author="Christian Grunewald" w:date="2023-08-28T08:30:00Z"/>
                <w:del w:id="764" w:author="Sydow Antje (sydo)" w:date="2023-09-19T15:00:00Z"/>
              </w:rPr>
            </w:pPr>
            <w:ins w:id="765" w:author="Christian Grunewald" w:date="2023-08-28T08:30:00Z">
              <w:del w:id="766" w:author="Sydow Antje (sydo)" w:date="2023-09-19T15:00:00Z">
                <w:r w:rsidDel="00087AF2">
                  <w:delText>D</w:delText>
                </w:r>
              </w:del>
            </w:ins>
            <w:ins w:id="767" w:author="Christian Grunewald" w:date="2023-08-28T08:29:00Z">
              <w:del w:id="768" w:author="Sydow Antje (sydo)" w:date="2023-09-19T15:00:00Z">
                <w:r w:rsidDel="00087AF2">
                  <w:delText>ecimal year in Gregorian calendar</w:delText>
                </w:r>
              </w:del>
            </w:ins>
          </w:p>
          <w:p w14:paraId="4451FAEB" w14:textId="564D16AB" w:rsidR="00087AF2" w:rsidDel="006E3D5E" w:rsidRDefault="00087AF2" w:rsidP="00087AF2">
            <w:pPr>
              <w:pStyle w:val="Tablebody"/>
              <w:rPr>
                <w:ins w:id="769" w:author="Christian Grunewald" w:date="2023-08-28T08:28:00Z"/>
                <w:del w:id="770" w:author="Sydow Antje (sydo)" w:date="2023-09-19T15:01:00Z"/>
              </w:rPr>
            </w:pPr>
            <w:ins w:id="771" w:author="Christian Grunewald" w:date="2023-08-28T08:30:00Z">
              <w:del w:id="772" w:author="Sydow Antje (sydo)" w:date="2023-09-19T15:00:00Z">
                <w:r w:rsidDel="00087AF2">
                  <w:delText>mandatory if SRS is dynamic, not required if SRS is static</w:delText>
                </w:r>
                <w:commentRangeEnd w:id="749"/>
                <w:r w:rsidDel="00087AF2">
                  <w:rPr>
                    <w:rStyle w:val="CommentReference"/>
                    <w:rFonts w:eastAsia="Calibri" w:cs="Times New Roman"/>
                    <w:lang w:eastAsia="en-US"/>
                  </w:rPr>
                  <w:commentReference w:id="749"/>
                </w:r>
              </w:del>
            </w:ins>
          </w:p>
        </w:tc>
      </w:tr>
      <w:tr w:rsidR="00087AF2" w:rsidRPr="009968F0" w14:paraId="41EA4AE6" w14:textId="77777777" w:rsidTr="0094715E">
        <w:trPr>
          <w:trHeight w:val="284"/>
          <w:trPrChange w:id="773" w:author="Christian Grunewald" w:date="2023-09-08T13:17:00Z">
            <w:trPr>
              <w:gridBefore w:val="1"/>
              <w:trHeight w:val="284"/>
            </w:trPr>
          </w:trPrChange>
        </w:trPr>
        <w:tc>
          <w:tcPr>
            <w:tcW w:w="2325" w:type="dxa"/>
            <w:tcBorders>
              <w:top w:val="single" w:sz="12" w:space="0" w:color="000000"/>
              <w:left w:val="single" w:sz="12" w:space="0" w:color="000000"/>
              <w:bottom w:val="single" w:sz="8" w:space="0" w:color="auto"/>
              <w:right w:val="single" w:sz="8" w:space="0" w:color="000000"/>
            </w:tcBorders>
            <w:tcMar>
              <w:top w:w="100" w:type="dxa"/>
              <w:left w:w="100" w:type="dxa"/>
              <w:bottom w:w="100" w:type="dxa"/>
              <w:right w:w="100" w:type="dxa"/>
            </w:tcMar>
            <w:hideMark/>
            <w:tcPrChange w:id="774" w:author="Christian Grunewald" w:date="2023-09-08T13:17:00Z">
              <w:tcPr>
                <w:tcW w:w="2325" w:type="dxa"/>
                <w:gridSpan w:val="2"/>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tcPrChange>
          </w:tcPr>
          <w:p w14:paraId="7782557F" w14:textId="77777777" w:rsidR="00087AF2" w:rsidRPr="009968F0" w:rsidRDefault="00087AF2" w:rsidP="00087AF2">
            <w:pPr>
              <w:pStyle w:val="Tablebody"/>
            </w:pPr>
            <w:moveToRangeStart w:id="775" w:author="Christian Grunewald" w:date="2023-09-08T13:17:00Z" w:name="move145071439"/>
            <w:ins w:id="776" w:author="Christian Grunewald" w:date="2023-09-08T13:17:00Z">
              <w:r w:rsidRPr="009968F0">
                <w:t>BCF</w:t>
              </w:r>
              <w:r w:rsidRPr="009968F0">
                <w:rPr>
                  <w:vertAlign w:val="superscript"/>
                </w:rPr>
                <w:t xml:space="preserve"> b</w:t>
              </w:r>
              <w:r w:rsidRPr="009968F0">
                <w:t xml:space="preserve"> issue guid</w:t>
              </w:r>
            </w:ins>
          </w:p>
        </w:tc>
        <w:tc>
          <w:tcPr>
            <w:tcW w:w="1522" w:type="dxa"/>
            <w:tcBorders>
              <w:top w:val="single" w:sz="12" w:space="0" w:color="000000"/>
              <w:left w:val="single" w:sz="6" w:space="0" w:color="000000"/>
              <w:bottom w:val="single" w:sz="8" w:space="0" w:color="auto"/>
              <w:right w:val="single" w:sz="8" w:space="0" w:color="000000"/>
            </w:tcBorders>
            <w:tcMar>
              <w:top w:w="100" w:type="dxa"/>
              <w:left w:w="100" w:type="dxa"/>
              <w:bottom w:w="100" w:type="dxa"/>
              <w:right w:w="100" w:type="dxa"/>
            </w:tcMar>
            <w:hideMark/>
            <w:tcPrChange w:id="777" w:author="Christian Grunewald" w:date="2023-09-08T13:17:00Z">
              <w:tcPr>
                <w:tcW w:w="1522" w:type="dxa"/>
                <w:gridSpan w:val="2"/>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
            </w:tcPrChange>
          </w:tcPr>
          <w:p w14:paraId="5E16D136" w14:textId="318695DB" w:rsidR="00087AF2" w:rsidRPr="009968F0" w:rsidRDefault="00087AF2" w:rsidP="00087AF2">
            <w:pPr>
              <w:pStyle w:val="Tablebody"/>
            </w:pPr>
            <w:proofErr w:type="spellStart"/>
            <w:ins w:id="778" w:author="Christian Grunewald" w:date="2023-09-08T13:17:00Z">
              <w:r w:rsidRPr="009968F0">
                <w:t>issue_</w:t>
              </w:r>
            </w:ins>
            <w:ins w:id="779" w:author="Christian Grunewald" w:date="2023-09-08T13:19:00Z">
              <w:r>
                <w:t>gu</w:t>
              </w:r>
            </w:ins>
            <w:ins w:id="780" w:author="Christian Grunewald" w:date="2023-09-08T13:17:00Z">
              <w:r w:rsidRPr="009968F0">
                <w:t>id</w:t>
              </w:r>
            </w:ins>
            <w:proofErr w:type="spellEnd"/>
          </w:p>
        </w:tc>
        <w:tc>
          <w:tcPr>
            <w:tcW w:w="1465" w:type="dxa"/>
            <w:tcBorders>
              <w:top w:val="single" w:sz="12" w:space="0" w:color="000000"/>
              <w:left w:val="single" w:sz="6" w:space="0" w:color="000000"/>
              <w:bottom w:val="single" w:sz="8" w:space="0" w:color="auto"/>
              <w:right w:val="single" w:sz="8" w:space="0" w:color="000000"/>
            </w:tcBorders>
            <w:tcMar>
              <w:top w:w="100" w:type="dxa"/>
              <w:left w:w="100" w:type="dxa"/>
              <w:bottom w:w="100" w:type="dxa"/>
              <w:right w:w="100" w:type="dxa"/>
            </w:tcMar>
            <w:hideMark/>
            <w:tcPrChange w:id="781" w:author="Christian Grunewald" w:date="2023-09-08T13:17:00Z">
              <w:tcPr>
                <w:tcW w:w="1465" w:type="dxa"/>
                <w:gridSpan w:val="2"/>
                <w:tcBorders>
                  <w:top w:val="single" w:sz="12" w:space="0" w:color="000000"/>
                  <w:left w:val="single" w:sz="6" w:space="0" w:color="000000"/>
                  <w:bottom w:val="single" w:sz="12" w:space="0" w:color="000000"/>
                  <w:right w:val="single" w:sz="8" w:space="0" w:color="000000"/>
                </w:tcBorders>
                <w:tcMar>
                  <w:top w:w="100" w:type="dxa"/>
                  <w:left w:w="100" w:type="dxa"/>
                  <w:bottom w:w="100" w:type="dxa"/>
                  <w:right w:w="100" w:type="dxa"/>
                </w:tcMar>
                <w:hideMark/>
              </w:tcPr>
            </w:tcPrChange>
          </w:tcPr>
          <w:p w14:paraId="2C64E9FF" w14:textId="77777777" w:rsidR="00087AF2" w:rsidRPr="009968F0" w:rsidRDefault="00087AF2" w:rsidP="00087AF2">
            <w:pPr>
              <w:pStyle w:val="Tablebody"/>
            </w:pPr>
            <w:ins w:id="782" w:author="Christian Grunewald" w:date="2023-09-08T13:17:00Z">
              <w:r w:rsidRPr="009968F0">
                <w:t>optional</w:t>
              </w:r>
            </w:ins>
          </w:p>
        </w:tc>
        <w:tc>
          <w:tcPr>
            <w:tcW w:w="4440" w:type="dxa"/>
            <w:tcBorders>
              <w:top w:val="single" w:sz="12" w:space="0" w:color="000000"/>
              <w:left w:val="single" w:sz="6" w:space="0" w:color="000000"/>
              <w:bottom w:val="single" w:sz="8" w:space="0" w:color="auto"/>
              <w:right w:val="single" w:sz="12" w:space="0" w:color="000000"/>
            </w:tcBorders>
            <w:tcMar>
              <w:top w:w="100" w:type="dxa"/>
              <w:left w:w="100" w:type="dxa"/>
              <w:bottom w:w="100" w:type="dxa"/>
              <w:right w:w="100" w:type="dxa"/>
            </w:tcMar>
            <w:hideMark/>
            <w:tcPrChange w:id="783" w:author="Christian Grunewald" w:date="2023-09-08T13:17:00Z">
              <w:tcPr>
                <w:tcW w:w="4440" w:type="dxa"/>
                <w:gridSpan w:val="2"/>
                <w:tcBorders>
                  <w:top w:val="single" w:sz="12"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
            </w:tcPrChange>
          </w:tcPr>
          <w:p w14:paraId="3671AC43" w14:textId="77777777" w:rsidR="00087AF2" w:rsidRPr="009968F0" w:rsidRDefault="00087AF2" w:rsidP="00087AF2">
            <w:pPr>
              <w:pStyle w:val="Tablebody"/>
            </w:pPr>
            <w:ins w:id="784" w:author="Christian Grunewald" w:date="2023-09-08T13:17:00Z">
              <w:r w:rsidRPr="009968F0">
                <w:t>Corresponds to an issue with additional information.</w:t>
              </w:r>
            </w:ins>
          </w:p>
        </w:tc>
      </w:tr>
      <w:moveToRangeEnd w:id="775"/>
      <w:tr w:rsidR="00087AF2" w:rsidRPr="009968F0" w14:paraId="6516E445" w14:textId="77777777" w:rsidTr="0094715E">
        <w:trPr>
          <w:trHeight w:val="284"/>
          <w:ins w:id="785" w:author="Christian Grunewald" w:date="2023-09-08T13:17:00Z"/>
          <w:trPrChange w:id="786" w:author="Christian Grunewald" w:date="2023-09-08T13:17:00Z">
            <w:trPr>
              <w:gridBefore w:val="1"/>
              <w:trHeight w:val="284"/>
            </w:trPr>
          </w:trPrChange>
        </w:trPr>
        <w:tc>
          <w:tcPr>
            <w:tcW w:w="2325" w:type="dxa"/>
            <w:tcBorders>
              <w:top w:val="single" w:sz="8" w:space="0" w:color="auto"/>
              <w:left w:val="single" w:sz="12" w:space="0" w:color="000000"/>
              <w:bottom w:val="single" w:sz="12" w:space="0" w:color="auto"/>
              <w:right w:val="single" w:sz="8" w:space="0" w:color="000000"/>
            </w:tcBorders>
            <w:tcMar>
              <w:top w:w="100" w:type="dxa"/>
              <w:left w:w="100" w:type="dxa"/>
              <w:bottom w:w="100" w:type="dxa"/>
              <w:right w:w="100" w:type="dxa"/>
            </w:tcMar>
            <w:tcPrChange w:id="787" w:author="Christian Grunewald" w:date="2023-09-08T13:17:00Z">
              <w:tcPr>
                <w:tcW w:w="2325" w:type="dxa"/>
                <w:gridSpan w:val="2"/>
                <w:tcBorders>
                  <w:top w:val="single" w:sz="8" w:space="0" w:color="000000"/>
                  <w:left w:val="single" w:sz="12" w:space="0" w:color="000000"/>
                  <w:bottom w:val="single" w:sz="12" w:space="0" w:color="auto"/>
                  <w:right w:val="single" w:sz="8" w:space="0" w:color="000000"/>
                </w:tcBorders>
                <w:tcMar>
                  <w:top w:w="100" w:type="dxa"/>
                  <w:left w:w="100" w:type="dxa"/>
                  <w:bottom w:w="100" w:type="dxa"/>
                  <w:right w:w="100" w:type="dxa"/>
                </w:tcMar>
              </w:tcPr>
            </w:tcPrChange>
          </w:tcPr>
          <w:p w14:paraId="14748886" w14:textId="77777777" w:rsidR="00087AF2" w:rsidRPr="009968F0" w:rsidRDefault="00087AF2" w:rsidP="00087AF2">
            <w:pPr>
              <w:pStyle w:val="Tablebody"/>
              <w:rPr>
                <w:ins w:id="788" w:author="Christian Grunewald" w:date="2023-09-08T13:17:00Z"/>
              </w:rPr>
            </w:pPr>
            <w:ins w:id="789" w:author="Christian Grunewald" w:date="2023-09-08T13:17:00Z">
              <w:r>
                <w:t>BIM GUID</w:t>
              </w:r>
            </w:ins>
          </w:p>
        </w:tc>
        <w:tc>
          <w:tcPr>
            <w:tcW w:w="1522" w:type="dxa"/>
            <w:tcBorders>
              <w:top w:val="single" w:sz="8" w:space="0" w:color="auto"/>
              <w:left w:val="single" w:sz="6" w:space="0" w:color="000000"/>
              <w:bottom w:val="single" w:sz="12" w:space="0" w:color="auto"/>
              <w:right w:val="single" w:sz="8" w:space="0" w:color="000000"/>
            </w:tcBorders>
            <w:tcMar>
              <w:top w:w="100" w:type="dxa"/>
              <w:left w:w="100" w:type="dxa"/>
              <w:bottom w:w="100" w:type="dxa"/>
              <w:right w:w="100" w:type="dxa"/>
            </w:tcMar>
            <w:tcPrChange w:id="790" w:author="Christian Grunewald" w:date="2023-09-08T13:17:00Z">
              <w:tcPr>
                <w:tcW w:w="1522" w:type="dxa"/>
                <w:gridSpan w:val="2"/>
                <w:tcBorders>
                  <w:top w:val="single" w:sz="8" w:space="0" w:color="000000"/>
                  <w:left w:val="single" w:sz="6" w:space="0" w:color="000000"/>
                  <w:bottom w:val="single" w:sz="12" w:space="0" w:color="auto"/>
                  <w:right w:val="single" w:sz="8" w:space="0" w:color="000000"/>
                </w:tcBorders>
                <w:tcMar>
                  <w:top w:w="100" w:type="dxa"/>
                  <w:left w:w="100" w:type="dxa"/>
                  <w:bottom w:w="100" w:type="dxa"/>
                  <w:right w:w="100" w:type="dxa"/>
                </w:tcMar>
              </w:tcPr>
            </w:tcPrChange>
          </w:tcPr>
          <w:p w14:paraId="55A62D28" w14:textId="77777777" w:rsidR="00087AF2" w:rsidRPr="009968F0" w:rsidRDefault="00087AF2" w:rsidP="00087AF2">
            <w:pPr>
              <w:pStyle w:val="Tablebody"/>
              <w:rPr>
                <w:ins w:id="791" w:author="Christian Grunewald" w:date="2023-09-08T13:17:00Z"/>
              </w:rPr>
            </w:pPr>
            <w:proofErr w:type="spellStart"/>
            <w:ins w:id="792" w:author="Christian Grunewald" w:date="2023-09-08T13:17:00Z">
              <w:r>
                <w:t>bim_guid</w:t>
              </w:r>
              <w:proofErr w:type="spellEnd"/>
            </w:ins>
          </w:p>
        </w:tc>
        <w:tc>
          <w:tcPr>
            <w:tcW w:w="1465" w:type="dxa"/>
            <w:tcBorders>
              <w:top w:val="single" w:sz="8" w:space="0" w:color="auto"/>
              <w:left w:val="single" w:sz="6" w:space="0" w:color="000000"/>
              <w:bottom w:val="single" w:sz="12" w:space="0" w:color="auto"/>
              <w:right w:val="single" w:sz="8" w:space="0" w:color="000000"/>
            </w:tcBorders>
            <w:tcMar>
              <w:top w:w="100" w:type="dxa"/>
              <w:left w:w="100" w:type="dxa"/>
              <w:bottom w:w="100" w:type="dxa"/>
              <w:right w:w="100" w:type="dxa"/>
            </w:tcMar>
            <w:tcPrChange w:id="793" w:author="Christian Grunewald" w:date="2023-09-08T13:17:00Z">
              <w:tcPr>
                <w:tcW w:w="1465" w:type="dxa"/>
                <w:gridSpan w:val="2"/>
                <w:tcBorders>
                  <w:top w:val="single" w:sz="8" w:space="0" w:color="000000"/>
                  <w:left w:val="single" w:sz="6" w:space="0" w:color="000000"/>
                  <w:bottom w:val="single" w:sz="12" w:space="0" w:color="auto"/>
                  <w:right w:val="single" w:sz="8" w:space="0" w:color="000000"/>
                </w:tcBorders>
                <w:tcMar>
                  <w:top w:w="100" w:type="dxa"/>
                  <w:left w:w="100" w:type="dxa"/>
                  <w:bottom w:w="100" w:type="dxa"/>
                  <w:right w:w="100" w:type="dxa"/>
                </w:tcMar>
              </w:tcPr>
            </w:tcPrChange>
          </w:tcPr>
          <w:p w14:paraId="631F4560" w14:textId="77777777" w:rsidR="00087AF2" w:rsidRPr="009968F0" w:rsidRDefault="00087AF2" w:rsidP="00087AF2">
            <w:pPr>
              <w:pStyle w:val="Tablebody"/>
              <w:rPr>
                <w:ins w:id="794" w:author="Christian Grunewald" w:date="2023-09-08T13:17:00Z"/>
              </w:rPr>
            </w:pPr>
            <w:ins w:id="795" w:author="Christian Grunewald" w:date="2023-09-08T13:17:00Z">
              <w:r>
                <w:t>optional</w:t>
              </w:r>
            </w:ins>
          </w:p>
        </w:tc>
        <w:tc>
          <w:tcPr>
            <w:tcW w:w="4440" w:type="dxa"/>
            <w:tcBorders>
              <w:top w:val="single" w:sz="8" w:space="0" w:color="auto"/>
              <w:left w:val="single" w:sz="6" w:space="0" w:color="000000"/>
              <w:bottom w:val="single" w:sz="12" w:space="0" w:color="auto"/>
              <w:right w:val="single" w:sz="12" w:space="0" w:color="000000"/>
            </w:tcBorders>
            <w:tcMar>
              <w:top w:w="100" w:type="dxa"/>
              <w:left w:w="100" w:type="dxa"/>
              <w:bottom w:w="100" w:type="dxa"/>
              <w:right w:w="100" w:type="dxa"/>
            </w:tcMar>
            <w:tcPrChange w:id="796" w:author="Christian Grunewald" w:date="2023-09-08T13:17:00Z">
              <w:tcPr>
                <w:tcW w:w="4440" w:type="dxa"/>
                <w:gridSpan w:val="2"/>
                <w:tcBorders>
                  <w:top w:val="single" w:sz="8" w:space="0" w:color="000000"/>
                  <w:left w:val="single" w:sz="6" w:space="0" w:color="000000"/>
                  <w:bottom w:val="single" w:sz="12" w:space="0" w:color="auto"/>
                  <w:right w:val="single" w:sz="12" w:space="0" w:color="000000"/>
                </w:tcBorders>
                <w:tcMar>
                  <w:top w:w="100" w:type="dxa"/>
                  <w:left w:w="100" w:type="dxa"/>
                  <w:bottom w:w="100" w:type="dxa"/>
                  <w:right w:w="100" w:type="dxa"/>
                </w:tcMar>
              </w:tcPr>
            </w:tcPrChange>
          </w:tcPr>
          <w:p w14:paraId="41B558A7" w14:textId="77777777" w:rsidR="00087AF2" w:rsidRPr="009968F0" w:rsidRDefault="00087AF2" w:rsidP="00087AF2">
            <w:pPr>
              <w:pStyle w:val="Tablebody"/>
              <w:rPr>
                <w:ins w:id="797" w:author="Christian Grunewald" w:date="2023-09-08T13:17:00Z"/>
              </w:rPr>
            </w:pPr>
            <w:ins w:id="798" w:author="Christian Grunewald" w:date="2023-09-08T13:17:00Z">
              <w:r>
                <w:t>GUID used in the BIM model</w:t>
              </w:r>
              <w:commentRangeStart w:id="799"/>
              <w:r>
                <w:t xml:space="preserve"> (IFC)</w:t>
              </w:r>
              <w:commentRangeEnd w:id="799"/>
              <w:r>
                <w:rPr>
                  <w:rStyle w:val="CommentReference"/>
                  <w:rFonts w:eastAsia="Calibri" w:cs="Times New Roman"/>
                  <w:lang w:eastAsia="en-US"/>
                </w:rPr>
                <w:commentReference w:id="799"/>
              </w:r>
            </w:ins>
          </w:p>
        </w:tc>
      </w:tr>
      <w:tr w:rsidR="00087AF2" w:rsidRPr="009968F0" w14:paraId="1B65B0DE" w14:textId="77777777" w:rsidTr="00583C92">
        <w:trPr>
          <w:trHeight w:val="284"/>
          <w:trPrChange w:id="800" w:author="Sydow Antje (sydo)" w:date="2023-08-31T10:58:00Z">
            <w:trPr>
              <w:gridAfter w:val="0"/>
              <w:trHeight w:val="284"/>
            </w:trPr>
          </w:trPrChange>
        </w:trPr>
        <w:tc>
          <w:tcPr>
            <w:tcW w:w="232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Change w:id="801" w:author="Sydow Antje (sydo)" w:date="2023-08-31T10:58: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tcPrChange>
          </w:tcPr>
          <w:p w14:paraId="725F49C0" w14:textId="65748DA3" w:rsidR="00087AF2" w:rsidRPr="009968F0" w:rsidRDefault="00087AF2" w:rsidP="00087AF2">
            <w:pPr>
              <w:pStyle w:val="Tablebody"/>
              <w:rPr>
                <w:vertAlign w:val="superscript"/>
              </w:rPr>
            </w:pPr>
            <w:ins w:id="802" w:author="Sydow Antje (sydo)" w:date="2023-09-08T14:43:00Z">
              <w:r>
                <w:t>r</w:t>
              </w:r>
            </w:ins>
            <w:del w:id="803" w:author="Sydow Antje (sydo)" w:date="2023-09-08T14:43:00Z">
              <w:r w:rsidRPr="009968F0" w:rsidDel="003B3446">
                <w:delText>R</w:delText>
              </w:r>
            </w:del>
            <w:r w:rsidRPr="009968F0">
              <w:t>elated fiducial tags</w:t>
            </w:r>
            <w:r w:rsidRPr="009968F0">
              <w:rPr>
                <w:vertAlign w:val="superscript"/>
              </w:rPr>
              <w:t xml:space="preserve"> </w:t>
            </w:r>
            <w:ins w:id="804" w:author="Sydow Antje (sydo)" w:date="2023-08-31T11:13:00Z">
              <w:r>
                <w:rPr>
                  <w:vertAlign w:val="superscript"/>
                </w:rPr>
                <w:t>e</w:t>
              </w:r>
            </w:ins>
            <w:del w:id="805" w:author="Sydow Antje (sydo)" w:date="2023-08-31T11:13:00Z">
              <w:r w:rsidRPr="009968F0" w:rsidDel="00722D49">
                <w:rPr>
                  <w:vertAlign w:val="superscript"/>
                </w:rPr>
                <w:delText>d</w:delText>
              </w:r>
            </w:del>
          </w:p>
        </w:tc>
        <w:tc>
          <w:tcPr>
            <w:tcW w:w="1522" w:type="dxa"/>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806" w:author="Sydow Antje (sydo)" w:date="2023-08-31T10:58: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4C9D3AEB" w14:textId="77777777" w:rsidR="00087AF2" w:rsidRPr="009968F0" w:rsidRDefault="00087AF2" w:rsidP="00087AF2">
            <w:pPr>
              <w:pStyle w:val="Tablebody"/>
            </w:pPr>
            <w:proofErr w:type="spellStart"/>
            <w:r w:rsidRPr="009968F0">
              <w:t>related_tags</w:t>
            </w:r>
            <w:proofErr w:type="spellEnd"/>
          </w:p>
        </w:tc>
        <w:tc>
          <w:tcPr>
            <w:tcW w:w="1465" w:type="dxa"/>
            <w:tcBorders>
              <w:top w:val="single" w:sz="12"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Change w:id="807" w:author="Sydow Antje (sydo)" w:date="2023-08-31T10:58: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tcPrChange>
          </w:tcPr>
          <w:p w14:paraId="46EA2010" w14:textId="77777777" w:rsidR="00087AF2" w:rsidRPr="009968F0" w:rsidRDefault="00087AF2" w:rsidP="00087AF2">
            <w:pPr>
              <w:pStyle w:val="Tablebody"/>
            </w:pPr>
            <w:r w:rsidRPr="009968F0">
              <w:t>optional</w:t>
            </w:r>
          </w:p>
        </w:tc>
        <w:tc>
          <w:tcPr>
            <w:tcW w:w="4440" w:type="dxa"/>
            <w:tcBorders>
              <w:top w:val="single" w:sz="12"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Change w:id="808" w:author="Sydow Antje (sydo)" w:date="2023-08-31T10:58: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tcPrChange>
          </w:tcPr>
          <w:p w14:paraId="1EDCE5B9" w14:textId="77777777" w:rsidR="00087AF2" w:rsidRPr="009968F0" w:rsidRDefault="00087AF2" w:rsidP="00087AF2">
            <w:pPr>
              <w:pStyle w:val="Tablebody"/>
            </w:pPr>
            <w:r w:rsidRPr="009968F0">
              <w:t xml:space="preserve">List of Strings with identification for tags: {identifier}_{index}, </w:t>
            </w:r>
            <w:proofErr w:type="spellStart"/>
            <w:r w:rsidRPr="009968F0">
              <w:t>e.g</w:t>
            </w:r>
            <w:proofErr w:type="spellEnd"/>
            <w:r w:rsidRPr="009968F0">
              <w:t xml:space="preserve"> APR_01</w:t>
            </w:r>
          </w:p>
        </w:tc>
      </w:tr>
      <w:tr w:rsidR="00087AF2" w:rsidRPr="00B265AD" w14:paraId="5C705C10" w14:textId="77777777" w:rsidTr="00277FC6">
        <w:trPr>
          <w:trHeight w:val="284"/>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73EF324" w14:textId="77777777" w:rsidR="00087AF2" w:rsidRPr="009968F0" w:rsidRDefault="00087AF2" w:rsidP="00087AF2">
            <w:pPr>
              <w:pStyle w:val="Tablebody"/>
            </w:pPr>
            <w:r w:rsidRPr="009968F0">
              <w:t xml:space="preserve">marker normal vector </w:t>
            </w:r>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5027249" w14:textId="77777777" w:rsidR="00087AF2" w:rsidRPr="009968F0" w:rsidRDefault="00087AF2" w:rsidP="00087AF2">
            <w:pPr>
              <w:pStyle w:val="Tablebody"/>
            </w:pPr>
            <w:r w:rsidRPr="009968F0">
              <w:t>normal</w:t>
            </w:r>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9E73BED" w14:textId="77777777" w:rsidR="00087AF2" w:rsidRPr="009968F0" w:rsidRDefault="00087AF2" w:rsidP="00087AF2">
            <w:pPr>
              <w:pStyle w:val="Tablebody"/>
            </w:pPr>
            <w:r w:rsidRPr="009968F0">
              <w:t>optional</w:t>
            </w:r>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hideMark/>
          </w:tcPr>
          <w:p w14:paraId="76F2D207" w14:textId="21ECC362" w:rsidR="00087AF2" w:rsidRPr="009968F0" w:rsidRDefault="00087AF2" w:rsidP="00087AF2">
            <w:pPr>
              <w:pStyle w:val="Tablebody"/>
              <w:rPr>
                <w:lang w:val="es-ES"/>
              </w:rPr>
            </w:pPr>
            <w:proofErr w:type="spellStart"/>
            <w:r w:rsidRPr="009968F0">
              <w:rPr>
                <w:lang w:val="es-ES"/>
              </w:rPr>
              <w:t>Describing</w:t>
            </w:r>
            <w:proofErr w:type="spellEnd"/>
            <w:r w:rsidRPr="009968F0">
              <w:rPr>
                <w:lang w:val="es-ES"/>
              </w:rPr>
              <w:t xml:space="preserve"> normal (</w:t>
            </w:r>
            <w:proofErr w:type="spellStart"/>
            <w:proofErr w:type="gramStart"/>
            <w:r w:rsidRPr="009968F0">
              <w:rPr>
                <w:lang w:val="es-ES"/>
              </w:rPr>
              <w:t>x,y</w:t>
            </w:r>
            <w:proofErr w:type="gramEnd"/>
            <w:r w:rsidRPr="009968F0">
              <w:rPr>
                <w:lang w:val="es-ES"/>
              </w:rPr>
              <w:t>,z</w:t>
            </w:r>
            <w:proofErr w:type="spellEnd"/>
            <w:r w:rsidRPr="009968F0">
              <w:rPr>
                <w:lang w:val="es-ES"/>
              </w:rPr>
              <w:t>)</w:t>
            </w:r>
          </w:p>
        </w:tc>
      </w:tr>
      <w:tr w:rsidR="00087AF2" w:rsidRPr="00B265AD" w:rsidDel="003B3446" w14:paraId="4E4CA96A" w14:textId="6D950A82" w:rsidTr="00277FC6">
        <w:trPr>
          <w:trHeight w:val="284"/>
          <w:del w:id="809" w:author="Sydow Antje (sydo)" w:date="2023-09-08T14:42:00Z"/>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7F427443" w14:textId="31D7712A" w:rsidR="00087AF2" w:rsidRPr="003B3446" w:rsidDel="003B3446" w:rsidRDefault="00087AF2" w:rsidP="00087AF2">
            <w:pPr>
              <w:pStyle w:val="Tablebody"/>
              <w:rPr>
                <w:del w:id="810" w:author="Christian Grunewald" w:date="2023-09-08T13:10:00Z"/>
                <w:lang w:val="es-ES"/>
                <w:rPrChange w:id="811" w:author="Sydow Antje (sydo)" w:date="2023-09-08T14:32:00Z">
                  <w:rPr>
                    <w:del w:id="812" w:author="Christian Grunewald" w:date="2023-09-08T13:10:00Z"/>
                  </w:rPr>
                </w:rPrChange>
              </w:rPr>
            </w:pPr>
            <w:moveFromRangeStart w:id="813" w:author="Christian Grunewald" w:date="2023-09-08T13:10:00Z" w:name="move145071039"/>
            <w:del w:id="814" w:author="Christian Grunewald" w:date="2023-09-08T13:10:00Z">
              <w:r w:rsidRPr="003B3446" w:rsidDel="003B3446">
                <w:rPr>
                  <w:lang w:val="es-ES"/>
                  <w:rPrChange w:id="815" w:author="Sydow Antje (sydo)" w:date="2023-09-08T14:32:00Z">
                    <w:rPr/>
                  </w:rPrChange>
                </w:rPr>
                <w:delText>coordinates of additional target in the PCS</w:delText>
              </w:r>
              <w:r w:rsidRPr="003B3446" w:rsidDel="003B3446">
                <w:rPr>
                  <w:vertAlign w:val="superscript"/>
                  <w:lang w:val="es-ES"/>
                  <w:rPrChange w:id="816" w:author="Sydow Antje (sydo)" w:date="2023-09-08T14:32:00Z">
                    <w:rPr>
                      <w:vertAlign w:val="superscript"/>
                    </w:rPr>
                  </w:rPrChange>
                </w:rPr>
                <w:delText xml:space="preserve"> a</w:delText>
              </w:r>
            </w:del>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37323E7" w14:textId="49178F3E" w:rsidR="00087AF2" w:rsidRPr="003B3446" w:rsidDel="003B3446" w:rsidRDefault="00087AF2" w:rsidP="00087AF2">
            <w:pPr>
              <w:pStyle w:val="Tablebody"/>
              <w:rPr>
                <w:del w:id="817" w:author="Christian Grunewald" w:date="2023-09-08T13:10:00Z"/>
                <w:lang w:val="es-ES"/>
                <w:rPrChange w:id="818" w:author="Sydow Antje (sydo)" w:date="2023-09-08T14:32:00Z">
                  <w:rPr>
                    <w:del w:id="819" w:author="Christian Grunewald" w:date="2023-09-08T13:10:00Z"/>
                  </w:rPr>
                </w:rPrChange>
              </w:rPr>
            </w:pPr>
            <w:del w:id="820" w:author="Christian Grunewald" w:date="2023-09-08T13:10:00Z">
              <w:r w:rsidRPr="003B3446" w:rsidDel="003B3446">
                <w:rPr>
                  <w:lang w:val="es-ES"/>
                  <w:rPrChange w:id="821" w:author="Sydow Antje (sydo)" w:date="2023-09-08T14:32:00Z">
                    <w:rPr/>
                  </w:rPrChange>
                </w:rPr>
                <w:delText>a_xyz</w:delText>
              </w:r>
            </w:del>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3352E9B" w14:textId="3705A023" w:rsidR="00087AF2" w:rsidRPr="003B3446" w:rsidDel="003B3446" w:rsidRDefault="00087AF2" w:rsidP="00087AF2">
            <w:pPr>
              <w:pStyle w:val="Tablebody"/>
              <w:rPr>
                <w:del w:id="822" w:author="Christian Grunewald" w:date="2023-09-08T13:10:00Z"/>
                <w:lang w:val="es-ES"/>
                <w:rPrChange w:id="823" w:author="Sydow Antje (sydo)" w:date="2023-09-08T14:32:00Z">
                  <w:rPr>
                    <w:del w:id="824" w:author="Christian Grunewald" w:date="2023-09-08T13:10:00Z"/>
                  </w:rPr>
                </w:rPrChange>
              </w:rPr>
            </w:pPr>
            <w:del w:id="825" w:author="Christian Grunewald" w:date="2023-09-08T13:10:00Z">
              <w:r w:rsidRPr="003B3446" w:rsidDel="003B3446">
                <w:rPr>
                  <w:lang w:val="es-ES"/>
                  <w:rPrChange w:id="826" w:author="Sydow Antje (sydo)" w:date="2023-09-08T14:32:00Z">
                    <w:rPr/>
                  </w:rPrChange>
                </w:rPr>
                <w:delText>optional</w:delText>
              </w:r>
            </w:del>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p w14:paraId="0A49DA69" w14:textId="57B8F4D2" w:rsidR="00087AF2" w:rsidRPr="003B3446" w:rsidDel="003B3446" w:rsidRDefault="00087AF2" w:rsidP="00087AF2">
            <w:pPr>
              <w:pStyle w:val="Tablebody"/>
              <w:rPr>
                <w:del w:id="827" w:author="Christian Grunewald" w:date="2023-09-08T13:10:00Z"/>
                <w:lang w:val="es-ES"/>
                <w:rPrChange w:id="828" w:author="Sydow Antje (sydo)" w:date="2023-09-08T14:32:00Z">
                  <w:rPr>
                    <w:del w:id="829" w:author="Christian Grunewald" w:date="2023-09-08T13:10:00Z"/>
                  </w:rPr>
                </w:rPrChange>
              </w:rPr>
            </w:pPr>
            <w:del w:id="830" w:author="Christian Grunewald" w:date="2023-09-08T13:10:00Z">
              <w:r w:rsidRPr="003B3446" w:rsidDel="003B3446">
                <w:rPr>
                  <w:lang w:val="es-ES"/>
                  <w:rPrChange w:id="831" w:author="Sydow Antje (sydo)" w:date="2023-09-08T14:32:00Z">
                    <w:rPr/>
                  </w:rPrChange>
                </w:rPr>
                <w:delText>Describing the position (x,y,z)</w:delText>
              </w:r>
            </w:del>
          </w:p>
        </w:tc>
      </w:tr>
      <w:tr w:rsidR="00087AF2" w:rsidRPr="00B265AD" w:rsidDel="003B3446" w14:paraId="3DA9255D" w14:textId="56D1B605" w:rsidTr="00277FC6">
        <w:trPr>
          <w:trHeight w:val="284"/>
          <w:del w:id="832" w:author="Sydow Antje (sydo)" w:date="2023-09-08T14:42:00Z"/>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3303900F" w14:textId="4BEFAC32" w:rsidR="00087AF2" w:rsidRPr="003B3446" w:rsidDel="003B3446" w:rsidRDefault="00087AF2" w:rsidP="00087AF2">
            <w:pPr>
              <w:pStyle w:val="Tablebody"/>
              <w:rPr>
                <w:del w:id="833" w:author="Christian Grunewald" w:date="2023-09-08T13:10:00Z"/>
                <w:lang w:val="es-ES"/>
                <w:rPrChange w:id="834" w:author="Sydow Antje (sydo)" w:date="2023-09-08T14:32:00Z">
                  <w:rPr>
                    <w:del w:id="835" w:author="Christian Grunewald" w:date="2023-09-08T13:10:00Z"/>
                  </w:rPr>
                </w:rPrChange>
              </w:rPr>
            </w:pPr>
            <w:del w:id="836" w:author="Christian Grunewald" w:date="2023-09-08T13:10:00Z">
              <w:r w:rsidRPr="003B3446" w:rsidDel="003B3446">
                <w:rPr>
                  <w:lang w:val="es-ES"/>
                  <w:rPrChange w:id="837" w:author="Sydow Antje (sydo)" w:date="2023-09-08T14:32:00Z">
                    <w:rPr/>
                  </w:rPrChange>
                </w:rPr>
                <w:lastRenderedPageBreak/>
                <w:delText>Accuracy of additional target coordinates</w:delText>
              </w:r>
            </w:del>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ABA61A6" w14:textId="5A0A2EC9" w:rsidR="00087AF2" w:rsidRPr="003B3446" w:rsidDel="003B3446" w:rsidRDefault="00087AF2" w:rsidP="00087AF2">
            <w:pPr>
              <w:pStyle w:val="Tablebody"/>
              <w:rPr>
                <w:del w:id="838" w:author="Christian Grunewald" w:date="2023-09-08T13:10:00Z"/>
                <w:lang w:val="es-ES"/>
                <w:rPrChange w:id="839" w:author="Sydow Antje (sydo)" w:date="2023-09-08T14:32:00Z">
                  <w:rPr>
                    <w:del w:id="840" w:author="Christian Grunewald" w:date="2023-09-08T13:10:00Z"/>
                  </w:rPr>
                </w:rPrChange>
              </w:rPr>
            </w:pPr>
            <w:del w:id="841" w:author="Christian Grunewald" w:date="2023-09-08T13:10:00Z">
              <w:r w:rsidRPr="003B3446" w:rsidDel="003B3446">
                <w:rPr>
                  <w:lang w:val="es-ES"/>
                  <w:rPrChange w:id="842" w:author="Sydow Antje (sydo)" w:date="2023-09-08T14:32:00Z">
                    <w:rPr/>
                  </w:rPrChange>
                </w:rPr>
                <w:delText>a_dxdydz</w:delText>
              </w:r>
            </w:del>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B40DABF" w14:textId="65CCBA37" w:rsidR="00087AF2" w:rsidRPr="003B3446" w:rsidDel="003B3446" w:rsidRDefault="00087AF2" w:rsidP="00087AF2">
            <w:pPr>
              <w:pStyle w:val="Tablebody"/>
              <w:rPr>
                <w:del w:id="843" w:author="Christian Grunewald" w:date="2023-09-08T13:10:00Z"/>
                <w:lang w:val="es-ES"/>
                <w:rPrChange w:id="844" w:author="Sydow Antje (sydo)" w:date="2023-09-08T14:32:00Z">
                  <w:rPr>
                    <w:del w:id="845" w:author="Christian Grunewald" w:date="2023-09-08T13:10:00Z"/>
                  </w:rPr>
                </w:rPrChange>
              </w:rPr>
            </w:pPr>
            <w:del w:id="846" w:author="Christian Grunewald" w:date="2023-09-08T13:10:00Z">
              <w:r w:rsidRPr="003B3446" w:rsidDel="003B3446">
                <w:rPr>
                  <w:lang w:val="es-ES"/>
                  <w:rPrChange w:id="847" w:author="Sydow Antje (sydo)" w:date="2023-09-08T14:32:00Z">
                    <w:rPr/>
                  </w:rPrChange>
                </w:rPr>
                <w:delText>optional</w:delText>
              </w:r>
            </w:del>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p w14:paraId="1214A922" w14:textId="71BC107E" w:rsidR="00087AF2" w:rsidRPr="003B3446" w:rsidDel="003B3446" w:rsidRDefault="00087AF2" w:rsidP="00087AF2">
            <w:pPr>
              <w:pStyle w:val="Tablebody"/>
              <w:rPr>
                <w:del w:id="848" w:author="Christian Grunewald" w:date="2023-09-08T13:10:00Z"/>
                <w:lang w:val="es-ES"/>
                <w:rPrChange w:id="849" w:author="Sydow Antje (sydo)" w:date="2023-09-08T14:32:00Z">
                  <w:rPr>
                    <w:del w:id="850" w:author="Christian Grunewald" w:date="2023-09-08T13:10:00Z"/>
                  </w:rPr>
                </w:rPrChange>
              </w:rPr>
            </w:pPr>
            <w:del w:id="851" w:author="Christian Grunewald" w:date="2023-09-08T13:10:00Z">
              <w:r w:rsidRPr="003B3446" w:rsidDel="003B3446">
                <w:rPr>
                  <w:lang w:val="es-ES"/>
                  <w:rPrChange w:id="852" w:author="Sydow Antje (sydo)" w:date="2023-09-08T14:32:00Z">
                    <w:rPr/>
                  </w:rPrChange>
                </w:rPr>
                <w:delText>(dx,dy,dz) Usually standard deviation from surveying</w:delText>
              </w:r>
            </w:del>
          </w:p>
        </w:tc>
      </w:tr>
      <w:moveFromRangeEnd w:id="813"/>
      <w:tr w:rsidR="00087AF2" w:rsidRPr="009968F0" w14:paraId="4743CD3F" w14:textId="77777777" w:rsidTr="00583C92">
        <w:trPr>
          <w:trHeight w:val="284"/>
          <w:trPrChange w:id="853" w:author="Sydow Antje (sydo)" w:date="2023-08-31T10:59:00Z">
            <w:trPr>
              <w:gridAfter w:val="0"/>
              <w:trHeight w:val="284"/>
            </w:trPr>
          </w:trPrChange>
        </w:trPr>
        <w:tc>
          <w:tcPr>
            <w:tcW w:w="2325" w:type="dxa"/>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Change w:id="854" w:author="Sydow Antje (sydo)" w:date="2023-08-31T10:59:00Z">
              <w:tcPr>
                <w:tcW w:w="2325" w:type="dxa"/>
                <w:gridSpan w:val="2"/>
                <w:tcBorders>
                  <w:top w:val="single" w:sz="6" w:space="0" w:color="000000"/>
                  <w:left w:val="single" w:sz="12" w:space="0" w:color="000000"/>
                  <w:bottom w:val="single" w:sz="8" w:space="0" w:color="000000"/>
                  <w:right w:val="single" w:sz="8" w:space="0" w:color="000000"/>
                </w:tcBorders>
                <w:tcMar>
                  <w:top w:w="100" w:type="dxa"/>
                  <w:left w:w="100" w:type="dxa"/>
                  <w:bottom w:w="100" w:type="dxa"/>
                  <w:right w:w="100" w:type="dxa"/>
                </w:tcMar>
              </w:tcPr>
            </w:tcPrChange>
          </w:tcPr>
          <w:p w14:paraId="2D0C248F" w14:textId="5F6D677A" w:rsidR="00087AF2" w:rsidRPr="009968F0" w:rsidRDefault="00087AF2" w:rsidP="00087AF2">
            <w:pPr>
              <w:pStyle w:val="Tablebody"/>
            </w:pPr>
            <w:ins w:id="855" w:author="Sydow Antje (sydo)" w:date="2023-09-08T14:42:00Z">
              <w:r>
                <w:t>n</w:t>
              </w:r>
            </w:ins>
            <w:del w:id="856" w:author="Sydow Antje (sydo)" w:date="2023-09-08T14:42:00Z">
              <w:r w:rsidRPr="009968F0" w:rsidDel="003B3446">
                <w:delText>N</w:delText>
              </w:r>
            </w:del>
            <w:r w:rsidRPr="009968F0">
              <w:t>ame of the project</w:t>
            </w:r>
          </w:p>
        </w:tc>
        <w:tc>
          <w:tcPr>
            <w:tcW w:w="152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857" w:author="Sydow Antje (sydo)" w:date="2023-08-31T10:59:00Z">
              <w:tcPr>
                <w:tcW w:w="1522"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45E347EF" w14:textId="6578C4AC" w:rsidR="00087AF2" w:rsidRPr="009968F0" w:rsidRDefault="00087AF2" w:rsidP="00087AF2">
            <w:pPr>
              <w:pStyle w:val="Tablebody"/>
            </w:pPr>
            <w:proofErr w:type="spellStart"/>
            <w:ins w:id="858" w:author="Sydow Antje (sydo)" w:date="2023-08-31T13:20:00Z">
              <w:r>
                <w:t>p</w:t>
              </w:r>
            </w:ins>
            <w:del w:id="859" w:author="Sydow Antje (sydo)" w:date="2023-08-31T13:20:00Z">
              <w:r w:rsidRPr="009968F0" w:rsidDel="004F45C7">
                <w:delText>P</w:delText>
              </w:r>
            </w:del>
            <w:r w:rsidRPr="009968F0">
              <w:t>roject_name</w:t>
            </w:r>
            <w:proofErr w:type="spellEnd"/>
          </w:p>
        </w:tc>
        <w:tc>
          <w:tcPr>
            <w:tcW w:w="14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860" w:author="Sydow Antje (sydo)" w:date="2023-08-31T10:59:00Z">
              <w:tcPr>
                <w:tcW w:w="1465" w:type="dxa"/>
                <w:gridSpan w:val="2"/>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tcPrChange>
          </w:tcPr>
          <w:p w14:paraId="3B4B7F54" w14:textId="62D4FAF1" w:rsidR="00087AF2" w:rsidRPr="009968F0" w:rsidRDefault="00087AF2" w:rsidP="00087AF2">
            <w:pPr>
              <w:pStyle w:val="Tablebody"/>
            </w:pPr>
            <w:r w:rsidRPr="009968F0">
              <w:t>optional</w:t>
            </w:r>
          </w:p>
        </w:tc>
        <w:tc>
          <w:tcPr>
            <w:tcW w:w="4440" w:type="dxa"/>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Change w:id="861" w:author="Sydow Antje (sydo)" w:date="2023-08-31T10:59:00Z">
              <w:tcPr>
                <w:tcW w:w="4440" w:type="dxa"/>
                <w:gridSpan w:val="2"/>
                <w:tcBorders>
                  <w:top w:val="single" w:sz="6" w:space="0" w:color="000000"/>
                  <w:left w:val="single" w:sz="6" w:space="0" w:color="000000"/>
                  <w:bottom w:val="single" w:sz="8" w:space="0" w:color="000000"/>
                  <w:right w:val="single" w:sz="12" w:space="0" w:color="000000"/>
                </w:tcBorders>
                <w:tcMar>
                  <w:top w:w="100" w:type="dxa"/>
                  <w:left w:w="100" w:type="dxa"/>
                  <w:bottom w:w="100" w:type="dxa"/>
                  <w:right w:w="100" w:type="dxa"/>
                </w:tcMar>
              </w:tcPr>
            </w:tcPrChange>
          </w:tcPr>
          <w:p w14:paraId="5A609BBF" w14:textId="77777777" w:rsidR="00087AF2" w:rsidRPr="009968F0" w:rsidRDefault="00087AF2" w:rsidP="00087AF2">
            <w:pPr>
              <w:pStyle w:val="Tablebody"/>
            </w:pPr>
          </w:p>
        </w:tc>
      </w:tr>
      <w:tr w:rsidR="00087AF2" w:rsidRPr="009968F0" w14:paraId="2E7201BE" w14:textId="77777777" w:rsidTr="00583C92">
        <w:trPr>
          <w:trHeight w:val="284"/>
          <w:trPrChange w:id="862" w:author="Sydow Antje (sydo)" w:date="2023-08-31T10:59:00Z">
            <w:trPr>
              <w:gridAfter w:val="0"/>
              <w:trHeight w:val="284"/>
            </w:trPr>
          </w:trPrChange>
        </w:trPr>
        <w:tc>
          <w:tcPr>
            <w:tcW w:w="23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Change w:id="863" w:author="Sydow Antje (sydo)" w:date="2023-08-31T10:59:00Z">
              <w:tcPr>
                <w:tcW w:w="2325" w:type="dxa"/>
                <w:gridSpan w:val="2"/>
                <w:tcBorders>
                  <w:top w:val="single" w:sz="6" w:space="0" w:color="000000"/>
                  <w:left w:val="single" w:sz="12" w:space="0" w:color="000000"/>
                  <w:bottom w:val="single" w:sz="12" w:space="0" w:color="auto"/>
                  <w:right w:val="single" w:sz="8" w:space="0" w:color="000000"/>
                </w:tcBorders>
                <w:tcMar>
                  <w:top w:w="100" w:type="dxa"/>
                  <w:left w:w="100" w:type="dxa"/>
                  <w:bottom w:w="100" w:type="dxa"/>
                  <w:right w:w="100" w:type="dxa"/>
                </w:tcMar>
              </w:tcPr>
            </w:tcPrChange>
          </w:tcPr>
          <w:p w14:paraId="61BAE87C" w14:textId="3945106E" w:rsidR="00087AF2" w:rsidRPr="009968F0" w:rsidRDefault="00087AF2" w:rsidP="00087AF2">
            <w:pPr>
              <w:pStyle w:val="Tablebody"/>
            </w:pPr>
            <w:ins w:id="864" w:author="Sydow Antje (sydo)" w:date="2023-09-08T14:43:00Z">
              <w:r>
                <w:t>c</w:t>
              </w:r>
            </w:ins>
            <w:del w:id="865" w:author="Sydow Antje (sydo)" w:date="2023-09-08T14:43:00Z">
              <w:r w:rsidRPr="009968F0" w:rsidDel="003B3446">
                <w:delText>C</w:delText>
              </w:r>
            </w:del>
            <w:r w:rsidRPr="009968F0">
              <w:t xml:space="preserve">ontact </w:t>
            </w:r>
            <w:ins w:id="866" w:author="Sydow Antje (sydo)" w:date="2023-08-31T10:59:00Z">
              <w:r>
                <w:t>p</w:t>
              </w:r>
            </w:ins>
            <w:del w:id="867" w:author="Sydow Antje (sydo)" w:date="2023-08-31T10:59:00Z">
              <w:r w:rsidRPr="009968F0" w:rsidDel="00583C92">
                <w:delText>P</w:delText>
              </w:r>
            </w:del>
            <w:r w:rsidRPr="009968F0">
              <w:t>erson</w:t>
            </w:r>
          </w:p>
        </w:tc>
        <w:tc>
          <w:tcPr>
            <w:tcW w:w="152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868" w:author="Sydow Antje (sydo)" w:date="2023-08-31T10:59:00Z">
              <w:tcPr>
                <w:tcW w:w="1522" w:type="dxa"/>
                <w:gridSpan w:val="2"/>
                <w:tcBorders>
                  <w:top w:val="single" w:sz="6" w:space="0" w:color="000000"/>
                  <w:left w:val="single" w:sz="6" w:space="0" w:color="000000"/>
                  <w:bottom w:val="single" w:sz="12" w:space="0" w:color="auto"/>
                  <w:right w:val="single" w:sz="8" w:space="0" w:color="000000"/>
                </w:tcBorders>
                <w:tcMar>
                  <w:top w:w="100" w:type="dxa"/>
                  <w:left w:w="100" w:type="dxa"/>
                  <w:bottom w:w="100" w:type="dxa"/>
                  <w:right w:w="100" w:type="dxa"/>
                </w:tcMar>
              </w:tcPr>
            </w:tcPrChange>
          </w:tcPr>
          <w:p w14:paraId="5A75BB28" w14:textId="41CDEC0F" w:rsidR="00087AF2" w:rsidRPr="009968F0" w:rsidRDefault="00087AF2" w:rsidP="00087AF2">
            <w:pPr>
              <w:pStyle w:val="Tablebody"/>
            </w:pPr>
            <w:proofErr w:type="spellStart"/>
            <w:ins w:id="869" w:author="Sydow Antje (sydo)" w:date="2023-08-31T13:20:00Z">
              <w:r>
                <w:t>c</w:t>
              </w:r>
            </w:ins>
            <w:del w:id="870" w:author="Sydow Antje (sydo)" w:date="2023-08-31T13:20:00Z">
              <w:r w:rsidRPr="009968F0" w:rsidDel="004F45C7">
                <w:delText>C</w:delText>
              </w:r>
            </w:del>
            <w:r w:rsidRPr="009968F0">
              <w:t>ontact_person</w:t>
            </w:r>
            <w:proofErr w:type="spellEnd"/>
          </w:p>
        </w:tc>
        <w:tc>
          <w:tcPr>
            <w:tcW w:w="1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871" w:author="Sydow Antje (sydo)" w:date="2023-08-31T10:59:00Z">
              <w:tcPr>
                <w:tcW w:w="1465" w:type="dxa"/>
                <w:gridSpan w:val="2"/>
                <w:tcBorders>
                  <w:top w:val="single" w:sz="6" w:space="0" w:color="000000"/>
                  <w:left w:val="single" w:sz="6" w:space="0" w:color="000000"/>
                  <w:bottom w:val="single" w:sz="12" w:space="0" w:color="auto"/>
                  <w:right w:val="single" w:sz="8" w:space="0" w:color="000000"/>
                </w:tcBorders>
                <w:tcMar>
                  <w:top w:w="100" w:type="dxa"/>
                  <w:left w:w="100" w:type="dxa"/>
                  <w:bottom w:w="100" w:type="dxa"/>
                  <w:right w:w="100" w:type="dxa"/>
                </w:tcMar>
              </w:tcPr>
            </w:tcPrChange>
          </w:tcPr>
          <w:p w14:paraId="7199CCC3" w14:textId="462BD827" w:rsidR="00087AF2" w:rsidRPr="009968F0" w:rsidRDefault="00087AF2" w:rsidP="00087AF2">
            <w:pPr>
              <w:pStyle w:val="Tablebody"/>
            </w:pPr>
            <w:r w:rsidRPr="009968F0">
              <w:t>optional</w:t>
            </w:r>
          </w:p>
        </w:tc>
        <w:tc>
          <w:tcPr>
            <w:tcW w:w="4440" w:type="dxa"/>
            <w:tcBorders>
              <w:top w:val="single" w:sz="8" w:space="0" w:color="000000"/>
              <w:left w:val="single" w:sz="6" w:space="0" w:color="000000"/>
              <w:bottom w:val="single" w:sz="8" w:space="0" w:color="000000"/>
              <w:right w:val="single" w:sz="12" w:space="0" w:color="000000"/>
            </w:tcBorders>
            <w:tcMar>
              <w:top w:w="100" w:type="dxa"/>
              <w:left w:w="100" w:type="dxa"/>
              <w:bottom w:w="100" w:type="dxa"/>
              <w:right w:w="100" w:type="dxa"/>
            </w:tcMar>
            <w:tcPrChange w:id="872" w:author="Sydow Antje (sydo)" w:date="2023-08-31T10:59:00Z">
              <w:tcPr>
                <w:tcW w:w="4440" w:type="dxa"/>
                <w:gridSpan w:val="2"/>
                <w:tcBorders>
                  <w:top w:val="single" w:sz="6" w:space="0" w:color="000000"/>
                  <w:left w:val="single" w:sz="6" w:space="0" w:color="000000"/>
                  <w:bottom w:val="single" w:sz="12" w:space="0" w:color="auto"/>
                  <w:right w:val="single" w:sz="12" w:space="0" w:color="000000"/>
                </w:tcBorders>
                <w:tcMar>
                  <w:top w:w="100" w:type="dxa"/>
                  <w:left w:w="100" w:type="dxa"/>
                  <w:bottom w:w="100" w:type="dxa"/>
                  <w:right w:w="100" w:type="dxa"/>
                </w:tcMar>
              </w:tcPr>
            </w:tcPrChange>
          </w:tcPr>
          <w:p w14:paraId="34514FE0" w14:textId="3C40F138" w:rsidR="00087AF2" w:rsidRPr="009968F0" w:rsidRDefault="00087AF2" w:rsidP="00087AF2">
            <w:pPr>
              <w:pStyle w:val="Tablebody"/>
            </w:pPr>
            <w:r w:rsidRPr="009968F0">
              <w:t>Cont</w:t>
            </w:r>
            <w:ins w:id="873" w:author="Sydow Antje (sydo)" w:date="2023-08-31T10:58:00Z">
              <w:r>
                <w:t>a</w:t>
              </w:r>
            </w:ins>
            <w:del w:id="874" w:author="Sydow Antje (sydo)" w:date="2023-08-31T10:58:00Z">
              <w:r w:rsidRPr="009968F0" w:rsidDel="00583C92">
                <w:delText>e</w:delText>
              </w:r>
            </w:del>
            <w:r w:rsidRPr="009968F0">
              <w:t xml:space="preserve">ct information like </w:t>
            </w:r>
            <w:proofErr w:type="gramStart"/>
            <w:r w:rsidRPr="009968F0">
              <w:t>i.e.</w:t>
            </w:r>
            <w:proofErr w:type="gramEnd"/>
            <w:r w:rsidRPr="009968F0">
              <w:t xml:space="preserve"> name and / or emai</w:t>
            </w:r>
            <w:ins w:id="875" w:author="Sydow Antje (sydo)" w:date="2023-08-31T10:59:00Z">
              <w:r>
                <w:t>l</w:t>
              </w:r>
            </w:ins>
            <w:r w:rsidRPr="009968F0">
              <w:t>-address, phone number</w:t>
            </w:r>
          </w:p>
        </w:tc>
      </w:tr>
      <w:tr w:rsidR="00087AF2" w:rsidRPr="009968F0" w14:paraId="5020BEFB" w14:textId="77777777" w:rsidTr="00583C92">
        <w:trPr>
          <w:trHeight w:val="284"/>
          <w:ins w:id="876" w:author="Christian Grunewald" w:date="2023-08-27T22:59:00Z"/>
          <w:trPrChange w:id="877" w:author="Sydow Antje (sydo)" w:date="2023-08-31T10:59:00Z">
            <w:trPr>
              <w:gridAfter w:val="0"/>
              <w:trHeight w:val="284"/>
            </w:trPr>
          </w:trPrChange>
        </w:trPr>
        <w:tc>
          <w:tcPr>
            <w:tcW w:w="23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Change w:id="878" w:author="Sydow Antje (sydo)" w:date="2023-08-31T10:59:00Z">
              <w:tcPr>
                <w:tcW w:w="2325" w:type="dxa"/>
                <w:gridSpan w:val="2"/>
                <w:tcBorders>
                  <w:top w:val="single" w:sz="6" w:space="0" w:color="000000"/>
                  <w:left w:val="single" w:sz="12" w:space="0" w:color="000000"/>
                  <w:bottom w:val="single" w:sz="12" w:space="0" w:color="auto"/>
                  <w:right w:val="single" w:sz="8" w:space="0" w:color="000000"/>
                </w:tcBorders>
                <w:tcMar>
                  <w:top w:w="100" w:type="dxa"/>
                  <w:left w:w="100" w:type="dxa"/>
                  <w:bottom w:w="100" w:type="dxa"/>
                  <w:right w:w="100" w:type="dxa"/>
                </w:tcMar>
              </w:tcPr>
            </w:tcPrChange>
          </w:tcPr>
          <w:p w14:paraId="1F661328" w14:textId="07CD744E" w:rsidR="00087AF2" w:rsidRPr="009968F0" w:rsidRDefault="00087AF2" w:rsidP="00087AF2">
            <w:pPr>
              <w:pStyle w:val="Tablebody"/>
              <w:rPr>
                <w:ins w:id="879" w:author="Christian Grunewald" w:date="2023-08-27T22:59:00Z"/>
              </w:rPr>
            </w:pPr>
            <w:ins w:id="880" w:author="Sydow Antje (sydo)" w:date="2023-09-08T14:43:00Z">
              <w:r>
                <w:t>a</w:t>
              </w:r>
            </w:ins>
            <w:ins w:id="881" w:author="Christian Grunewald" w:date="2023-08-27T23:00:00Z">
              <w:del w:id="882" w:author="Sydow Antje (sydo)" w:date="2023-09-08T14:43:00Z">
                <w:r w:rsidDel="003B3446">
                  <w:delText>A</w:delText>
                </w:r>
              </w:del>
              <w:r>
                <w:t>dditional information</w:t>
              </w:r>
            </w:ins>
          </w:p>
        </w:tc>
        <w:tc>
          <w:tcPr>
            <w:tcW w:w="152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883" w:author="Sydow Antje (sydo)" w:date="2023-08-31T10:59:00Z">
              <w:tcPr>
                <w:tcW w:w="1522" w:type="dxa"/>
                <w:gridSpan w:val="2"/>
                <w:tcBorders>
                  <w:top w:val="single" w:sz="6" w:space="0" w:color="000000"/>
                  <w:left w:val="single" w:sz="6" w:space="0" w:color="000000"/>
                  <w:bottom w:val="single" w:sz="12" w:space="0" w:color="auto"/>
                  <w:right w:val="single" w:sz="8" w:space="0" w:color="000000"/>
                </w:tcBorders>
                <w:tcMar>
                  <w:top w:w="100" w:type="dxa"/>
                  <w:left w:w="100" w:type="dxa"/>
                  <w:bottom w:w="100" w:type="dxa"/>
                  <w:right w:w="100" w:type="dxa"/>
                </w:tcMar>
              </w:tcPr>
            </w:tcPrChange>
          </w:tcPr>
          <w:p w14:paraId="29F9AD17" w14:textId="28975CEA" w:rsidR="00087AF2" w:rsidRPr="009968F0" w:rsidRDefault="00087AF2" w:rsidP="00087AF2">
            <w:pPr>
              <w:pStyle w:val="Tablebody"/>
              <w:rPr>
                <w:ins w:id="884" w:author="Christian Grunewald" w:date="2023-08-27T22:59:00Z"/>
              </w:rPr>
            </w:pPr>
            <w:proofErr w:type="spellStart"/>
            <w:ins w:id="885" w:author="Christian Grunewald" w:date="2023-08-27T23:00:00Z">
              <w:r>
                <w:t>additional_information</w:t>
              </w:r>
            </w:ins>
            <w:proofErr w:type="spellEnd"/>
          </w:p>
        </w:tc>
        <w:tc>
          <w:tcPr>
            <w:tcW w:w="1465"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tcPrChange w:id="886" w:author="Sydow Antje (sydo)" w:date="2023-08-31T10:59:00Z">
              <w:tcPr>
                <w:tcW w:w="1465" w:type="dxa"/>
                <w:gridSpan w:val="2"/>
                <w:tcBorders>
                  <w:top w:val="single" w:sz="6" w:space="0" w:color="000000"/>
                  <w:left w:val="single" w:sz="6" w:space="0" w:color="000000"/>
                  <w:bottom w:val="single" w:sz="12" w:space="0" w:color="auto"/>
                  <w:right w:val="single" w:sz="8" w:space="0" w:color="000000"/>
                </w:tcBorders>
                <w:tcMar>
                  <w:top w:w="100" w:type="dxa"/>
                  <w:left w:w="100" w:type="dxa"/>
                  <w:bottom w:w="100" w:type="dxa"/>
                  <w:right w:w="100" w:type="dxa"/>
                </w:tcMar>
              </w:tcPr>
            </w:tcPrChange>
          </w:tcPr>
          <w:p w14:paraId="6A7210BD" w14:textId="51D435A7" w:rsidR="00087AF2" w:rsidRPr="009968F0" w:rsidRDefault="00087AF2" w:rsidP="00087AF2">
            <w:pPr>
              <w:pStyle w:val="Tablebody"/>
              <w:rPr>
                <w:ins w:id="887" w:author="Christian Grunewald" w:date="2023-08-27T22:59:00Z"/>
              </w:rPr>
            </w:pPr>
            <w:ins w:id="888" w:author="Christian Grunewald" w:date="2023-08-27T23:00:00Z">
              <w:r>
                <w:t>optional</w:t>
              </w:r>
            </w:ins>
          </w:p>
        </w:tc>
        <w:tc>
          <w:tcPr>
            <w:tcW w:w="4440" w:type="dxa"/>
            <w:tcBorders>
              <w:top w:val="single" w:sz="8" w:space="0" w:color="000000"/>
              <w:left w:val="single" w:sz="6" w:space="0" w:color="000000"/>
              <w:bottom w:val="single" w:sz="8" w:space="0" w:color="000000"/>
              <w:right w:val="single" w:sz="12" w:space="0" w:color="000000"/>
            </w:tcBorders>
            <w:tcMar>
              <w:top w:w="100" w:type="dxa"/>
              <w:left w:w="100" w:type="dxa"/>
              <w:bottom w:w="100" w:type="dxa"/>
              <w:right w:w="100" w:type="dxa"/>
            </w:tcMar>
            <w:tcPrChange w:id="889" w:author="Sydow Antje (sydo)" w:date="2023-08-31T10:59:00Z">
              <w:tcPr>
                <w:tcW w:w="4440" w:type="dxa"/>
                <w:gridSpan w:val="2"/>
                <w:tcBorders>
                  <w:top w:val="single" w:sz="6" w:space="0" w:color="000000"/>
                  <w:left w:val="single" w:sz="6" w:space="0" w:color="000000"/>
                  <w:bottom w:val="single" w:sz="12" w:space="0" w:color="auto"/>
                  <w:right w:val="single" w:sz="12" w:space="0" w:color="000000"/>
                </w:tcBorders>
                <w:tcMar>
                  <w:top w:w="100" w:type="dxa"/>
                  <w:left w:w="100" w:type="dxa"/>
                  <w:bottom w:w="100" w:type="dxa"/>
                  <w:right w:w="100" w:type="dxa"/>
                </w:tcMar>
              </w:tcPr>
            </w:tcPrChange>
          </w:tcPr>
          <w:p w14:paraId="34F90425" w14:textId="551B2DCB" w:rsidR="00087AF2" w:rsidRPr="009968F0" w:rsidRDefault="00087AF2" w:rsidP="00087AF2">
            <w:pPr>
              <w:pStyle w:val="Tablebody"/>
              <w:rPr>
                <w:ins w:id="890" w:author="Christian Grunewald" w:date="2023-08-27T22:59:00Z"/>
              </w:rPr>
            </w:pPr>
            <w:ins w:id="891" w:author="Christian Grunewald" w:date="2023-08-27T23:00:00Z">
              <w:r>
                <w:t>Additional information</w:t>
              </w:r>
            </w:ins>
          </w:p>
        </w:tc>
      </w:tr>
      <w:tr w:rsidR="00087AF2" w:rsidRPr="009968F0" w14:paraId="31A969D4" w14:textId="77777777" w:rsidTr="00277FC6">
        <w:trPr>
          <w:trHeight w:val="284"/>
        </w:trPr>
        <w:tc>
          <w:tcPr>
            <w:tcW w:w="9752" w:type="dxa"/>
            <w:gridSpan w:val="4"/>
            <w:tcBorders>
              <w:top w:val="single" w:sz="12" w:space="0" w:color="auto"/>
              <w:left w:val="single" w:sz="12" w:space="0" w:color="000000"/>
              <w:bottom w:val="single" w:sz="12" w:space="0" w:color="auto"/>
              <w:right w:val="single" w:sz="12" w:space="0" w:color="000000"/>
            </w:tcBorders>
            <w:tcMar>
              <w:top w:w="100" w:type="dxa"/>
              <w:left w:w="100" w:type="dxa"/>
              <w:bottom w:w="100" w:type="dxa"/>
              <w:right w:w="100" w:type="dxa"/>
            </w:tcMar>
          </w:tcPr>
          <w:p w14:paraId="14C3E6AF" w14:textId="35487A1E" w:rsidR="00087AF2" w:rsidRPr="009968F0" w:rsidRDefault="00087AF2" w:rsidP="00087AF2">
            <w:pPr>
              <w:pStyle w:val="Tablefooternote"/>
              <w:tabs>
                <w:tab w:val="clear" w:pos="346"/>
                <w:tab w:val="left" w:pos="565"/>
              </w:tabs>
            </w:pPr>
            <w:r w:rsidRPr="009968F0">
              <w:t>NOTE 1</w:t>
            </w:r>
            <w:r w:rsidRPr="009968F0">
              <w:tab/>
              <w:t xml:space="preserve">Other </w:t>
            </w:r>
            <w:proofErr w:type="gramStart"/>
            <w:r w:rsidRPr="009968F0">
              <w:t>variables</w:t>
            </w:r>
            <w:proofErr w:type="gramEnd"/>
            <w:r w:rsidRPr="009968F0">
              <w:t xml:space="preserve"> may be defined in addition to the variables in Table 2 according to individual project needs.</w:t>
            </w:r>
          </w:p>
          <w:p w14:paraId="76FDB113" w14:textId="3539A895" w:rsidR="00087AF2" w:rsidRPr="009D050A" w:rsidRDefault="00087AF2">
            <w:pPr>
              <w:pStyle w:val="Tablefooternote"/>
              <w:rPr>
                <w:rFonts w:eastAsia="Calibri" w:cs="Times New Roman"/>
                <w:szCs w:val="22"/>
                <w:lang w:eastAsia="en-US"/>
                <w:rPrChange w:id="892" w:author="Christian Grunewald" w:date="2023-09-08T13:22:00Z">
                  <w:rPr/>
                </w:rPrChange>
              </w:rPr>
              <w:pPrChange w:id="893" w:author="Christian Grunewald" w:date="2023-09-08T13:22:00Z">
                <w:pPr>
                  <w:pStyle w:val="Tablefooternote"/>
                  <w:tabs>
                    <w:tab w:val="clear" w:pos="346"/>
                    <w:tab w:val="left" w:pos="594"/>
                  </w:tabs>
                </w:pPr>
              </w:pPrChange>
            </w:pPr>
            <w:r w:rsidRPr="009968F0">
              <w:rPr>
                <w:rFonts w:eastAsia="Calibri" w:cs="Times New Roman"/>
                <w:szCs w:val="22"/>
                <w:lang w:eastAsia="en-US"/>
              </w:rPr>
              <w:t>NOTE 2</w:t>
            </w:r>
            <w:r w:rsidRPr="009968F0">
              <w:rPr>
                <w:rFonts w:eastAsia="Calibri" w:cs="Times New Roman"/>
                <w:szCs w:val="22"/>
                <w:lang w:eastAsia="en-US"/>
              </w:rPr>
              <w:tab/>
              <w:t>If additional targets are required as described in Clause 4.6 and Figure 3, the respective additional variables for its coordinates and accuracy shall be added.</w:t>
            </w:r>
            <w:del w:id="894" w:author="Christian Grunewald" w:date="2023-09-08T13:22:00Z">
              <w:r w:rsidRPr="009968F0" w:rsidDel="009D050A">
                <w:rPr>
                  <w:rFonts w:eastAsia="Calibri" w:cs="Times New Roman"/>
                  <w:szCs w:val="22"/>
                  <w:lang w:eastAsia="en-US"/>
                </w:rPr>
                <w:delText xml:space="preserve"> </w:delText>
              </w:r>
            </w:del>
            <w:ins w:id="895" w:author="Sydow Antje (sydo)" w:date="2023-08-31T11:04:00Z">
              <w:del w:id="896" w:author="Christian Grunewald" w:date="2023-09-08T13:22:00Z">
                <w:r w:rsidDel="009D050A">
                  <w:rPr>
                    <w:rFonts w:eastAsia="Calibri" w:cs="Times New Roman"/>
                    <w:szCs w:val="22"/>
                    <w:lang w:eastAsia="en-US"/>
                  </w:rPr>
                  <w:delText>P</w:delText>
                </w:r>
              </w:del>
            </w:ins>
          </w:p>
        </w:tc>
      </w:tr>
      <w:tr w:rsidR="00087AF2" w:rsidRPr="009968F0" w14:paraId="6321C9D1" w14:textId="77777777" w:rsidTr="00277FC6">
        <w:trPr>
          <w:trHeight w:val="284"/>
        </w:trPr>
        <w:tc>
          <w:tcPr>
            <w:tcW w:w="9752" w:type="dxa"/>
            <w:gridSpan w:val="4"/>
            <w:tcBorders>
              <w:top w:val="single" w:sz="12" w:space="0" w:color="auto"/>
              <w:left w:val="single" w:sz="12" w:space="0" w:color="000000"/>
              <w:bottom w:val="single" w:sz="12" w:space="0" w:color="000000"/>
              <w:right w:val="single" w:sz="12" w:space="0" w:color="000000"/>
            </w:tcBorders>
            <w:tcMar>
              <w:top w:w="100" w:type="dxa"/>
              <w:left w:w="100" w:type="dxa"/>
              <w:bottom w:w="100" w:type="dxa"/>
              <w:right w:w="100" w:type="dxa"/>
            </w:tcMar>
            <w:hideMark/>
          </w:tcPr>
          <w:p w14:paraId="74DE59D4" w14:textId="2ED1198C" w:rsidR="00087AF2" w:rsidRPr="009968F0" w:rsidRDefault="00087AF2" w:rsidP="00087AF2">
            <w:pPr>
              <w:pStyle w:val="Tablefooter"/>
            </w:pPr>
            <w:r w:rsidRPr="009968F0">
              <w:rPr>
                <w:vertAlign w:val="superscript"/>
              </w:rPr>
              <w:t>a</w:t>
            </w:r>
            <w:r w:rsidRPr="009968F0">
              <w:tab/>
            </w:r>
            <w:ins w:id="897" w:author="Sydow Antje (sydo)" w:date="2023-08-31T11:06:00Z">
              <w:r>
                <w:rPr>
                  <w:rFonts w:eastAsia="Calibri" w:cs="Times New Roman"/>
                  <w:szCs w:val="22"/>
                  <w:lang w:eastAsia="en-US"/>
                </w:rPr>
                <w:t>PCS is short for</w:t>
              </w:r>
              <w:r w:rsidRPr="009968F0">
                <w:t xml:space="preserve"> </w:t>
              </w:r>
              <w:r>
                <w:t xml:space="preserve">the </w:t>
              </w:r>
            </w:ins>
            <w:r w:rsidRPr="009968F0">
              <w:t xml:space="preserve">Project </w:t>
            </w:r>
            <w:ins w:id="898" w:author="Sydow Antje (sydo)" w:date="2023-08-31T11:04:00Z">
              <w:r>
                <w:t>C</w:t>
              </w:r>
            </w:ins>
            <w:del w:id="899" w:author="Sydow Antje (sydo)" w:date="2023-08-31T11:04:00Z">
              <w:r w:rsidRPr="009968F0" w:rsidDel="00583C92">
                <w:delText>c</w:delText>
              </w:r>
            </w:del>
            <w:r w:rsidRPr="009968F0">
              <w:t>oordinate</w:t>
            </w:r>
            <w:ins w:id="900" w:author="Christian Grunewald" w:date="2023-08-27T14:16:00Z">
              <w:r>
                <w:t xml:space="preserve"> reference</w:t>
              </w:r>
            </w:ins>
            <w:r w:rsidRPr="009968F0">
              <w:t xml:space="preserve"> </w:t>
            </w:r>
            <w:ins w:id="901" w:author="Sydow Antje (sydo)" w:date="2023-08-31T11:04:00Z">
              <w:r>
                <w:t>S</w:t>
              </w:r>
            </w:ins>
            <w:del w:id="902" w:author="Sydow Antje (sydo)" w:date="2023-08-31T11:04:00Z">
              <w:r w:rsidRPr="009968F0" w:rsidDel="00583C92">
                <w:delText>s</w:delText>
              </w:r>
            </w:del>
            <w:r w:rsidRPr="009968F0">
              <w:t>ystem.</w:t>
            </w:r>
          </w:p>
          <w:p w14:paraId="6BC4830C" w14:textId="29116612" w:rsidR="00087AF2" w:rsidRPr="009968F0" w:rsidRDefault="00087AF2" w:rsidP="00087AF2">
            <w:pPr>
              <w:pStyle w:val="Tablefooter"/>
            </w:pPr>
            <w:r w:rsidRPr="009968F0">
              <w:rPr>
                <w:vertAlign w:val="superscript"/>
              </w:rPr>
              <w:t>b</w:t>
            </w:r>
            <w:r w:rsidRPr="009968F0">
              <w:tab/>
              <w:t>Defined in 3.6.</w:t>
            </w:r>
          </w:p>
          <w:p w14:paraId="611A95D9" w14:textId="70BAE6FE" w:rsidR="00087AF2" w:rsidRPr="009968F0" w:rsidRDefault="00087AF2" w:rsidP="00087AF2">
            <w:pPr>
              <w:pStyle w:val="Tablefooter"/>
            </w:pPr>
            <w:r w:rsidRPr="009968F0">
              <w:rPr>
                <w:vertAlign w:val="superscript"/>
              </w:rPr>
              <w:t>c</w:t>
            </w:r>
            <w:r w:rsidRPr="009968F0">
              <w:tab/>
            </w:r>
            <w:proofErr w:type="gramStart"/>
            <w:r w:rsidRPr="009968F0">
              <w:t>In</w:t>
            </w:r>
            <w:proofErr w:type="gramEnd"/>
            <w:r w:rsidRPr="009968F0">
              <w:t xml:space="preserve"> the geodetic domain, also the term coordinate reference system (CRS) is used.</w:t>
            </w:r>
          </w:p>
          <w:p w14:paraId="2C6D9CDE" w14:textId="19D0A2FC" w:rsidR="00087AF2" w:rsidRDefault="00087AF2" w:rsidP="00087AF2">
            <w:pPr>
              <w:pStyle w:val="Tablefooter"/>
              <w:rPr>
                <w:ins w:id="903" w:author="Christian Grunewald" w:date="2023-08-27T22:59:00Z"/>
              </w:rPr>
            </w:pPr>
            <w:r w:rsidRPr="009968F0">
              <w:rPr>
                <w:vertAlign w:val="superscript"/>
              </w:rPr>
              <w:t>d</w:t>
            </w:r>
            <w:r w:rsidRPr="009968F0">
              <w:tab/>
            </w:r>
            <w:proofErr w:type="gramStart"/>
            <w:ins w:id="904" w:author="Sydow Antje (sydo)" w:date="2023-08-31T11:13:00Z">
              <w:r w:rsidRPr="00C80098">
                <w:t>For</w:t>
              </w:r>
              <w:proofErr w:type="gramEnd"/>
              <w:r w:rsidRPr="00C80098">
                <w:t xml:space="preserve"> "SRS" reference a BIM/construction project may want to refer to both a horizontal CRS and a separate vertical CRS. In ISO 19111, this pairing is called a 'compound CRS'. In some </w:t>
              </w:r>
              <w:proofErr w:type="gramStart"/>
              <w:r w:rsidRPr="00C80098">
                <w:t>cases</w:t>
              </w:r>
              <w:proofErr w:type="gramEnd"/>
              <w:r w:rsidRPr="00C80098">
                <w:t xml:space="preserve"> the horizontal and vertical CRSs are in the EPSG Dataset but the compound CRS for the two is not.)</w:t>
              </w:r>
            </w:ins>
            <w:del w:id="905" w:author="Sydow Antje (sydo)" w:date="2023-08-31T11:13:00Z">
              <w:r w:rsidRPr="009968F0" w:rsidDel="00722D49">
                <w:delText>Described in Clause 6.</w:delText>
              </w:r>
            </w:del>
            <w:ins w:id="906" w:author="Christian Grunewald" w:date="2023-08-27T22:59:00Z">
              <w:r>
                <w:t xml:space="preserve"> </w:t>
              </w:r>
            </w:ins>
          </w:p>
          <w:p w14:paraId="5D88C606" w14:textId="603C3AC9" w:rsidR="00087AF2" w:rsidRPr="009968F0" w:rsidRDefault="00087AF2" w:rsidP="00087AF2">
            <w:pPr>
              <w:pStyle w:val="Tablefooter"/>
            </w:pPr>
            <w:proofErr w:type="spellStart"/>
            <w:ins w:id="907" w:author="Sydow Antje (sydo)" w:date="2023-08-31T11:12:00Z">
              <w:r>
                <w:t>e</w:t>
              </w:r>
            </w:ins>
            <w:proofErr w:type="spellEnd"/>
            <w:ins w:id="908" w:author="Christian Grunewald" w:date="2023-08-27T22:59:00Z">
              <w:del w:id="909" w:author="Sydow Antje (sydo)" w:date="2023-08-31T11:12:00Z">
                <w:r w:rsidDel="00722D49">
                  <w:delText>x</w:delText>
                </w:r>
              </w:del>
            </w:ins>
            <w:ins w:id="910" w:author="Sydow Antje (sydo)" w:date="2023-08-31T11:13:00Z">
              <w:r w:rsidRPr="009968F0">
                <w:tab/>
              </w:r>
            </w:ins>
            <w:ins w:id="911" w:author="Christian Grunewald" w:date="2023-08-27T22:59:00Z">
              <w:del w:id="912" w:author="Sydow Antje (sydo)" w:date="2023-08-31T11:13:00Z">
                <w:r w:rsidDel="00722D49">
                  <w:delText xml:space="preserve">   </w:delText>
                </w:r>
              </w:del>
            </w:ins>
            <w:ins w:id="913" w:author="Sydow Antje (sydo)" w:date="2023-08-31T11:13:00Z">
              <w:r w:rsidRPr="009968F0">
                <w:t>Described in Clause 6.</w:t>
              </w:r>
              <w:r>
                <w:t xml:space="preserve"> </w:t>
              </w:r>
            </w:ins>
            <w:ins w:id="914" w:author="Christian Grunewald" w:date="2023-08-27T22:59:00Z">
              <w:del w:id="915" w:author="Sydow Antje (sydo)" w:date="2023-08-31T11:13:00Z">
                <w:r w:rsidRPr="00C80098" w:rsidDel="00722D49">
                  <w:delText>For "SRS" reference a BIM/construction project may want to refer to both a horizontal CRS and a separate vertical CRS. In ISO 19111, this pairing is called a 'compound CRS'. In some cases the horizontal and vertical CRSs are in the EPSG Dataset but the compound CRS for the two is not.)</w:delText>
                </w:r>
              </w:del>
            </w:ins>
          </w:p>
        </w:tc>
      </w:tr>
    </w:tbl>
    <w:p w14:paraId="13ACC8FF" w14:textId="1DD49540" w:rsidR="00586665" w:rsidRPr="009968F0" w:rsidRDefault="00586665" w:rsidP="00044156">
      <w:pPr>
        <w:pStyle w:val="BodyText"/>
      </w:pPr>
    </w:p>
    <w:p w14:paraId="1CD2C525" w14:textId="0C15484F" w:rsidR="00044156" w:rsidRPr="009968F0" w:rsidRDefault="00044156" w:rsidP="00CD52A8">
      <w:pPr>
        <w:pStyle w:val="Heading2"/>
        <w:tabs>
          <w:tab w:val="clear" w:pos="3195"/>
          <w:tab w:val="num" w:pos="2835"/>
        </w:tabs>
        <w:ind w:hanging="3374"/>
      </w:pPr>
      <w:bookmarkStart w:id="916" w:name="_Toc143157886"/>
      <w:r w:rsidRPr="009968F0">
        <w:t>Layout and size</w:t>
      </w:r>
      <w:bookmarkEnd w:id="916"/>
    </w:p>
    <w:p w14:paraId="1AD544F0" w14:textId="04B1A538" w:rsidR="00586665" w:rsidRPr="009968F0" w:rsidRDefault="00231D01" w:rsidP="00586665">
      <w:pPr>
        <w:pStyle w:val="BodyText"/>
      </w:pPr>
      <w:r w:rsidRPr="009968F0">
        <w:t>No special requirements.</w:t>
      </w:r>
    </w:p>
    <w:p w14:paraId="65E4D37F" w14:textId="388B772B" w:rsidR="00044156" w:rsidRPr="009968F0" w:rsidRDefault="00044156" w:rsidP="00CD52A8">
      <w:pPr>
        <w:pStyle w:val="Heading2"/>
        <w:tabs>
          <w:tab w:val="clear" w:pos="3195"/>
          <w:tab w:val="num" w:pos="2835"/>
        </w:tabs>
        <w:ind w:hanging="3374"/>
      </w:pPr>
      <w:bookmarkStart w:id="917" w:name="_Toc143157887"/>
      <w:r w:rsidRPr="009968F0">
        <w:t>Naming convention</w:t>
      </w:r>
      <w:bookmarkEnd w:id="917"/>
    </w:p>
    <w:p w14:paraId="1692ACF2" w14:textId="2AEF1485" w:rsidR="00044156" w:rsidRPr="009968F0" w:rsidRDefault="00FD32D7" w:rsidP="00044156">
      <w:pPr>
        <w:pStyle w:val="BodyText"/>
      </w:pPr>
      <w:r w:rsidRPr="009968F0">
        <w:t>If the tags contain a human-readable number, it shall correspond to the marker ID number.</w:t>
      </w:r>
      <w:r w:rsidR="00797CA5" w:rsidRPr="009968F0">
        <w:t xml:space="preserve"> </w:t>
      </w:r>
      <w:r w:rsidR="005156EC" w:rsidRPr="009968F0">
        <w:t xml:space="preserve">Independent projects </w:t>
      </w:r>
      <w:r w:rsidR="00863C2C" w:rsidRPr="009968F0">
        <w:t xml:space="preserve">shall </w:t>
      </w:r>
      <w:r w:rsidR="005156EC" w:rsidRPr="009968F0">
        <w:t xml:space="preserve">have different project indices. </w:t>
      </w:r>
    </w:p>
    <w:p w14:paraId="168F36AF" w14:textId="59678F73" w:rsidR="00044156" w:rsidRPr="009968F0" w:rsidRDefault="00044156" w:rsidP="00CD52A8">
      <w:pPr>
        <w:pStyle w:val="Heading2"/>
        <w:tabs>
          <w:tab w:val="clear" w:pos="3195"/>
          <w:tab w:val="num" w:pos="2835"/>
        </w:tabs>
        <w:ind w:hanging="3374"/>
      </w:pPr>
      <w:bookmarkStart w:id="918" w:name="_Toc138084802"/>
      <w:bookmarkStart w:id="919" w:name="_Toc139532390"/>
      <w:bookmarkStart w:id="920" w:name="_Toc139532876"/>
      <w:bookmarkStart w:id="921" w:name="_Toc139532954"/>
      <w:bookmarkStart w:id="922" w:name="_Toc139533540"/>
      <w:bookmarkStart w:id="923" w:name="_Toc139533694"/>
      <w:bookmarkStart w:id="924" w:name="_Toc139546155"/>
      <w:bookmarkStart w:id="925" w:name="_Toc139546323"/>
      <w:bookmarkStart w:id="926" w:name="_Toc143157888"/>
      <w:bookmarkEnd w:id="918"/>
      <w:bookmarkEnd w:id="919"/>
      <w:bookmarkEnd w:id="920"/>
      <w:bookmarkEnd w:id="921"/>
      <w:bookmarkEnd w:id="922"/>
      <w:bookmarkEnd w:id="923"/>
      <w:bookmarkEnd w:id="924"/>
      <w:bookmarkEnd w:id="925"/>
      <w:r w:rsidRPr="009968F0">
        <w:t>Handling and application</w:t>
      </w:r>
      <w:bookmarkEnd w:id="926"/>
    </w:p>
    <w:p w14:paraId="7FEA2950" w14:textId="30F305F0" w:rsidR="00FD32D7" w:rsidRPr="009968F0" w:rsidRDefault="00FD32D7" w:rsidP="00044156">
      <w:pPr>
        <w:pStyle w:val="BodyText"/>
      </w:pPr>
      <w:r w:rsidRPr="009968F0">
        <w:t>Tags for data read-out shall be placed in the proximity of the marker.</w:t>
      </w:r>
    </w:p>
    <w:p w14:paraId="6DB089E6" w14:textId="74F71F04" w:rsidR="00586665" w:rsidRPr="009968F0" w:rsidRDefault="00FD32D7" w:rsidP="00CD52A8">
      <w:pPr>
        <w:pStyle w:val="Heading2"/>
        <w:tabs>
          <w:tab w:val="clear" w:pos="3195"/>
          <w:tab w:val="num" w:pos="2835"/>
        </w:tabs>
        <w:ind w:hanging="3374"/>
      </w:pPr>
      <w:bookmarkStart w:id="927" w:name="_Toc143157889"/>
      <w:r w:rsidRPr="009968F0">
        <w:t>How to set up the URL</w:t>
      </w:r>
      <w:bookmarkEnd w:id="927"/>
    </w:p>
    <w:p w14:paraId="3EF9051F" w14:textId="763796EF" w:rsidR="00721AAD" w:rsidRPr="009968F0" w:rsidRDefault="00B270CC" w:rsidP="006D5D20">
      <w:pPr>
        <w:pStyle w:val="BodyText"/>
        <w:rPr>
          <w:lang w:val="en-US"/>
        </w:rPr>
      </w:pPr>
      <w:r w:rsidRPr="009968F0">
        <w:t xml:space="preserve">The valid URLs are linked to a JSON file on the server on a project basis. </w:t>
      </w:r>
      <w:r w:rsidR="009114B3" w:rsidRPr="009968F0">
        <w:t>For the end user, these are read-only. The specific file</w:t>
      </w:r>
      <w:r w:rsidR="005156EC" w:rsidRPr="009968F0">
        <w:t xml:space="preserve"> can be updated or added directly in the project folder on the </w:t>
      </w:r>
      <w:r w:rsidR="00FC5458" w:rsidRPr="009968F0">
        <w:t>b</w:t>
      </w:r>
      <w:r w:rsidR="005156EC" w:rsidRPr="009968F0">
        <w:t xml:space="preserve">ackend. </w:t>
      </w:r>
      <w:r w:rsidR="0026768D" w:rsidRPr="009968F0">
        <w:t xml:space="preserve">It </w:t>
      </w:r>
      <w:r w:rsidR="00721AAD" w:rsidRPr="009968F0">
        <w:t>is in</w:t>
      </w:r>
      <w:r w:rsidR="0026768D" w:rsidRPr="009968F0">
        <w:t xml:space="preserve"> </w:t>
      </w:r>
      <w:r w:rsidR="00721AAD" w:rsidRPr="009968F0">
        <w:t>the folder</w:t>
      </w:r>
      <w:r w:rsidR="00721AAD" w:rsidRPr="009968F0">
        <w:rPr>
          <w:lang w:val="en-US"/>
        </w:rPr>
        <w:t>:</w:t>
      </w:r>
      <w:r w:rsidR="00CA5568" w:rsidRPr="009968F0">
        <w:rPr>
          <w:lang w:val="en-US"/>
        </w:rPr>
        <w:t xml:space="preserve"> </w:t>
      </w:r>
    </w:p>
    <w:p w14:paraId="77979BBD" w14:textId="2E8D40A7" w:rsidR="00721AAD" w:rsidRPr="009968F0" w:rsidRDefault="00721AAD" w:rsidP="00721AAD">
      <w:pPr>
        <w:pStyle w:val="Code"/>
        <w:keepNext/>
      </w:pPr>
      <w:r w:rsidRPr="009968F0">
        <w:lastRenderedPageBreak/>
        <w:t>{</w:t>
      </w:r>
      <w:proofErr w:type="spellStart"/>
      <w:r w:rsidRPr="009968F0">
        <w:t>project_</w:t>
      </w:r>
      <w:proofErr w:type="gramStart"/>
      <w:r w:rsidRPr="009968F0">
        <w:t>folder</w:t>
      </w:r>
      <w:proofErr w:type="spellEnd"/>
      <w:r w:rsidRPr="009968F0">
        <w:t>}/</w:t>
      </w:r>
      <w:proofErr w:type="spellStart"/>
      <w:r w:rsidRPr="009968F0">
        <w:t>scanner_data</w:t>
      </w:r>
      <w:proofErr w:type="spellEnd"/>
      <w:r w:rsidRPr="009968F0">
        <w:t>/</w:t>
      </w:r>
      <w:proofErr w:type="spellStart"/>
      <w:r w:rsidRPr="009968F0">
        <w:t>markers.json</w:t>
      </w:r>
      <w:proofErr w:type="spellEnd"/>
      <w:proofErr w:type="gramEnd"/>
    </w:p>
    <w:p w14:paraId="6854EDFF" w14:textId="7FA5B7B3" w:rsidR="00347162" w:rsidRPr="009968F0" w:rsidRDefault="00347162" w:rsidP="000158F5">
      <w:pPr>
        <w:pStyle w:val="BodyText"/>
        <w:rPr>
          <w:lang w:val="en-US"/>
        </w:rPr>
      </w:pPr>
      <w:r w:rsidRPr="009968F0">
        <w:rPr>
          <w:lang w:val="en-US"/>
        </w:rPr>
        <w:t>(</w:t>
      </w:r>
      <w:r w:rsidR="00A51722" w:rsidRPr="009968F0">
        <w:rPr>
          <w:lang w:val="en-US"/>
        </w:rPr>
        <w:t>See</w:t>
      </w:r>
      <w:r w:rsidRPr="009968F0">
        <w:rPr>
          <w:lang w:val="en-US"/>
        </w:rPr>
        <w:t xml:space="preserve"> Annex </w:t>
      </w:r>
      <w:r w:rsidR="00962623" w:rsidRPr="009968F0">
        <w:rPr>
          <w:lang w:val="en-US"/>
        </w:rPr>
        <w:t>A</w:t>
      </w:r>
      <w:r w:rsidRPr="009968F0">
        <w:rPr>
          <w:lang w:val="en-US"/>
        </w:rPr>
        <w:t>.</w:t>
      </w:r>
      <w:r w:rsidR="00962623" w:rsidRPr="009968F0">
        <w:rPr>
          <w:lang w:val="en-US"/>
        </w:rPr>
        <w:t>5</w:t>
      </w:r>
      <w:r w:rsidRPr="009968F0">
        <w:rPr>
          <w:lang w:val="en-US"/>
        </w:rPr>
        <w:t>)</w:t>
      </w:r>
    </w:p>
    <w:p w14:paraId="23A14120" w14:textId="2FD5B2B2" w:rsidR="00721AAD" w:rsidRPr="009968F0" w:rsidRDefault="00721AAD" w:rsidP="000158F5">
      <w:pPr>
        <w:pStyle w:val="BodyText"/>
      </w:pPr>
      <w:r w:rsidRPr="009968F0">
        <w:t xml:space="preserve">Each marker is represented </w:t>
      </w:r>
      <w:r w:rsidR="00C972B1" w:rsidRPr="009968F0">
        <w:t xml:space="preserve">in this file </w:t>
      </w:r>
      <w:r w:rsidRPr="009968F0">
        <w:t xml:space="preserve">as </w:t>
      </w:r>
    </w:p>
    <w:p w14:paraId="44A3810F" w14:textId="62241226" w:rsidR="000158F5" w:rsidRPr="009968F0" w:rsidRDefault="00721AAD" w:rsidP="00C972B1">
      <w:pPr>
        <w:pStyle w:val="Code"/>
        <w:keepNext/>
      </w:pPr>
      <w:r w:rsidRPr="009968F0">
        <w:t>“</w:t>
      </w:r>
      <w:proofErr w:type="spellStart"/>
      <w:r w:rsidRPr="009968F0">
        <w:t>marker_id</w:t>
      </w:r>
      <w:proofErr w:type="spellEnd"/>
      <w:proofErr w:type="gramStart"/>
      <w:r w:rsidRPr="009968F0">
        <w:t>”:{</w:t>
      </w:r>
      <w:proofErr w:type="gramEnd"/>
      <w:r w:rsidRPr="009968F0">
        <w:t>“param1”: “value1”, “param2</w:t>
      </w:r>
      <w:r w:rsidR="001A46DA" w:rsidRPr="009968F0">
        <w:t>”</w:t>
      </w:r>
      <w:r w:rsidRPr="009968F0">
        <w:t>: “value2</w:t>
      </w:r>
      <w:r w:rsidR="001A46DA" w:rsidRPr="009968F0">
        <w:t>”</w:t>
      </w:r>
      <w:r w:rsidRPr="009968F0">
        <w:t>}</w:t>
      </w:r>
    </w:p>
    <w:p w14:paraId="5FFF5E2E" w14:textId="589A9DB4" w:rsidR="000158F5" w:rsidRPr="009968F0" w:rsidRDefault="000B1B81" w:rsidP="00714493">
      <w:pPr>
        <w:pStyle w:val="BodyText"/>
      </w:pPr>
      <w:r w:rsidRPr="009968F0">
        <w:t xml:space="preserve">The parameters and values are those found in the table. </w:t>
      </w:r>
      <w:del w:id="928" w:author="Sydow Antje (sydo)" w:date="2023-08-31T13:39:00Z">
        <w:r w:rsidR="0018650B" w:rsidRPr="009968F0" w:rsidDel="003D7719">
          <w:delText xml:space="preserve"> </w:delText>
        </w:r>
      </w:del>
    </w:p>
    <w:p w14:paraId="1837D2F4" w14:textId="021AD426" w:rsidR="00044156" w:rsidRPr="009968F0" w:rsidRDefault="00684C6E" w:rsidP="00044156">
      <w:pPr>
        <w:pStyle w:val="Heading1"/>
        <w:tabs>
          <w:tab w:val="left" w:pos="403"/>
          <w:tab w:val="left" w:pos="432"/>
          <w:tab w:val="left" w:pos="562"/>
        </w:tabs>
        <w:autoSpaceDE w:val="0"/>
        <w:autoSpaceDN w:val="0"/>
        <w:adjustRightInd w:val="0"/>
        <w:ind w:left="431" w:hanging="431"/>
        <w:rPr>
          <w:szCs w:val="24"/>
        </w:rPr>
      </w:pPr>
      <w:bookmarkStart w:id="929" w:name="_Toc143157890"/>
      <w:r w:rsidRPr="009968F0">
        <w:rPr>
          <w:szCs w:val="24"/>
        </w:rPr>
        <w:t>Fiducial t</w:t>
      </w:r>
      <w:r w:rsidR="00044156" w:rsidRPr="009968F0">
        <w:rPr>
          <w:szCs w:val="24"/>
        </w:rPr>
        <w:t>ags</w:t>
      </w:r>
      <w:bookmarkEnd w:id="929"/>
    </w:p>
    <w:p w14:paraId="30A48ABF" w14:textId="476DE067" w:rsidR="00044156" w:rsidRPr="009968F0" w:rsidRDefault="00044156" w:rsidP="00CD52A8">
      <w:pPr>
        <w:pStyle w:val="Heading2"/>
        <w:tabs>
          <w:tab w:val="clear" w:pos="3195"/>
          <w:tab w:val="num" w:pos="2835"/>
        </w:tabs>
        <w:ind w:hanging="3374"/>
      </w:pPr>
      <w:bookmarkStart w:id="930" w:name="_Toc143157891"/>
      <w:r w:rsidRPr="009968F0">
        <w:t>Functionality</w:t>
      </w:r>
      <w:bookmarkEnd w:id="930"/>
    </w:p>
    <w:p w14:paraId="27D0F027" w14:textId="5F6FC2D7" w:rsidR="000D787C" w:rsidRPr="009968F0" w:rsidRDefault="00231D01" w:rsidP="00044156">
      <w:pPr>
        <w:pStyle w:val="BodyText"/>
      </w:pPr>
      <w:r w:rsidRPr="009968F0">
        <w:t xml:space="preserve">Fiducial tags are used </w:t>
      </w:r>
      <w:r w:rsidR="000D787C" w:rsidRPr="009968F0">
        <w:t xml:space="preserve">for </w:t>
      </w:r>
      <w:r w:rsidR="00AB58EF" w:rsidRPr="009968F0">
        <w:t xml:space="preserve">systems that rely on optical methods to process captured data or for deducing </w:t>
      </w:r>
      <w:r w:rsidR="000D787C" w:rsidRPr="009968F0">
        <w:t>position and orientation of machines, such as:</w:t>
      </w:r>
    </w:p>
    <w:p w14:paraId="6BCC1910" w14:textId="47F46538" w:rsidR="000D787C" w:rsidRPr="009968F0" w:rsidRDefault="00AB58EF">
      <w:pPr>
        <w:pStyle w:val="ListContinue1"/>
        <w:ind w:left="360"/>
      </w:pPr>
      <w:r w:rsidRPr="009968F0">
        <w:t>various (laser) scanning applications</w:t>
      </w:r>
    </w:p>
    <w:p w14:paraId="394AF7E8" w14:textId="67BA68A2" w:rsidR="00062C50" w:rsidRPr="009968F0" w:rsidRDefault="000D787C">
      <w:pPr>
        <w:pStyle w:val="ListContinue1"/>
        <w:ind w:left="360"/>
      </w:pPr>
      <w:r w:rsidRPr="009968F0">
        <w:t>autonomous vehicles or robots</w:t>
      </w:r>
      <w:r w:rsidR="008E127C" w:rsidRPr="009968F0">
        <w:t xml:space="preserve"> identif</w:t>
      </w:r>
      <w:r w:rsidRPr="009968F0">
        <w:t>ying</w:t>
      </w:r>
      <w:r w:rsidR="008E127C" w:rsidRPr="009968F0">
        <w:t xml:space="preserve"> their own position</w:t>
      </w:r>
      <w:r w:rsidRPr="009968F0">
        <w:t xml:space="preserve"> and orientation in </w:t>
      </w:r>
      <w:proofErr w:type="gramStart"/>
      <w:r w:rsidRPr="009968F0">
        <w:t>space</w:t>
      </w:r>
      <w:proofErr w:type="gramEnd"/>
    </w:p>
    <w:p w14:paraId="532577BD" w14:textId="2BA9CEFF" w:rsidR="00231D01" w:rsidRPr="009968F0" w:rsidRDefault="00062C50">
      <w:pPr>
        <w:pStyle w:val="ListContinue1"/>
        <w:ind w:left="360"/>
      </w:pPr>
      <w:r w:rsidRPr="009968F0">
        <w:t>Augmented Reality (AR) applications</w:t>
      </w:r>
      <w:r w:rsidR="000D787C" w:rsidRPr="009968F0">
        <w:t>.</w:t>
      </w:r>
    </w:p>
    <w:p w14:paraId="4954E391" w14:textId="60C9F569" w:rsidR="00FC6027" w:rsidRPr="009968F0" w:rsidRDefault="00FC6027" w:rsidP="00044156">
      <w:pPr>
        <w:pStyle w:val="BodyText"/>
      </w:pPr>
      <w:r w:rsidRPr="009968F0">
        <w:t>Usually black and white patterns of different types</w:t>
      </w:r>
      <w:r w:rsidR="00231D01" w:rsidRPr="009968F0">
        <w:t xml:space="preserve"> are used, that are </w:t>
      </w:r>
      <w:r w:rsidRPr="009968F0">
        <w:t>printed and placed on real world objects</w:t>
      </w:r>
      <w:r w:rsidR="00231D01" w:rsidRPr="009968F0">
        <w:t xml:space="preserve">. </w:t>
      </w:r>
      <w:r w:rsidR="00AB58EF" w:rsidRPr="009968F0">
        <w:t>T</w:t>
      </w:r>
      <w:r w:rsidR="00231D01" w:rsidRPr="009968F0">
        <w:t xml:space="preserve">hey </w:t>
      </w:r>
      <w:r w:rsidR="00AB58EF" w:rsidRPr="009968F0">
        <w:t xml:space="preserve">usually </w:t>
      </w:r>
      <w:r w:rsidRPr="009968F0">
        <w:t xml:space="preserve">code </w:t>
      </w:r>
      <w:r w:rsidR="00AB58EF" w:rsidRPr="009968F0">
        <w:t xml:space="preserve">a non-negative integer in a black and white </w:t>
      </w:r>
      <w:r w:rsidR="00062C50" w:rsidRPr="009968F0">
        <w:t>pattern</w:t>
      </w:r>
      <w:r w:rsidR="00231D01" w:rsidRPr="009968F0">
        <w:t xml:space="preserve">. The pattern is </w:t>
      </w:r>
      <w:r w:rsidRPr="009968F0">
        <w:t>machine</w:t>
      </w:r>
      <w:r w:rsidR="008E127C" w:rsidRPr="009968F0">
        <w:t>-</w:t>
      </w:r>
      <w:r w:rsidRPr="009968F0">
        <w:t>readable by optical processes</w:t>
      </w:r>
      <w:r w:rsidR="00231D01" w:rsidRPr="009968F0">
        <w:t xml:space="preserve">, and the coordinates of the associated number read from a </w:t>
      </w:r>
      <w:r w:rsidR="008749B2" w:rsidRPr="009968F0">
        <w:t xml:space="preserve">lookup </w:t>
      </w:r>
      <w:r w:rsidR="00231D01" w:rsidRPr="009968F0">
        <w:t>table.</w:t>
      </w:r>
    </w:p>
    <w:p w14:paraId="171EC023" w14:textId="106A81DF" w:rsidR="00684C6E" w:rsidRPr="009968F0" w:rsidRDefault="00062C50" w:rsidP="00044156">
      <w:pPr>
        <w:pStyle w:val="BodyText"/>
      </w:pPr>
      <w:r w:rsidRPr="009968F0">
        <w:t>T</w:t>
      </w:r>
      <w:r w:rsidR="008E127C" w:rsidRPr="009968F0">
        <w:t>h</w:t>
      </w:r>
      <w:r w:rsidRPr="009968F0">
        <w:t>e ch</w:t>
      </w:r>
      <w:r w:rsidR="008E127C" w:rsidRPr="009968F0">
        <w:t>eckerboard patterns used for scanning applications</w:t>
      </w:r>
      <w:r w:rsidRPr="009968F0">
        <w:t xml:space="preserve"> are fiducial tags, that do not contain alphanumeric information</w:t>
      </w:r>
      <w:r w:rsidR="008E127C" w:rsidRPr="009968F0">
        <w:t xml:space="preserve">. </w:t>
      </w:r>
    </w:p>
    <w:p w14:paraId="0329AD3C" w14:textId="08FFF683" w:rsidR="00044156" w:rsidRPr="009968F0" w:rsidRDefault="00044156" w:rsidP="00044156">
      <w:pPr>
        <w:pStyle w:val="Heading3"/>
      </w:pPr>
      <w:r w:rsidRPr="009968F0">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9968F0" w:rsidRPr="009968F0" w14:paraId="511181A9" w14:textId="77777777" w:rsidTr="00572524">
        <w:tc>
          <w:tcPr>
            <w:tcW w:w="4870" w:type="dxa"/>
          </w:tcPr>
          <w:p w14:paraId="32E27624" w14:textId="7D776463" w:rsidR="006161CA" w:rsidRPr="009968F0" w:rsidRDefault="007E3002" w:rsidP="003876EB">
            <w:pPr>
              <w:pStyle w:val="FigureImage"/>
            </w:pPr>
            <w:r w:rsidRPr="009968F0">
              <w:rPr>
                <w:noProof/>
              </w:rPr>
              <w:drawing>
                <wp:inline distT="0" distB="0" distL="0" distR="0" wp14:anchorId="68533721" wp14:editId="42BA8EB9">
                  <wp:extent cx="1078992" cy="1078992"/>
                  <wp:effectExtent l="0" t="0" r="6985" b="6985"/>
                  <wp:docPr id="16" name="00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5a.tif"/>
                          <pic:cNvPicPr/>
                        </pic:nvPicPr>
                        <pic:blipFill>
                          <a:blip r:embed="rId35" r:link="rId36" cstate="print">
                            <a:extLst>
                              <a:ext uri="{28A0092B-C50C-407E-A947-70E740481C1C}">
                                <a14:useLocalDpi xmlns:a14="http://schemas.microsoft.com/office/drawing/2010/main" val="0"/>
                              </a:ext>
                            </a:extLst>
                          </a:blip>
                          <a:stretch>
                            <a:fillRect/>
                          </a:stretch>
                        </pic:blipFill>
                        <pic:spPr>
                          <a:xfrm>
                            <a:off x="0" y="0"/>
                            <a:ext cx="1078992" cy="1078992"/>
                          </a:xfrm>
                          <a:prstGeom prst="rect">
                            <a:avLst/>
                          </a:prstGeom>
                        </pic:spPr>
                      </pic:pic>
                    </a:graphicData>
                  </a:graphic>
                </wp:inline>
              </w:drawing>
            </w:r>
          </w:p>
        </w:tc>
        <w:tc>
          <w:tcPr>
            <w:tcW w:w="4871" w:type="dxa"/>
          </w:tcPr>
          <w:p w14:paraId="34DB0311" w14:textId="06A9A981" w:rsidR="006161CA" w:rsidRPr="009968F0" w:rsidRDefault="007E3002" w:rsidP="003876EB">
            <w:pPr>
              <w:pStyle w:val="FigureImage"/>
            </w:pPr>
            <w:r w:rsidRPr="009968F0">
              <w:rPr>
                <w:noProof/>
              </w:rPr>
              <w:drawing>
                <wp:inline distT="0" distB="0" distL="0" distR="0" wp14:anchorId="35D85B0F" wp14:editId="0A023214">
                  <wp:extent cx="1078992" cy="1078992"/>
                  <wp:effectExtent l="0" t="0" r="6985" b="6985"/>
                  <wp:docPr id="20" name="005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5b.tif"/>
                          <pic:cNvPicPr/>
                        </pic:nvPicPr>
                        <pic:blipFill>
                          <a:blip r:embed="rId37" r:link="rId38" cstate="print">
                            <a:extLst>
                              <a:ext uri="{28A0092B-C50C-407E-A947-70E740481C1C}">
                                <a14:useLocalDpi xmlns:a14="http://schemas.microsoft.com/office/drawing/2010/main" val="0"/>
                              </a:ext>
                            </a:extLst>
                          </a:blip>
                          <a:stretch>
                            <a:fillRect/>
                          </a:stretch>
                        </pic:blipFill>
                        <pic:spPr>
                          <a:xfrm>
                            <a:off x="0" y="0"/>
                            <a:ext cx="1078992" cy="1078992"/>
                          </a:xfrm>
                          <a:prstGeom prst="rect">
                            <a:avLst/>
                          </a:prstGeom>
                        </pic:spPr>
                      </pic:pic>
                    </a:graphicData>
                  </a:graphic>
                </wp:inline>
              </w:drawing>
            </w:r>
          </w:p>
        </w:tc>
      </w:tr>
      <w:tr w:rsidR="009968F0" w:rsidRPr="009968F0" w14:paraId="1BF73941" w14:textId="77777777" w:rsidTr="00572524">
        <w:tc>
          <w:tcPr>
            <w:tcW w:w="4870" w:type="dxa"/>
          </w:tcPr>
          <w:p w14:paraId="27A80C1C" w14:textId="4AC54D7F" w:rsidR="006161CA" w:rsidRPr="009968F0" w:rsidRDefault="00227818" w:rsidP="003704B7">
            <w:pPr>
              <w:pStyle w:val="Figuresubtitle"/>
            </w:pPr>
            <w:r w:rsidRPr="009968F0">
              <w:t xml:space="preserve">a) </w:t>
            </w:r>
            <w:r w:rsidR="006161CA" w:rsidRPr="009968F0">
              <w:t>black and white target</w:t>
            </w:r>
            <w:r w:rsidR="004C6F13" w:rsidRPr="009968F0">
              <w:t>, checkerboard</w:t>
            </w:r>
          </w:p>
        </w:tc>
        <w:tc>
          <w:tcPr>
            <w:tcW w:w="4871" w:type="dxa"/>
          </w:tcPr>
          <w:p w14:paraId="74E54E3C" w14:textId="645FFE6C" w:rsidR="006161CA" w:rsidRPr="009968F0" w:rsidRDefault="00227818" w:rsidP="003704B7">
            <w:pPr>
              <w:pStyle w:val="Figuresubtitle"/>
            </w:pPr>
            <w:r w:rsidRPr="009968F0">
              <w:t xml:space="preserve">b) </w:t>
            </w:r>
            <w:r w:rsidR="006161CA" w:rsidRPr="009968F0">
              <w:t>ring code</w:t>
            </w:r>
          </w:p>
        </w:tc>
      </w:tr>
      <w:tr w:rsidR="009968F0" w:rsidRPr="009968F0" w14:paraId="1AC2DB25" w14:textId="77777777" w:rsidTr="00572524">
        <w:tc>
          <w:tcPr>
            <w:tcW w:w="4870" w:type="dxa"/>
          </w:tcPr>
          <w:p w14:paraId="765C23FD" w14:textId="1DFE2D4F" w:rsidR="006161CA" w:rsidRPr="009968F0" w:rsidRDefault="007E3002" w:rsidP="003876EB">
            <w:pPr>
              <w:pStyle w:val="FigureImage"/>
            </w:pPr>
            <w:r w:rsidRPr="009968F0">
              <w:rPr>
                <w:noProof/>
              </w:rPr>
              <w:lastRenderedPageBreak/>
              <w:drawing>
                <wp:inline distT="0" distB="0" distL="0" distR="0" wp14:anchorId="3B1CE978" wp14:editId="1147E36A">
                  <wp:extent cx="1078992" cy="1078992"/>
                  <wp:effectExtent l="0" t="0" r="6985" b="6985"/>
                  <wp:docPr id="32" name="005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05c.tif"/>
                          <pic:cNvPicPr/>
                        </pic:nvPicPr>
                        <pic:blipFill>
                          <a:blip r:embed="rId39" r:link="rId40" cstate="print">
                            <a:extLst>
                              <a:ext uri="{28A0092B-C50C-407E-A947-70E740481C1C}">
                                <a14:useLocalDpi xmlns:a14="http://schemas.microsoft.com/office/drawing/2010/main" val="0"/>
                              </a:ext>
                            </a:extLst>
                          </a:blip>
                          <a:stretch>
                            <a:fillRect/>
                          </a:stretch>
                        </pic:blipFill>
                        <pic:spPr>
                          <a:xfrm>
                            <a:off x="0" y="0"/>
                            <a:ext cx="1078992" cy="1078992"/>
                          </a:xfrm>
                          <a:prstGeom prst="rect">
                            <a:avLst/>
                          </a:prstGeom>
                        </pic:spPr>
                      </pic:pic>
                    </a:graphicData>
                  </a:graphic>
                </wp:inline>
              </w:drawing>
            </w:r>
          </w:p>
        </w:tc>
        <w:tc>
          <w:tcPr>
            <w:tcW w:w="4871" w:type="dxa"/>
          </w:tcPr>
          <w:p w14:paraId="47DD95A6" w14:textId="651345E1" w:rsidR="005B51FB" w:rsidRPr="009968F0" w:rsidRDefault="007E3002" w:rsidP="003876EB">
            <w:pPr>
              <w:pStyle w:val="FigureImage"/>
            </w:pPr>
            <w:r w:rsidRPr="009968F0">
              <w:rPr>
                <w:noProof/>
              </w:rPr>
              <w:drawing>
                <wp:inline distT="0" distB="0" distL="0" distR="0" wp14:anchorId="2F6CB47D" wp14:editId="0DEC0B30">
                  <wp:extent cx="1074420" cy="1074420"/>
                  <wp:effectExtent l="0" t="0" r="0" b="0"/>
                  <wp:docPr id="33" name="005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05d.tif"/>
                          <pic:cNvPicPr/>
                        </pic:nvPicPr>
                        <pic:blipFill>
                          <a:blip r:embed="rId41" r:link="rId42"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r>
      <w:tr w:rsidR="009968F0" w:rsidRPr="009968F0" w14:paraId="72AF6B52" w14:textId="77777777" w:rsidTr="00572524">
        <w:tc>
          <w:tcPr>
            <w:tcW w:w="4870" w:type="dxa"/>
          </w:tcPr>
          <w:p w14:paraId="405DEC1D" w14:textId="05E7C76E" w:rsidR="006161CA" w:rsidRPr="009968F0" w:rsidRDefault="00227818" w:rsidP="003704B7">
            <w:pPr>
              <w:pStyle w:val="Figuresubtitle"/>
            </w:pPr>
            <w:r w:rsidRPr="009968F0">
              <w:t xml:space="preserve">c) </w:t>
            </w:r>
            <w:r w:rsidR="006161CA" w:rsidRPr="009968F0">
              <w:t>Chili</w:t>
            </w:r>
            <w:r w:rsidR="004C6F13" w:rsidRPr="009968F0">
              <w:t xml:space="preserve"> </w:t>
            </w:r>
            <w:r w:rsidR="006161CA" w:rsidRPr="009968F0">
              <w:t>tag</w:t>
            </w:r>
          </w:p>
        </w:tc>
        <w:tc>
          <w:tcPr>
            <w:tcW w:w="4871" w:type="dxa"/>
          </w:tcPr>
          <w:p w14:paraId="6E37EDEC" w14:textId="388198FB" w:rsidR="006161CA" w:rsidRPr="009968F0" w:rsidRDefault="00227818" w:rsidP="003704B7">
            <w:pPr>
              <w:pStyle w:val="Figuresubtitle"/>
            </w:pPr>
            <w:r w:rsidRPr="009968F0">
              <w:t xml:space="preserve">d) </w:t>
            </w:r>
            <w:r w:rsidR="006161CA" w:rsidRPr="009968F0">
              <w:t>QR</w:t>
            </w:r>
            <w:r w:rsidR="008975EA" w:rsidRPr="009968F0">
              <w:t> </w:t>
            </w:r>
            <w:r w:rsidR="006161CA" w:rsidRPr="009968F0">
              <w:t>code</w:t>
            </w:r>
          </w:p>
        </w:tc>
      </w:tr>
    </w:tbl>
    <w:p w14:paraId="7A7D14AE" w14:textId="7B41F45E" w:rsidR="008749B2" w:rsidRPr="009968F0" w:rsidRDefault="008749B2" w:rsidP="00572524">
      <w:pPr>
        <w:pStyle w:val="Figuretitle"/>
        <w:keepNext/>
      </w:pPr>
      <w:r w:rsidRPr="009968F0">
        <w:t xml:space="preserve">Figure </w:t>
      </w:r>
      <w:r w:rsidR="00062C50" w:rsidRPr="009968F0">
        <w:t>5</w:t>
      </w:r>
      <w:r w:rsidRPr="009968F0">
        <w:t xml:space="preserve"> — </w:t>
      </w:r>
      <w:r w:rsidR="00062C50" w:rsidRPr="009968F0">
        <w:t>Examples of fiducial tags</w:t>
      </w:r>
    </w:p>
    <w:p w14:paraId="1E1963BC" w14:textId="78E39ADE" w:rsidR="004F3387" w:rsidRPr="009968F0" w:rsidRDefault="004F3387" w:rsidP="00CD52A8">
      <w:pPr>
        <w:pStyle w:val="Heading2"/>
        <w:tabs>
          <w:tab w:val="clear" w:pos="3195"/>
          <w:tab w:val="num" w:pos="2835"/>
        </w:tabs>
        <w:ind w:hanging="3374"/>
      </w:pPr>
      <w:bookmarkStart w:id="931" w:name="_Toc143157892"/>
      <w:r w:rsidRPr="009968F0">
        <w:t>Content</w:t>
      </w:r>
      <w:bookmarkEnd w:id="931"/>
    </w:p>
    <w:p w14:paraId="36A9CEA4" w14:textId="0332307F" w:rsidR="00586665" w:rsidRPr="009968F0" w:rsidRDefault="008E127C" w:rsidP="00586665">
      <w:pPr>
        <w:pStyle w:val="BodyText"/>
      </w:pPr>
      <w:r w:rsidRPr="009968F0">
        <w:t>No special requirements. The content, if any, may be determined by the machine application.</w:t>
      </w:r>
    </w:p>
    <w:p w14:paraId="3FF5AB59" w14:textId="4EB92641" w:rsidR="00044156" w:rsidRPr="009968F0" w:rsidRDefault="00044156" w:rsidP="00CD52A8">
      <w:pPr>
        <w:pStyle w:val="Heading2"/>
        <w:tabs>
          <w:tab w:val="clear" w:pos="3195"/>
          <w:tab w:val="num" w:pos="2835"/>
        </w:tabs>
        <w:ind w:hanging="3374"/>
      </w:pPr>
      <w:bookmarkStart w:id="932" w:name="_Toc143157893"/>
      <w:r w:rsidRPr="009968F0">
        <w:t>Layout and size</w:t>
      </w:r>
      <w:bookmarkEnd w:id="932"/>
    </w:p>
    <w:p w14:paraId="48FDFB3D" w14:textId="377B2F6F" w:rsidR="004F3387" w:rsidRPr="009968F0" w:rsidRDefault="008749B2" w:rsidP="004F3387">
      <w:pPr>
        <w:pStyle w:val="BodyText"/>
      </w:pPr>
      <w:r w:rsidRPr="009968F0">
        <w:t xml:space="preserve">No special requirements. The appropriate size </w:t>
      </w:r>
      <w:r w:rsidR="008E127C" w:rsidRPr="009968F0">
        <w:t>may be</w:t>
      </w:r>
      <w:r w:rsidRPr="009968F0">
        <w:t xml:space="preserve"> determined by the machine application.</w:t>
      </w:r>
    </w:p>
    <w:p w14:paraId="301BAA55" w14:textId="2FFD678D" w:rsidR="008E127C" w:rsidRPr="009968F0" w:rsidRDefault="00044156" w:rsidP="00CD52A8">
      <w:pPr>
        <w:pStyle w:val="Heading2"/>
        <w:tabs>
          <w:tab w:val="clear" w:pos="3195"/>
          <w:tab w:val="num" w:pos="2835"/>
        </w:tabs>
        <w:ind w:hanging="3374"/>
      </w:pPr>
      <w:bookmarkStart w:id="933" w:name="_Toc143157894"/>
      <w:r w:rsidRPr="009968F0">
        <w:t>Naming convention</w:t>
      </w:r>
      <w:bookmarkEnd w:id="933"/>
    </w:p>
    <w:p w14:paraId="45F59368" w14:textId="0BD7911E" w:rsidR="008E127C" w:rsidRPr="009968F0" w:rsidRDefault="008E127C" w:rsidP="008E127C">
      <w:pPr>
        <w:pStyle w:val="BodyText"/>
      </w:pPr>
      <w:r w:rsidRPr="009968F0">
        <w:t>If the fiducial tags code a number, the use of the same tag number as the marker ID number is strongly recommended.</w:t>
      </w:r>
    </w:p>
    <w:p w14:paraId="1F8B1064" w14:textId="4DCF896A" w:rsidR="00044156" w:rsidRPr="009968F0" w:rsidRDefault="00044156" w:rsidP="00CD52A8">
      <w:pPr>
        <w:pStyle w:val="Heading2"/>
        <w:tabs>
          <w:tab w:val="clear" w:pos="3195"/>
          <w:tab w:val="num" w:pos="2835"/>
        </w:tabs>
        <w:ind w:hanging="3374"/>
      </w:pPr>
      <w:bookmarkStart w:id="934" w:name="_Toc143157895"/>
      <w:r w:rsidRPr="009968F0">
        <w:t>Handling and application</w:t>
      </w:r>
      <w:bookmarkEnd w:id="934"/>
    </w:p>
    <w:p w14:paraId="64C387A8" w14:textId="1FB5304F" w:rsidR="00044156" w:rsidRPr="009968F0" w:rsidRDefault="008749B2" w:rsidP="00572524">
      <w:pPr>
        <w:pStyle w:val="BodyText"/>
      </w:pPr>
      <w:r w:rsidRPr="009968F0">
        <w:t xml:space="preserve">Tags </w:t>
      </w:r>
      <w:r w:rsidR="00C5107F" w:rsidRPr="009968F0">
        <w:t>should</w:t>
      </w:r>
      <w:r w:rsidRPr="009968F0">
        <w:t xml:space="preserve"> be geometrically associated to the targets of the marker</w:t>
      </w:r>
      <w:r w:rsidR="00044156" w:rsidRPr="009968F0">
        <w:t>.</w:t>
      </w:r>
      <w:r w:rsidR="008E127C" w:rsidRPr="009968F0">
        <w:t xml:space="preserve"> The marker grid </w:t>
      </w:r>
      <w:r w:rsidR="00480208" w:rsidRPr="009968F0">
        <w:t xml:space="preserve">is intended to </w:t>
      </w:r>
      <w:r w:rsidR="008E127C" w:rsidRPr="009968F0">
        <w:t xml:space="preserve">be used for precise positioning. </w:t>
      </w:r>
      <w:r w:rsidRPr="009968F0">
        <w:t>Transformation calculations are in the responsibility of the user.</w:t>
      </w:r>
    </w:p>
    <w:p w14:paraId="077D1636" w14:textId="649D43C1" w:rsidR="00D90059" w:rsidRPr="009968F0" w:rsidRDefault="00044156" w:rsidP="00D90059">
      <w:pPr>
        <w:pStyle w:val="Heading1"/>
        <w:tabs>
          <w:tab w:val="left" w:pos="403"/>
          <w:tab w:val="left" w:pos="432"/>
          <w:tab w:val="left" w:pos="562"/>
        </w:tabs>
        <w:autoSpaceDE w:val="0"/>
        <w:autoSpaceDN w:val="0"/>
        <w:adjustRightInd w:val="0"/>
        <w:ind w:left="431" w:hanging="431"/>
        <w:rPr>
          <w:szCs w:val="24"/>
        </w:rPr>
      </w:pPr>
      <w:bookmarkStart w:id="935" w:name="_Toc143157896"/>
      <w:r w:rsidRPr="009968F0">
        <w:rPr>
          <w:szCs w:val="24"/>
        </w:rPr>
        <w:t>Workflow</w:t>
      </w:r>
      <w:bookmarkEnd w:id="935"/>
    </w:p>
    <w:p w14:paraId="6703FCBA" w14:textId="7996F621" w:rsidR="005139B2" w:rsidRPr="009968F0" w:rsidRDefault="005139B2" w:rsidP="005139B2">
      <w:pPr>
        <w:pStyle w:val="Heading2"/>
        <w:tabs>
          <w:tab w:val="clear" w:pos="3195"/>
          <w:tab w:val="num" w:pos="2835"/>
        </w:tabs>
        <w:ind w:hanging="3374"/>
      </w:pPr>
      <w:bookmarkStart w:id="936" w:name="_Toc143157897"/>
      <w:r w:rsidRPr="009968F0">
        <w:t>Introduction</w:t>
      </w:r>
      <w:bookmarkEnd w:id="936"/>
    </w:p>
    <w:p w14:paraId="31EAEAFF" w14:textId="77777777" w:rsidR="002F3B92" w:rsidRPr="009968F0" w:rsidRDefault="002F3B92" w:rsidP="002F3B92">
      <w:pPr>
        <w:pStyle w:val="BodyText"/>
      </w:pPr>
      <w:r w:rsidRPr="009968F0">
        <w:t xml:space="preserve">The coordinate frames of the project, surveying and geometric position information are important during planning, the construction and possibly even operation phase of a building. </w:t>
      </w:r>
    </w:p>
    <w:p w14:paraId="3476EA6A" w14:textId="7498818D" w:rsidR="005C2B81" w:rsidRPr="009968F0" w:rsidRDefault="002F3B92" w:rsidP="002F3B92">
      <w:pPr>
        <w:pStyle w:val="BodyText"/>
      </w:pPr>
      <w:r w:rsidRPr="009968F0">
        <w:t>In the following the workflow for setting up this geometric framework of a (BIM-) construction project is outlined and a method for managing the markers within this framework is described.</w:t>
      </w:r>
    </w:p>
    <w:p w14:paraId="64C9B71C" w14:textId="0CB88D41" w:rsidR="00D90059" w:rsidRPr="009968F0" w:rsidRDefault="004A2F68" w:rsidP="00CD52A8">
      <w:pPr>
        <w:pStyle w:val="Heading2"/>
        <w:tabs>
          <w:tab w:val="clear" w:pos="3195"/>
          <w:tab w:val="num" w:pos="2835"/>
        </w:tabs>
        <w:ind w:hanging="3374"/>
      </w:pPr>
      <w:bookmarkStart w:id="937" w:name="_Toc139532399"/>
      <w:bookmarkStart w:id="938" w:name="_Toc139532887"/>
      <w:bookmarkStart w:id="939" w:name="_Toc139532965"/>
      <w:bookmarkStart w:id="940" w:name="_Toc139533551"/>
      <w:bookmarkStart w:id="941" w:name="_Toc139533705"/>
      <w:bookmarkStart w:id="942" w:name="_Toc139546167"/>
      <w:bookmarkStart w:id="943" w:name="_Toc139546334"/>
      <w:bookmarkStart w:id="944" w:name="_Toc139532400"/>
      <w:bookmarkStart w:id="945" w:name="_Toc139532888"/>
      <w:bookmarkStart w:id="946" w:name="_Toc139532966"/>
      <w:bookmarkStart w:id="947" w:name="_Toc139533552"/>
      <w:bookmarkStart w:id="948" w:name="_Toc139533706"/>
      <w:bookmarkStart w:id="949" w:name="_Toc139546168"/>
      <w:bookmarkStart w:id="950" w:name="_Toc139546335"/>
      <w:bookmarkStart w:id="951" w:name="_Toc139532401"/>
      <w:bookmarkStart w:id="952" w:name="_Toc139532889"/>
      <w:bookmarkStart w:id="953" w:name="_Toc139532967"/>
      <w:bookmarkStart w:id="954" w:name="_Toc139533553"/>
      <w:bookmarkStart w:id="955" w:name="_Toc139533707"/>
      <w:bookmarkStart w:id="956" w:name="_Toc139546169"/>
      <w:bookmarkStart w:id="957" w:name="_Toc139546336"/>
      <w:bookmarkStart w:id="958" w:name="_Toc139532402"/>
      <w:bookmarkStart w:id="959" w:name="_Toc139532890"/>
      <w:bookmarkStart w:id="960" w:name="_Toc139532968"/>
      <w:bookmarkStart w:id="961" w:name="_Toc139533554"/>
      <w:bookmarkStart w:id="962" w:name="_Toc139533708"/>
      <w:bookmarkStart w:id="963" w:name="_Toc139546170"/>
      <w:bookmarkStart w:id="964" w:name="_Toc139546337"/>
      <w:bookmarkStart w:id="965" w:name="_Toc143157898"/>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Pr="009968F0">
        <w:t>Workflow scheme</w:t>
      </w:r>
      <w:bookmarkEnd w:id="965"/>
    </w:p>
    <w:p w14:paraId="58E37D19" w14:textId="28678812" w:rsidR="00885A40" w:rsidRPr="009968F0" w:rsidRDefault="00885A40" w:rsidP="00D90059">
      <w:pPr>
        <w:pStyle w:val="BodyText"/>
      </w:pPr>
      <w:r w:rsidRPr="009968F0">
        <w:t xml:space="preserve">Projects that use BIM, define </w:t>
      </w:r>
      <w:r w:rsidR="00EF7F21" w:rsidRPr="009968F0">
        <w:t>the employer information requirements</w:t>
      </w:r>
      <w:r w:rsidRPr="009968F0">
        <w:t xml:space="preserve"> </w:t>
      </w:r>
      <w:r w:rsidR="00EF7F21" w:rsidRPr="009968F0">
        <w:t>(</w:t>
      </w:r>
      <w:r w:rsidRPr="009968F0">
        <w:t>EIR</w:t>
      </w:r>
      <w:r w:rsidR="00EF7F21" w:rsidRPr="009968F0">
        <w:t>)</w:t>
      </w:r>
      <w:r w:rsidRPr="009968F0">
        <w:t xml:space="preserve"> which contains the</w:t>
      </w:r>
      <w:r w:rsidR="00EF7F21" w:rsidRPr="009968F0">
        <w:t xml:space="preserve"> project coordinate</w:t>
      </w:r>
      <w:ins w:id="966" w:author="Christian Grunewald" w:date="2023-08-27T14:16:00Z">
        <w:r w:rsidR="000459B9">
          <w:t xml:space="preserve"> reference</w:t>
        </w:r>
      </w:ins>
      <w:r w:rsidR="00EF7F21" w:rsidRPr="009968F0">
        <w:t xml:space="preserve"> system</w:t>
      </w:r>
      <w:r w:rsidRPr="009968F0">
        <w:t xml:space="preserve"> </w:t>
      </w:r>
      <w:r w:rsidR="00EF7F21" w:rsidRPr="009968F0">
        <w:t>(</w:t>
      </w:r>
      <w:r w:rsidRPr="009968F0">
        <w:t>PCS</w:t>
      </w:r>
      <w:r w:rsidR="00EF7F21" w:rsidRPr="009968F0">
        <w:t>)</w:t>
      </w:r>
      <w:r w:rsidRPr="009968F0">
        <w:t xml:space="preserve"> and</w:t>
      </w:r>
      <w:r w:rsidR="00EF7F21" w:rsidRPr="009968F0">
        <w:t xml:space="preserve"> spatial reference system</w:t>
      </w:r>
      <w:r w:rsidRPr="009968F0">
        <w:t xml:space="preserve"> </w:t>
      </w:r>
      <w:r w:rsidR="00EF7F21" w:rsidRPr="009968F0">
        <w:t>(</w:t>
      </w:r>
      <w:r w:rsidRPr="009968F0">
        <w:t>SRS</w:t>
      </w:r>
      <w:r w:rsidR="00EF7F21" w:rsidRPr="009968F0">
        <w:t>)</w:t>
      </w:r>
      <w:r w:rsidRPr="009968F0">
        <w:t>.</w:t>
      </w:r>
    </w:p>
    <w:p w14:paraId="5CC65375" w14:textId="7B2F191E" w:rsidR="004A2F68" w:rsidRPr="009968F0" w:rsidRDefault="00885A40" w:rsidP="00D90059">
      <w:pPr>
        <w:pStyle w:val="BodyText"/>
      </w:pPr>
      <w:r w:rsidRPr="009968F0">
        <w:t>For this process there shall be a common control point numbering system defined.</w:t>
      </w:r>
    </w:p>
    <w:p w14:paraId="7B898A86" w14:textId="5B68955E" w:rsidR="00885A40" w:rsidRPr="009968F0" w:rsidRDefault="001260D0" w:rsidP="00D90059">
      <w:pPr>
        <w:pStyle w:val="BodyText"/>
      </w:pPr>
      <w:r w:rsidRPr="009968F0">
        <w:t>The first process diagram in Figure</w:t>
      </w:r>
      <w:r w:rsidR="00634E03" w:rsidRPr="009968F0">
        <w:t> </w:t>
      </w:r>
      <w:r w:rsidRPr="009968F0">
        <w:t xml:space="preserve">6 concerns the design phase, when the project coordinate </w:t>
      </w:r>
      <w:ins w:id="967" w:author="Christian Grunewald" w:date="2023-08-27T14:16:00Z">
        <w:r w:rsidR="000459B9">
          <w:t xml:space="preserve">reference </w:t>
        </w:r>
      </w:ins>
      <w:r w:rsidRPr="009968F0">
        <w:t>system and the position of the building on the site are defined.</w:t>
      </w:r>
    </w:p>
    <w:p w14:paraId="32CCBDD6" w14:textId="282A54E7" w:rsidR="004A2F68" w:rsidRPr="009968F0" w:rsidRDefault="007E3002" w:rsidP="003876EB">
      <w:pPr>
        <w:pStyle w:val="FigureImage"/>
      </w:pPr>
      <w:r w:rsidRPr="009968F0">
        <w:rPr>
          <w:noProof/>
        </w:rPr>
        <w:lastRenderedPageBreak/>
        <w:drawing>
          <wp:inline distT="0" distB="0" distL="0" distR="0" wp14:anchorId="7B07F59C" wp14:editId="3375F453">
            <wp:extent cx="4706112" cy="3474720"/>
            <wp:effectExtent l="0" t="0" r="0" b="0"/>
            <wp:docPr id="34" name="006_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06_e.tif"/>
                    <pic:cNvPicPr/>
                  </pic:nvPicPr>
                  <pic:blipFill>
                    <a:blip r:embed="rId43" r:link="rId44" cstate="print">
                      <a:extLst>
                        <a:ext uri="{28A0092B-C50C-407E-A947-70E740481C1C}">
                          <a14:useLocalDpi xmlns:a14="http://schemas.microsoft.com/office/drawing/2010/main" val="0"/>
                        </a:ext>
                      </a:extLst>
                    </a:blip>
                    <a:stretch>
                      <a:fillRect/>
                    </a:stretch>
                  </pic:blipFill>
                  <pic:spPr>
                    <a:xfrm>
                      <a:off x="0" y="0"/>
                      <a:ext cx="4706112" cy="3474720"/>
                    </a:xfrm>
                    <a:prstGeom prst="rect">
                      <a:avLst/>
                    </a:prstGeom>
                  </pic:spPr>
                </pic:pic>
              </a:graphicData>
            </a:graphic>
          </wp:inline>
        </w:drawing>
      </w:r>
    </w:p>
    <w:p w14:paraId="739B7DCD" w14:textId="78ED9FD7" w:rsidR="004A2F68" w:rsidRPr="009968F0" w:rsidRDefault="004A2F68" w:rsidP="004A2F68">
      <w:pPr>
        <w:pStyle w:val="Figuretitle"/>
      </w:pPr>
      <w:r w:rsidRPr="009968F0">
        <w:t xml:space="preserve">Figure </w:t>
      </w:r>
      <w:r w:rsidR="00FA7CD7" w:rsidRPr="009968F0">
        <w:t>6</w:t>
      </w:r>
      <w:r w:rsidRPr="009968F0">
        <w:t xml:space="preserve"> — </w:t>
      </w:r>
      <w:r w:rsidR="00EC1A9A" w:rsidRPr="009968F0">
        <w:t>Design Phase</w:t>
      </w:r>
    </w:p>
    <w:p w14:paraId="0A0DAD81" w14:textId="570AEE88" w:rsidR="001260D0" w:rsidRPr="009968F0" w:rsidRDefault="001260D0" w:rsidP="001260D0">
      <w:pPr>
        <w:pStyle w:val="CommentText"/>
      </w:pPr>
      <w:r w:rsidRPr="009968F0">
        <w:t>The second process diagram in Figure</w:t>
      </w:r>
      <w:r w:rsidR="009C7DC0" w:rsidRPr="009968F0">
        <w:t> </w:t>
      </w:r>
      <w:r w:rsidRPr="009968F0">
        <w:t>7 addresses the realisation of the coordinate</w:t>
      </w:r>
      <w:ins w:id="968" w:author="Christian Grunewald" w:date="2023-08-27T14:16:00Z">
        <w:r w:rsidR="000459B9">
          <w:t xml:space="preserve"> reference</w:t>
        </w:r>
      </w:ins>
      <w:r w:rsidRPr="009968F0">
        <w:t xml:space="preserve"> system on the construction site. </w:t>
      </w:r>
    </w:p>
    <w:p w14:paraId="7A4F0249" w14:textId="73470225" w:rsidR="001260D0" w:rsidRPr="009968F0" w:rsidRDefault="001260D0" w:rsidP="00572524">
      <w:pPr>
        <w:pStyle w:val="CommentText"/>
      </w:pPr>
      <w:r w:rsidRPr="009968F0">
        <w:t>Key personnel with respect to markers are the technical manager/surveyor manager and the surveyor, who provide the markers as well as the related geometric information for the digital applications used on site.</w:t>
      </w:r>
    </w:p>
    <w:p w14:paraId="2CE6829C" w14:textId="15F07867" w:rsidR="004A2F68" w:rsidRPr="009968F0" w:rsidRDefault="007E3002" w:rsidP="003876EB">
      <w:pPr>
        <w:pStyle w:val="FigureImage"/>
      </w:pPr>
      <w:r w:rsidRPr="009968F0">
        <w:rPr>
          <w:noProof/>
        </w:rPr>
        <w:drawing>
          <wp:inline distT="0" distB="0" distL="0" distR="0" wp14:anchorId="4547C409" wp14:editId="4F2ADD5B">
            <wp:extent cx="5990844" cy="2892552"/>
            <wp:effectExtent l="0" t="0" r="0" b="3175"/>
            <wp:docPr id="35" name="007_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07_e.tif"/>
                    <pic:cNvPicPr/>
                  </pic:nvPicPr>
                  <pic:blipFill>
                    <a:blip r:embed="rId45" r:link="rId46" cstate="print">
                      <a:extLst>
                        <a:ext uri="{28A0092B-C50C-407E-A947-70E740481C1C}">
                          <a14:useLocalDpi xmlns:a14="http://schemas.microsoft.com/office/drawing/2010/main" val="0"/>
                        </a:ext>
                      </a:extLst>
                    </a:blip>
                    <a:stretch>
                      <a:fillRect/>
                    </a:stretch>
                  </pic:blipFill>
                  <pic:spPr>
                    <a:xfrm>
                      <a:off x="0" y="0"/>
                      <a:ext cx="5990844" cy="2892552"/>
                    </a:xfrm>
                    <a:prstGeom prst="rect">
                      <a:avLst/>
                    </a:prstGeom>
                  </pic:spPr>
                </pic:pic>
              </a:graphicData>
            </a:graphic>
          </wp:inline>
        </w:drawing>
      </w:r>
    </w:p>
    <w:p w14:paraId="614F24E5" w14:textId="5ED6A4FB" w:rsidR="0070425D" w:rsidRPr="009968F0" w:rsidRDefault="004A2F68" w:rsidP="008975EA">
      <w:pPr>
        <w:pStyle w:val="Figuretitle"/>
      </w:pPr>
      <w:r w:rsidRPr="009968F0">
        <w:t xml:space="preserve">Figure </w:t>
      </w:r>
      <w:r w:rsidR="00FA7CD7" w:rsidRPr="009968F0">
        <w:t>7</w:t>
      </w:r>
      <w:r w:rsidRPr="009968F0">
        <w:t xml:space="preserve"> — </w:t>
      </w:r>
      <w:r w:rsidR="00EC1A9A" w:rsidRPr="009968F0">
        <w:t>Construction Phase</w:t>
      </w:r>
    </w:p>
    <w:p w14:paraId="6B6D7595" w14:textId="3AA192EF" w:rsidR="00424FF6" w:rsidRPr="009968F0" w:rsidRDefault="00AD1C64" w:rsidP="00424FF6">
      <w:pPr>
        <w:pStyle w:val="ANNEX"/>
      </w:pPr>
      <w:bookmarkStart w:id="969" w:name="_Toc138084812"/>
      <w:bookmarkStart w:id="970" w:name="_Toc139532404"/>
      <w:bookmarkStart w:id="971" w:name="_Toc139532892"/>
      <w:bookmarkStart w:id="972" w:name="_Toc139532970"/>
      <w:bookmarkStart w:id="973" w:name="_Toc139533556"/>
      <w:bookmarkStart w:id="974" w:name="_Toc139533710"/>
      <w:bookmarkStart w:id="975" w:name="_Toc139546172"/>
      <w:bookmarkStart w:id="976" w:name="_Toc139546339"/>
      <w:bookmarkStart w:id="977" w:name="_Toc138084813"/>
      <w:bookmarkStart w:id="978" w:name="_Toc139532405"/>
      <w:bookmarkStart w:id="979" w:name="_Toc139532893"/>
      <w:bookmarkStart w:id="980" w:name="_Toc139532971"/>
      <w:bookmarkStart w:id="981" w:name="_Toc139533557"/>
      <w:bookmarkStart w:id="982" w:name="_Toc139533711"/>
      <w:bookmarkStart w:id="983" w:name="_Toc139546173"/>
      <w:bookmarkStart w:id="984" w:name="_Toc139546340"/>
      <w:bookmarkStart w:id="985" w:name="_Toc138084814"/>
      <w:bookmarkStart w:id="986" w:name="_Toc139532406"/>
      <w:bookmarkStart w:id="987" w:name="_Toc139532894"/>
      <w:bookmarkStart w:id="988" w:name="_Toc139532972"/>
      <w:bookmarkStart w:id="989" w:name="_Toc139533558"/>
      <w:bookmarkStart w:id="990" w:name="_Toc139533712"/>
      <w:bookmarkStart w:id="991" w:name="_Toc139546174"/>
      <w:bookmarkStart w:id="992" w:name="_Toc139546341"/>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r w:rsidRPr="009968F0">
        <w:lastRenderedPageBreak/>
        <w:br/>
      </w:r>
      <w:bookmarkStart w:id="993" w:name="_Toc143157899"/>
      <w:r w:rsidRPr="009968F0">
        <w:rPr>
          <w:b w:val="0"/>
        </w:rPr>
        <w:t>(informative)</w:t>
      </w:r>
      <w:r w:rsidRPr="009968F0">
        <w:fldChar w:fldCharType="begin"/>
      </w:r>
      <w:r w:rsidRPr="009968F0">
        <w:instrText xml:space="preserve">SEQ aaa \h </w:instrText>
      </w:r>
      <w:r w:rsidRPr="009968F0">
        <w:fldChar w:fldCharType="end"/>
      </w:r>
      <w:r w:rsidRPr="009968F0">
        <w:fldChar w:fldCharType="begin"/>
      </w:r>
      <w:r w:rsidRPr="009968F0">
        <w:instrText xml:space="preserve">SEQ table \r0\h </w:instrText>
      </w:r>
      <w:r w:rsidRPr="009968F0">
        <w:fldChar w:fldCharType="end"/>
      </w:r>
      <w:r w:rsidRPr="009968F0">
        <w:fldChar w:fldCharType="begin"/>
      </w:r>
      <w:r w:rsidRPr="009968F0">
        <w:instrText xml:space="preserve">SEQ figure \r0\h </w:instrText>
      </w:r>
      <w:r w:rsidRPr="009968F0">
        <w:fldChar w:fldCharType="end"/>
      </w:r>
      <w:r w:rsidRPr="009968F0">
        <w:br/>
      </w:r>
      <w:r w:rsidRPr="009968F0">
        <w:br/>
      </w:r>
      <w:r w:rsidR="00424FF6" w:rsidRPr="009968F0">
        <w:t>Example of implementation on European pilot construction sites</w:t>
      </w:r>
      <w:bookmarkEnd w:id="993"/>
    </w:p>
    <w:p w14:paraId="6144BD0E" w14:textId="77777777" w:rsidR="00424FF6" w:rsidRPr="009968F0" w:rsidRDefault="00424FF6" w:rsidP="00424FF6">
      <w:pPr>
        <w:pStyle w:val="a2"/>
      </w:pPr>
      <w:bookmarkStart w:id="994" w:name="_Toc143157900"/>
      <w:r w:rsidRPr="009968F0">
        <w:t xml:space="preserve">Use on construction </w:t>
      </w:r>
      <w:proofErr w:type="gramStart"/>
      <w:r w:rsidRPr="009968F0">
        <w:t>sites</w:t>
      </w:r>
      <w:bookmarkEnd w:id="994"/>
      <w:proofErr w:type="gramEnd"/>
    </w:p>
    <w:p w14:paraId="25159987" w14:textId="21133897" w:rsidR="00424FF6" w:rsidRPr="009968F0" w:rsidRDefault="00424FF6" w:rsidP="00424FF6">
      <w:pPr>
        <w:pStyle w:val="BodyText"/>
      </w:pPr>
      <w:r w:rsidRPr="009968F0">
        <w:t xml:space="preserve">The layout of markers and their use has been developed </w:t>
      </w:r>
      <w:r w:rsidR="006B3BAB" w:rsidRPr="009968F0">
        <w:t>during</w:t>
      </w:r>
      <w:r w:rsidRPr="009968F0">
        <w:t xml:space="preserve"> the EU-supported research project </w:t>
      </w:r>
      <w:r w:rsidRPr="009968F0">
        <w:rPr>
          <w:b/>
          <w:bCs/>
        </w:rPr>
        <w:t>BIMprove</w:t>
      </w:r>
      <w:r w:rsidRPr="009968F0">
        <w:t xml:space="preserve"> </w:t>
      </w:r>
      <w:r w:rsidR="00350ED8" w:rsidRPr="009968F0">
        <w:t>(grant agreement N°</w:t>
      </w:r>
      <w:r w:rsidR="009C7DC0" w:rsidRPr="009968F0">
        <w:t> </w:t>
      </w:r>
      <w:r w:rsidR="00350ED8" w:rsidRPr="009968F0">
        <w:t xml:space="preserve">958450) </w:t>
      </w:r>
      <w:r w:rsidRPr="009968F0">
        <w:t xml:space="preserve">on </w:t>
      </w:r>
      <w:r w:rsidR="006B3BAB" w:rsidRPr="009968F0">
        <w:t>three</w:t>
      </w:r>
      <w:r w:rsidRPr="009968F0">
        <w:t xml:space="preserve"> pilot construction sites. They are in Norway, Spain and Switzerland and thus allowed an overview on todays practice of the construction industry in Europe.</w:t>
      </w:r>
    </w:p>
    <w:p w14:paraId="48AFA8E8" w14:textId="405EB5CE" w:rsidR="00424FF6" w:rsidRPr="009968F0" w:rsidRDefault="00424FF6" w:rsidP="00424FF6">
      <w:pPr>
        <w:pStyle w:val="BodyText"/>
      </w:pPr>
      <w:r w:rsidRPr="009968F0">
        <w:t>While the system was developed for use in the planning and construction phase, it will be similarly useful for monitoring of structures</w:t>
      </w:r>
      <w:r w:rsidR="00350ED8" w:rsidRPr="009968F0">
        <w:t xml:space="preserve"> and maintenance or renovation</w:t>
      </w:r>
      <w:r w:rsidRPr="009968F0">
        <w:t>.</w:t>
      </w:r>
    </w:p>
    <w:p w14:paraId="15EFB675" w14:textId="77777777" w:rsidR="00424FF6" w:rsidRPr="009968F0" w:rsidRDefault="00424FF6" w:rsidP="00424FF6">
      <w:pPr>
        <w:pStyle w:val="a3"/>
      </w:pPr>
      <w:r w:rsidRPr="009968F0">
        <w:t xml:space="preserve">Involved </w:t>
      </w:r>
    </w:p>
    <w:p w14:paraId="283768BE" w14:textId="3CD824A0" w:rsidR="00424FF6" w:rsidRPr="009968F0" w:rsidRDefault="00424FF6" w:rsidP="00424FF6">
      <w:pPr>
        <w:pStyle w:val="BodyText"/>
      </w:pPr>
      <w:r w:rsidRPr="009968F0">
        <w:t xml:space="preserve">Systems that were used in the project are listed in </w:t>
      </w:r>
      <w:r w:rsidR="009C7DC0" w:rsidRPr="009968F0">
        <w:t>T</w:t>
      </w:r>
      <w:r w:rsidRPr="009968F0">
        <w:t>able</w:t>
      </w:r>
      <w:r w:rsidR="009C7DC0" w:rsidRPr="009968F0">
        <w:t> </w:t>
      </w:r>
      <w:r w:rsidRPr="009968F0">
        <w:t>A.1:</w:t>
      </w:r>
    </w:p>
    <w:p w14:paraId="70BA0A60" w14:textId="0C717F26" w:rsidR="00424FF6" w:rsidRPr="009968F0" w:rsidRDefault="00424FF6" w:rsidP="00424FF6">
      <w:pPr>
        <w:pStyle w:val="Tabletitle"/>
      </w:pPr>
      <w:r w:rsidRPr="009968F0">
        <w:t xml:space="preserve">Table A.1 — </w:t>
      </w:r>
      <w:r w:rsidR="006B3BAB" w:rsidRPr="009968F0">
        <w:t xml:space="preserve">Examples of digital technologies </w:t>
      </w:r>
      <w:proofErr w:type="gramStart"/>
      <w:r w:rsidR="006B3BAB" w:rsidRPr="009968F0">
        <w:t>used</w:t>
      </w:r>
      <w:proofErr w:type="gramEnd"/>
    </w:p>
    <w:tbl>
      <w:tblPr>
        <w:tblW w:w="942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112"/>
        <w:gridCol w:w="3240"/>
        <w:gridCol w:w="1986"/>
        <w:gridCol w:w="2082"/>
      </w:tblGrid>
      <w:tr w:rsidR="009968F0" w:rsidRPr="009968F0" w14:paraId="134E4098" w14:textId="77777777" w:rsidTr="00572524">
        <w:trPr>
          <w:trHeight w:val="718"/>
          <w:jc w:val="center"/>
        </w:trPr>
        <w:tc>
          <w:tcPr>
            <w:tcW w:w="2112" w:type="dxa"/>
            <w:tcBorders>
              <w:top w:val="single" w:sz="12" w:space="0" w:color="auto"/>
              <w:bottom w:val="single" w:sz="12" w:space="0" w:color="auto"/>
              <w:right w:val="single" w:sz="8" w:space="0" w:color="auto"/>
            </w:tcBorders>
            <w:vAlign w:val="center"/>
          </w:tcPr>
          <w:p w14:paraId="2C2CFE69" w14:textId="79278A13" w:rsidR="00424FF6" w:rsidRPr="009968F0" w:rsidRDefault="004E160B" w:rsidP="00365464">
            <w:pPr>
              <w:pStyle w:val="Tableheader"/>
              <w:keepNext/>
              <w:autoSpaceDE w:val="0"/>
              <w:autoSpaceDN w:val="0"/>
              <w:adjustRightInd w:val="0"/>
              <w:rPr>
                <w:rFonts w:eastAsia="MS Mincho"/>
                <w:b w:val="0"/>
              </w:rPr>
            </w:pPr>
            <w:r w:rsidRPr="009968F0">
              <w:rPr>
                <w:rFonts w:eastAsia="MS Mincho"/>
              </w:rPr>
              <w:t>Application</w:t>
            </w:r>
          </w:p>
        </w:tc>
        <w:tc>
          <w:tcPr>
            <w:tcW w:w="3240" w:type="dxa"/>
            <w:tcBorders>
              <w:top w:val="single" w:sz="12" w:space="0" w:color="auto"/>
              <w:left w:val="single" w:sz="8" w:space="0" w:color="auto"/>
              <w:bottom w:val="single" w:sz="12" w:space="0" w:color="auto"/>
              <w:right w:val="single" w:sz="8" w:space="0" w:color="auto"/>
            </w:tcBorders>
            <w:vAlign w:val="center"/>
          </w:tcPr>
          <w:p w14:paraId="5528CD99" w14:textId="7CE900B9" w:rsidR="00424FF6" w:rsidRPr="009968F0" w:rsidRDefault="004E160B" w:rsidP="00365464">
            <w:pPr>
              <w:pStyle w:val="Tableheader"/>
              <w:keepNext/>
              <w:autoSpaceDE w:val="0"/>
              <w:autoSpaceDN w:val="0"/>
              <w:adjustRightInd w:val="0"/>
              <w:rPr>
                <w:rFonts w:eastAsia="MS Mincho"/>
              </w:rPr>
            </w:pPr>
            <w:r w:rsidRPr="009968F0">
              <w:rPr>
                <w:rFonts w:eastAsia="MS Mincho"/>
              </w:rPr>
              <w:t>Device</w:t>
            </w:r>
          </w:p>
        </w:tc>
        <w:tc>
          <w:tcPr>
            <w:tcW w:w="1986" w:type="dxa"/>
            <w:tcBorders>
              <w:top w:val="single" w:sz="12" w:space="0" w:color="auto"/>
              <w:left w:val="single" w:sz="8" w:space="0" w:color="auto"/>
              <w:bottom w:val="single" w:sz="12" w:space="0" w:color="auto"/>
              <w:right w:val="single" w:sz="8" w:space="0" w:color="auto"/>
            </w:tcBorders>
            <w:vAlign w:val="center"/>
          </w:tcPr>
          <w:p w14:paraId="19643D0D" w14:textId="11CDA2EF" w:rsidR="00424FF6" w:rsidRPr="009968F0" w:rsidRDefault="006B3BAB" w:rsidP="00365464">
            <w:pPr>
              <w:pStyle w:val="Tableheader"/>
              <w:keepNext/>
              <w:autoSpaceDE w:val="0"/>
              <w:autoSpaceDN w:val="0"/>
              <w:adjustRightInd w:val="0"/>
              <w:rPr>
                <w:rFonts w:eastAsia="MS Mincho"/>
              </w:rPr>
            </w:pPr>
            <w:r w:rsidRPr="009968F0">
              <w:rPr>
                <w:rFonts w:eastAsia="MS Mincho"/>
              </w:rPr>
              <w:t>Purpose</w:t>
            </w:r>
          </w:p>
        </w:tc>
        <w:tc>
          <w:tcPr>
            <w:tcW w:w="2082" w:type="dxa"/>
            <w:tcBorders>
              <w:top w:val="single" w:sz="12" w:space="0" w:color="auto"/>
              <w:left w:val="single" w:sz="8" w:space="0" w:color="auto"/>
              <w:bottom w:val="single" w:sz="12" w:space="0" w:color="auto"/>
            </w:tcBorders>
            <w:vAlign w:val="center"/>
          </w:tcPr>
          <w:p w14:paraId="3586E6BA" w14:textId="77777777" w:rsidR="00424FF6" w:rsidRPr="009968F0" w:rsidRDefault="00424FF6" w:rsidP="00365464">
            <w:pPr>
              <w:pStyle w:val="Tableheader"/>
              <w:keepNext/>
              <w:autoSpaceDE w:val="0"/>
              <w:autoSpaceDN w:val="0"/>
              <w:adjustRightInd w:val="0"/>
              <w:rPr>
                <w:rFonts w:eastAsia="MS Mincho"/>
              </w:rPr>
            </w:pPr>
            <w:r w:rsidRPr="009968F0">
              <w:rPr>
                <w:rFonts w:eastAsia="MS Mincho"/>
              </w:rPr>
              <w:t>Required tags</w:t>
            </w:r>
          </w:p>
        </w:tc>
      </w:tr>
      <w:tr w:rsidR="009968F0" w:rsidRPr="009968F0" w14:paraId="2DAA0372" w14:textId="77777777" w:rsidTr="00572524">
        <w:trPr>
          <w:jc w:val="center"/>
        </w:trPr>
        <w:tc>
          <w:tcPr>
            <w:tcW w:w="2112" w:type="dxa"/>
            <w:tcBorders>
              <w:top w:val="single" w:sz="12" w:space="0" w:color="auto"/>
              <w:bottom w:val="single" w:sz="4" w:space="0" w:color="auto"/>
              <w:right w:val="single" w:sz="8" w:space="0" w:color="auto"/>
            </w:tcBorders>
            <w:vAlign w:val="center"/>
          </w:tcPr>
          <w:p w14:paraId="3C10C496" w14:textId="77777777" w:rsidR="00424FF6" w:rsidRPr="009968F0" w:rsidRDefault="00424FF6" w:rsidP="00365464">
            <w:pPr>
              <w:pStyle w:val="Tablebody"/>
              <w:keepNext/>
              <w:autoSpaceDE w:val="0"/>
              <w:autoSpaceDN w:val="0"/>
              <w:adjustRightInd w:val="0"/>
            </w:pPr>
            <w:r w:rsidRPr="009968F0">
              <w:t>Augmented Reality (AR) system</w:t>
            </w:r>
          </w:p>
        </w:tc>
        <w:tc>
          <w:tcPr>
            <w:tcW w:w="3240" w:type="dxa"/>
            <w:tcBorders>
              <w:top w:val="single" w:sz="12" w:space="0" w:color="auto"/>
              <w:left w:val="single" w:sz="8" w:space="0" w:color="auto"/>
              <w:bottom w:val="single" w:sz="4" w:space="0" w:color="auto"/>
              <w:right w:val="single" w:sz="8" w:space="0" w:color="auto"/>
            </w:tcBorders>
            <w:vAlign w:val="center"/>
          </w:tcPr>
          <w:p w14:paraId="6A527F43" w14:textId="5A136DFC" w:rsidR="00424FF6" w:rsidRPr="009968F0" w:rsidRDefault="004E160B" w:rsidP="00365464">
            <w:pPr>
              <w:pStyle w:val="Tablebody"/>
              <w:keepNext/>
              <w:autoSpaceDE w:val="0"/>
              <w:autoSpaceDN w:val="0"/>
              <w:adjustRightInd w:val="0"/>
            </w:pPr>
            <w:r w:rsidRPr="009968F0">
              <w:rPr>
                <w:bCs/>
              </w:rPr>
              <w:t>Augmented Reality/Mixed Reality headset</w:t>
            </w:r>
          </w:p>
        </w:tc>
        <w:tc>
          <w:tcPr>
            <w:tcW w:w="1986" w:type="dxa"/>
            <w:tcBorders>
              <w:top w:val="single" w:sz="12" w:space="0" w:color="auto"/>
              <w:left w:val="single" w:sz="8" w:space="0" w:color="auto"/>
              <w:bottom w:val="single" w:sz="4" w:space="0" w:color="auto"/>
              <w:right w:val="single" w:sz="8" w:space="0" w:color="auto"/>
            </w:tcBorders>
            <w:vAlign w:val="center"/>
          </w:tcPr>
          <w:p w14:paraId="79E92632" w14:textId="366F4FB6" w:rsidR="00424FF6" w:rsidRPr="009968F0" w:rsidRDefault="00424FF6" w:rsidP="00365464">
            <w:pPr>
              <w:pStyle w:val="Tablebody"/>
              <w:keepNext/>
              <w:autoSpaceDE w:val="0"/>
              <w:autoSpaceDN w:val="0"/>
              <w:adjustRightInd w:val="0"/>
            </w:pPr>
            <w:r w:rsidRPr="009968F0">
              <w:t>V</w:t>
            </w:r>
            <w:r w:rsidR="006B3BAB" w:rsidRPr="009968F0">
              <w:t xml:space="preserve">isualisation of planned versus </w:t>
            </w:r>
            <w:r w:rsidR="004E160B" w:rsidRPr="009968F0">
              <w:t>current state</w:t>
            </w:r>
          </w:p>
        </w:tc>
        <w:tc>
          <w:tcPr>
            <w:tcW w:w="2082" w:type="dxa"/>
            <w:tcBorders>
              <w:top w:val="single" w:sz="12" w:space="0" w:color="auto"/>
              <w:left w:val="single" w:sz="8" w:space="0" w:color="auto"/>
              <w:bottom w:val="single" w:sz="4" w:space="0" w:color="auto"/>
            </w:tcBorders>
            <w:vAlign w:val="center"/>
          </w:tcPr>
          <w:p w14:paraId="006B4BD9" w14:textId="6751D9EC" w:rsidR="00424FF6" w:rsidRPr="009968F0" w:rsidRDefault="004E160B" w:rsidP="00365464">
            <w:pPr>
              <w:pStyle w:val="Tablebody"/>
              <w:keepNext/>
              <w:autoSpaceDE w:val="0"/>
              <w:autoSpaceDN w:val="0"/>
              <w:adjustRightInd w:val="0"/>
              <w:rPr>
                <w:szCs w:val="22"/>
                <w:lang w:val="en-US" w:eastAsia="en-US"/>
              </w:rPr>
            </w:pPr>
            <w:r w:rsidRPr="009968F0">
              <w:rPr>
                <w:szCs w:val="22"/>
                <w:lang w:val="en-US" w:eastAsia="en-US"/>
              </w:rPr>
              <w:t xml:space="preserve">proprietary </w:t>
            </w:r>
            <w:r w:rsidR="00424FF6" w:rsidRPr="009968F0">
              <w:rPr>
                <w:szCs w:val="22"/>
                <w:lang w:val="en-US" w:eastAsia="en-US"/>
              </w:rPr>
              <w:t>tags,</w:t>
            </w:r>
          </w:p>
          <w:p w14:paraId="2F4964BA" w14:textId="4A2226A6" w:rsidR="00424FF6" w:rsidRPr="009968F0" w:rsidRDefault="004E160B" w:rsidP="00365464">
            <w:pPr>
              <w:pStyle w:val="Tablebody"/>
              <w:keepNext/>
              <w:autoSpaceDE w:val="0"/>
              <w:autoSpaceDN w:val="0"/>
              <w:adjustRightInd w:val="0"/>
            </w:pPr>
            <w:r w:rsidRPr="009968F0">
              <w:rPr>
                <w:szCs w:val="22"/>
                <w:lang w:val="en-US" w:eastAsia="en-US"/>
              </w:rPr>
              <w:t>c</w:t>
            </w:r>
            <w:r w:rsidR="00424FF6" w:rsidRPr="009968F0">
              <w:rPr>
                <w:szCs w:val="22"/>
                <w:lang w:val="en-US" w:eastAsia="en-US"/>
              </w:rPr>
              <w:t>ustomized tags</w:t>
            </w:r>
          </w:p>
        </w:tc>
      </w:tr>
      <w:tr w:rsidR="009968F0" w:rsidRPr="009968F0" w14:paraId="5F7527D1" w14:textId="77777777" w:rsidTr="00572524">
        <w:trPr>
          <w:jc w:val="center"/>
        </w:trPr>
        <w:tc>
          <w:tcPr>
            <w:tcW w:w="2112" w:type="dxa"/>
            <w:tcBorders>
              <w:top w:val="single" w:sz="4" w:space="0" w:color="auto"/>
              <w:bottom w:val="single" w:sz="4" w:space="0" w:color="auto"/>
              <w:right w:val="single" w:sz="8" w:space="0" w:color="auto"/>
            </w:tcBorders>
            <w:vAlign w:val="center"/>
          </w:tcPr>
          <w:p w14:paraId="6E530384" w14:textId="77777777" w:rsidR="00424FF6" w:rsidRPr="009968F0" w:rsidRDefault="00424FF6" w:rsidP="00572524">
            <w:pPr>
              <w:pStyle w:val="Tablebody"/>
              <w:keepNext/>
              <w:autoSpaceDE w:val="0"/>
              <w:autoSpaceDN w:val="0"/>
              <w:adjustRightInd w:val="0"/>
              <w:rPr>
                <w:bCs/>
              </w:rPr>
            </w:pPr>
            <w:r w:rsidRPr="009968F0">
              <w:rPr>
                <w:bCs/>
              </w:rPr>
              <w:t xml:space="preserve">Autonomous robot </w:t>
            </w:r>
          </w:p>
        </w:tc>
        <w:tc>
          <w:tcPr>
            <w:tcW w:w="3240" w:type="dxa"/>
            <w:tcBorders>
              <w:top w:val="single" w:sz="4" w:space="0" w:color="auto"/>
              <w:left w:val="single" w:sz="8" w:space="0" w:color="auto"/>
              <w:bottom w:val="single" w:sz="4" w:space="0" w:color="auto"/>
              <w:right w:val="single" w:sz="8" w:space="0" w:color="auto"/>
            </w:tcBorders>
            <w:vAlign w:val="center"/>
          </w:tcPr>
          <w:p w14:paraId="01BAD202" w14:textId="056C43D8" w:rsidR="00424FF6" w:rsidRPr="009968F0" w:rsidRDefault="004E160B" w:rsidP="00365464">
            <w:pPr>
              <w:pStyle w:val="Tablebody"/>
              <w:keepNext/>
              <w:autoSpaceDE w:val="0"/>
              <w:autoSpaceDN w:val="0"/>
              <w:adjustRightInd w:val="0"/>
              <w:rPr>
                <w:bCs/>
              </w:rPr>
            </w:pPr>
            <w:r w:rsidRPr="009968F0">
              <w:rPr>
                <w:bCs/>
              </w:rPr>
              <w:t>Ground-based wheeled vehicle</w:t>
            </w:r>
          </w:p>
        </w:tc>
        <w:tc>
          <w:tcPr>
            <w:tcW w:w="1986" w:type="dxa"/>
            <w:tcBorders>
              <w:top w:val="single" w:sz="4" w:space="0" w:color="auto"/>
              <w:left w:val="single" w:sz="8" w:space="0" w:color="auto"/>
              <w:bottom w:val="single" w:sz="4" w:space="0" w:color="auto"/>
              <w:right w:val="single" w:sz="8" w:space="0" w:color="auto"/>
            </w:tcBorders>
            <w:vAlign w:val="center"/>
          </w:tcPr>
          <w:p w14:paraId="771759EF" w14:textId="1B318812" w:rsidR="00424FF6" w:rsidRPr="009968F0" w:rsidRDefault="004E160B" w:rsidP="00365464">
            <w:pPr>
              <w:pStyle w:val="Tablebody"/>
              <w:keepNext/>
              <w:autoSpaceDE w:val="0"/>
              <w:autoSpaceDN w:val="0"/>
              <w:adjustRightInd w:val="0"/>
              <w:rPr>
                <w:bCs/>
              </w:rPr>
            </w:pPr>
            <w:r w:rsidRPr="009968F0">
              <w:rPr>
                <w:bCs/>
              </w:rPr>
              <w:t xml:space="preserve">mobile laser scanning </w:t>
            </w:r>
          </w:p>
        </w:tc>
        <w:tc>
          <w:tcPr>
            <w:tcW w:w="2082" w:type="dxa"/>
            <w:tcBorders>
              <w:top w:val="single" w:sz="4" w:space="0" w:color="auto"/>
              <w:left w:val="single" w:sz="8" w:space="0" w:color="auto"/>
              <w:bottom w:val="single" w:sz="4" w:space="0" w:color="auto"/>
            </w:tcBorders>
            <w:vAlign w:val="center"/>
          </w:tcPr>
          <w:p w14:paraId="55E22368" w14:textId="77777777" w:rsidR="00424FF6" w:rsidRPr="009968F0" w:rsidRDefault="00424FF6" w:rsidP="00365464">
            <w:pPr>
              <w:pStyle w:val="Tablebody"/>
              <w:keepNext/>
              <w:autoSpaceDE w:val="0"/>
              <w:autoSpaceDN w:val="0"/>
              <w:adjustRightInd w:val="0"/>
              <w:rPr>
                <w:bCs/>
              </w:rPr>
            </w:pPr>
            <w:r w:rsidRPr="009968F0">
              <w:rPr>
                <w:bCs/>
              </w:rPr>
              <w:t>April tags</w:t>
            </w:r>
          </w:p>
        </w:tc>
      </w:tr>
      <w:tr w:rsidR="009968F0" w:rsidRPr="009968F0" w14:paraId="238C003F" w14:textId="77777777" w:rsidTr="00572524">
        <w:trPr>
          <w:jc w:val="center"/>
        </w:trPr>
        <w:tc>
          <w:tcPr>
            <w:tcW w:w="2112" w:type="dxa"/>
            <w:tcBorders>
              <w:top w:val="single" w:sz="4" w:space="0" w:color="auto"/>
              <w:bottom w:val="single" w:sz="4" w:space="0" w:color="auto"/>
              <w:right w:val="single" w:sz="8" w:space="0" w:color="auto"/>
            </w:tcBorders>
            <w:vAlign w:val="center"/>
          </w:tcPr>
          <w:p w14:paraId="2C85715E" w14:textId="14056075" w:rsidR="00424FF6" w:rsidRPr="009968F0" w:rsidRDefault="00424FF6" w:rsidP="00365464">
            <w:pPr>
              <w:pStyle w:val="Tablebody"/>
              <w:keepNext/>
              <w:autoSpaceDE w:val="0"/>
              <w:autoSpaceDN w:val="0"/>
              <w:adjustRightInd w:val="0"/>
              <w:rPr>
                <w:bCs/>
              </w:rPr>
            </w:pPr>
            <w:r w:rsidRPr="009968F0">
              <w:rPr>
                <w:bCs/>
              </w:rPr>
              <w:t>Indoor UAV</w:t>
            </w:r>
          </w:p>
        </w:tc>
        <w:tc>
          <w:tcPr>
            <w:tcW w:w="3240" w:type="dxa"/>
            <w:tcBorders>
              <w:top w:val="single" w:sz="4" w:space="0" w:color="auto"/>
              <w:left w:val="single" w:sz="8" w:space="0" w:color="auto"/>
              <w:bottom w:val="single" w:sz="4" w:space="0" w:color="auto"/>
              <w:right w:val="single" w:sz="8" w:space="0" w:color="auto"/>
            </w:tcBorders>
            <w:vAlign w:val="center"/>
          </w:tcPr>
          <w:p w14:paraId="377537F3" w14:textId="1F905909" w:rsidR="00424FF6" w:rsidRPr="009968F0" w:rsidRDefault="004E160B" w:rsidP="004E160B">
            <w:pPr>
              <w:pStyle w:val="Tablebody"/>
              <w:keepNext/>
              <w:autoSpaceDE w:val="0"/>
              <w:autoSpaceDN w:val="0"/>
              <w:adjustRightInd w:val="0"/>
              <w:rPr>
                <w:bCs/>
              </w:rPr>
            </w:pPr>
            <w:r w:rsidRPr="009968F0">
              <w:rPr>
                <w:bCs/>
              </w:rPr>
              <w:t>C</w:t>
            </w:r>
            <w:r w:rsidR="00424FF6" w:rsidRPr="009968F0">
              <w:rPr>
                <w:bCs/>
              </w:rPr>
              <w:t>ustom made</w:t>
            </w:r>
            <w:r w:rsidRPr="009968F0">
              <w:rPr>
                <w:bCs/>
              </w:rPr>
              <w:t xml:space="preserve"> research drone</w:t>
            </w:r>
          </w:p>
        </w:tc>
        <w:tc>
          <w:tcPr>
            <w:tcW w:w="1986" w:type="dxa"/>
            <w:tcBorders>
              <w:top w:val="single" w:sz="4" w:space="0" w:color="auto"/>
              <w:left w:val="single" w:sz="8" w:space="0" w:color="auto"/>
              <w:bottom w:val="single" w:sz="4" w:space="0" w:color="auto"/>
              <w:right w:val="single" w:sz="8" w:space="0" w:color="auto"/>
            </w:tcBorders>
            <w:vAlign w:val="center"/>
          </w:tcPr>
          <w:p w14:paraId="26F0456A" w14:textId="7FB47C1E" w:rsidR="004E160B" w:rsidRPr="009968F0" w:rsidRDefault="004E160B" w:rsidP="00365464">
            <w:pPr>
              <w:pStyle w:val="Tablebody"/>
              <w:keepNext/>
              <w:autoSpaceDE w:val="0"/>
              <w:autoSpaceDN w:val="0"/>
              <w:adjustRightInd w:val="0"/>
              <w:rPr>
                <w:bCs/>
              </w:rPr>
            </w:pPr>
            <w:r w:rsidRPr="009968F0">
              <w:rPr>
                <w:bCs/>
              </w:rPr>
              <w:t>mobile scanning (optical, infrared, depth)</w:t>
            </w:r>
          </w:p>
        </w:tc>
        <w:tc>
          <w:tcPr>
            <w:tcW w:w="2082" w:type="dxa"/>
            <w:tcBorders>
              <w:top w:val="single" w:sz="4" w:space="0" w:color="auto"/>
              <w:left w:val="single" w:sz="8" w:space="0" w:color="auto"/>
              <w:bottom w:val="single" w:sz="4" w:space="0" w:color="auto"/>
            </w:tcBorders>
            <w:vAlign w:val="center"/>
          </w:tcPr>
          <w:p w14:paraId="6AA3A8B4" w14:textId="77777777" w:rsidR="00424FF6" w:rsidRPr="009968F0" w:rsidRDefault="00424FF6" w:rsidP="00365464">
            <w:pPr>
              <w:pStyle w:val="Tablebody"/>
              <w:keepNext/>
              <w:autoSpaceDE w:val="0"/>
              <w:autoSpaceDN w:val="0"/>
              <w:adjustRightInd w:val="0"/>
              <w:rPr>
                <w:bCs/>
              </w:rPr>
            </w:pPr>
            <w:r w:rsidRPr="009968F0">
              <w:rPr>
                <w:bCs/>
              </w:rPr>
              <w:t>Chili tags</w:t>
            </w:r>
          </w:p>
        </w:tc>
      </w:tr>
      <w:tr w:rsidR="009968F0" w:rsidRPr="009968F0" w14:paraId="2D445A69" w14:textId="77777777" w:rsidTr="00572524">
        <w:trPr>
          <w:jc w:val="center"/>
        </w:trPr>
        <w:tc>
          <w:tcPr>
            <w:tcW w:w="2112" w:type="dxa"/>
            <w:tcBorders>
              <w:top w:val="single" w:sz="4" w:space="0" w:color="auto"/>
              <w:bottom w:val="single" w:sz="4" w:space="0" w:color="auto"/>
              <w:right w:val="single" w:sz="8" w:space="0" w:color="auto"/>
            </w:tcBorders>
            <w:vAlign w:val="center"/>
          </w:tcPr>
          <w:p w14:paraId="4CF23838" w14:textId="77777777" w:rsidR="00424FF6" w:rsidRPr="009968F0" w:rsidRDefault="00424FF6" w:rsidP="00365464">
            <w:pPr>
              <w:pStyle w:val="Tablebody"/>
              <w:keepNext/>
              <w:autoSpaceDE w:val="0"/>
              <w:autoSpaceDN w:val="0"/>
              <w:adjustRightInd w:val="0"/>
              <w:rPr>
                <w:bCs/>
              </w:rPr>
            </w:pPr>
            <w:r w:rsidRPr="009968F0">
              <w:rPr>
                <w:bCs/>
              </w:rPr>
              <w:t>Outdoor UAV</w:t>
            </w:r>
          </w:p>
        </w:tc>
        <w:tc>
          <w:tcPr>
            <w:tcW w:w="3240" w:type="dxa"/>
            <w:tcBorders>
              <w:top w:val="single" w:sz="4" w:space="0" w:color="auto"/>
              <w:left w:val="single" w:sz="8" w:space="0" w:color="auto"/>
              <w:bottom w:val="single" w:sz="4" w:space="0" w:color="auto"/>
              <w:right w:val="single" w:sz="8" w:space="0" w:color="auto"/>
            </w:tcBorders>
            <w:vAlign w:val="center"/>
          </w:tcPr>
          <w:p w14:paraId="03639331" w14:textId="4A0A8089" w:rsidR="00424FF6" w:rsidRPr="009968F0" w:rsidRDefault="004E160B" w:rsidP="00365464">
            <w:pPr>
              <w:pStyle w:val="Tablebody"/>
              <w:keepNext/>
              <w:autoSpaceDE w:val="0"/>
              <w:autoSpaceDN w:val="0"/>
              <w:adjustRightInd w:val="0"/>
              <w:rPr>
                <w:bCs/>
              </w:rPr>
            </w:pPr>
            <w:r w:rsidRPr="009968F0">
              <w:rPr>
                <w:bCs/>
              </w:rPr>
              <w:t>Commercial drone</w:t>
            </w:r>
          </w:p>
        </w:tc>
        <w:tc>
          <w:tcPr>
            <w:tcW w:w="1986" w:type="dxa"/>
            <w:tcBorders>
              <w:top w:val="single" w:sz="4" w:space="0" w:color="auto"/>
              <w:left w:val="single" w:sz="8" w:space="0" w:color="auto"/>
              <w:bottom w:val="single" w:sz="4" w:space="0" w:color="auto"/>
              <w:right w:val="single" w:sz="8" w:space="0" w:color="auto"/>
            </w:tcBorders>
            <w:vAlign w:val="center"/>
          </w:tcPr>
          <w:p w14:paraId="1E125FEC" w14:textId="0FF1E881" w:rsidR="00424FF6" w:rsidRPr="009968F0" w:rsidRDefault="004E160B" w:rsidP="004E160B">
            <w:pPr>
              <w:pStyle w:val="Tablebody"/>
              <w:keepNext/>
              <w:autoSpaceDE w:val="0"/>
              <w:autoSpaceDN w:val="0"/>
              <w:adjustRightInd w:val="0"/>
              <w:rPr>
                <w:bCs/>
              </w:rPr>
            </w:pPr>
            <w:r w:rsidRPr="009968F0">
              <w:rPr>
                <w:bCs/>
              </w:rPr>
              <w:t>mobile scanning (optical, infrared, depth)</w:t>
            </w:r>
          </w:p>
        </w:tc>
        <w:tc>
          <w:tcPr>
            <w:tcW w:w="2082" w:type="dxa"/>
            <w:tcBorders>
              <w:top w:val="single" w:sz="4" w:space="0" w:color="auto"/>
              <w:left w:val="single" w:sz="8" w:space="0" w:color="auto"/>
              <w:bottom w:val="single" w:sz="4" w:space="0" w:color="auto"/>
            </w:tcBorders>
            <w:vAlign w:val="center"/>
          </w:tcPr>
          <w:p w14:paraId="41F69F26" w14:textId="77777777" w:rsidR="00424FF6" w:rsidRPr="009968F0" w:rsidRDefault="00424FF6" w:rsidP="00365464">
            <w:pPr>
              <w:pStyle w:val="Tablebody"/>
              <w:keepNext/>
              <w:autoSpaceDE w:val="0"/>
              <w:autoSpaceDN w:val="0"/>
              <w:adjustRightInd w:val="0"/>
              <w:rPr>
                <w:bCs/>
              </w:rPr>
            </w:pPr>
            <w:r w:rsidRPr="009968F0">
              <w:rPr>
                <w:bCs/>
              </w:rPr>
              <w:t>Chili tags</w:t>
            </w:r>
          </w:p>
        </w:tc>
      </w:tr>
      <w:tr w:rsidR="004E160B" w:rsidRPr="009968F0" w14:paraId="2F36F812" w14:textId="77777777" w:rsidTr="00572524">
        <w:trPr>
          <w:jc w:val="center"/>
        </w:trPr>
        <w:tc>
          <w:tcPr>
            <w:tcW w:w="2112" w:type="dxa"/>
            <w:tcBorders>
              <w:top w:val="single" w:sz="4" w:space="0" w:color="auto"/>
              <w:bottom w:val="single" w:sz="8" w:space="0" w:color="auto"/>
              <w:right w:val="single" w:sz="8" w:space="0" w:color="auto"/>
            </w:tcBorders>
            <w:vAlign w:val="center"/>
          </w:tcPr>
          <w:p w14:paraId="324D2D4F" w14:textId="77777777" w:rsidR="00424FF6" w:rsidRPr="009968F0" w:rsidRDefault="00424FF6" w:rsidP="00365464">
            <w:pPr>
              <w:pStyle w:val="Tablebody"/>
              <w:keepNext/>
              <w:autoSpaceDE w:val="0"/>
              <w:autoSpaceDN w:val="0"/>
              <w:adjustRightInd w:val="0"/>
              <w:rPr>
                <w:bCs/>
              </w:rPr>
            </w:pPr>
            <w:proofErr w:type="spellStart"/>
            <w:r w:rsidRPr="009968F0">
              <w:rPr>
                <w:bCs/>
              </w:rPr>
              <w:t>Laserscanning</w:t>
            </w:r>
            <w:proofErr w:type="spellEnd"/>
          </w:p>
        </w:tc>
        <w:tc>
          <w:tcPr>
            <w:tcW w:w="3240" w:type="dxa"/>
            <w:tcBorders>
              <w:top w:val="single" w:sz="4" w:space="0" w:color="auto"/>
              <w:left w:val="single" w:sz="8" w:space="0" w:color="auto"/>
              <w:bottom w:val="single" w:sz="8" w:space="0" w:color="auto"/>
              <w:right w:val="single" w:sz="8" w:space="0" w:color="auto"/>
            </w:tcBorders>
            <w:vAlign w:val="center"/>
          </w:tcPr>
          <w:p w14:paraId="55D00E42" w14:textId="4E716372" w:rsidR="00424FF6" w:rsidRPr="009968F0" w:rsidRDefault="004E160B" w:rsidP="00365464">
            <w:pPr>
              <w:pStyle w:val="Tablebody"/>
              <w:keepNext/>
              <w:autoSpaceDE w:val="0"/>
              <w:autoSpaceDN w:val="0"/>
              <w:adjustRightInd w:val="0"/>
              <w:rPr>
                <w:bCs/>
              </w:rPr>
            </w:pPr>
            <w:r w:rsidRPr="009968F0">
              <w:rPr>
                <w:bCs/>
              </w:rPr>
              <w:t>Various commercial scanners</w:t>
            </w:r>
          </w:p>
        </w:tc>
        <w:tc>
          <w:tcPr>
            <w:tcW w:w="1986" w:type="dxa"/>
            <w:tcBorders>
              <w:top w:val="single" w:sz="4" w:space="0" w:color="auto"/>
              <w:left w:val="single" w:sz="8" w:space="0" w:color="auto"/>
              <w:bottom w:val="single" w:sz="8" w:space="0" w:color="auto"/>
              <w:right w:val="single" w:sz="8" w:space="0" w:color="auto"/>
            </w:tcBorders>
            <w:vAlign w:val="center"/>
          </w:tcPr>
          <w:p w14:paraId="29BFDCA9" w14:textId="6F00EA4C" w:rsidR="00424FF6" w:rsidRPr="009968F0" w:rsidRDefault="004E160B" w:rsidP="00365464">
            <w:pPr>
              <w:pStyle w:val="Tablebody"/>
              <w:keepNext/>
              <w:autoSpaceDE w:val="0"/>
              <w:autoSpaceDN w:val="0"/>
              <w:adjustRightInd w:val="0"/>
              <w:rPr>
                <w:bCs/>
              </w:rPr>
            </w:pPr>
            <w:r w:rsidRPr="009968F0">
              <w:rPr>
                <w:bCs/>
              </w:rPr>
              <w:t>Stationary laser scanning</w:t>
            </w:r>
          </w:p>
        </w:tc>
        <w:tc>
          <w:tcPr>
            <w:tcW w:w="2082" w:type="dxa"/>
            <w:tcBorders>
              <w:top w:val="single" w:sz="4" w:space="0" w:color="auto"/>
              <w:left w:val="single" w:sz="8" w:space="0" w:color="auto"/>
              <w:bottom w:val="single" w:sz="8" w:space="0" w:color="auto"/>
            </w:tcBorders>
            <w:vAlign w:val="center"/>
          </w:tcPr>
          <w:p w14:paraId="4080FB56" w14:textId="770FC42B" w:rsidR="00424FF6" w:rsidRPr="009968F0" w:rsidRDefault="00424FF6" w:rsidP="00365464">
            <w:pPr>
              <w:pStyle w:val="Tablebody"/>
              <w:keepNext/>
              <w:autoSpaceDE w:val="0"/>
              <w:autoSpaceDN w:val="0"/>
              <w:adjustRightInd w:val="0"/>
              <w:rPr>
                <w:bCs/>
              </w:rPr>
            </w:pPr>
            <w:r w:rsidRPr="009968F0">
              <w:rPr>
                <w:bCs/>
              </w:rPr>
              <w:t>black and white tags</w:t>
            </w:r>
          </w:p>
        </w:tc>
      </w:tr>
    </w:tbl>
    <w:p w14:paraId="19018AAD" w14:textId="772F1916" w:rsidR="00424FF6" w:rsidRPr="009968F0" w:rsidRDefault="00424FF6" w:rsidP="00424FF6">
      <w:pPr>
        <w:pStyle w:val="BodyText"/>
      </w:pPr>
    </w:p>
    <w:p w14:paraId="177C6965" w14:textId="6C72F4C0" w:rsidR="00865AD4" w:rsidRPr="009968F0" w:rsidRDefault="00865AD4" w:rsidP="00865AD4">
      <w:pPr>
        <w:pStyle w:val="a3"/>
      </w:pPr>
      <w:r w:rsidRPr="009968F0">
        <w:t>Open data</w:t>
      </w:r>
    </w:p>
    <w:p w14:paraId="07950051" w14:textId="77777777" w:rsidR="00865AD4" w:rsidRPr="009968F0" w:rsidRDefault="00865AD4" w:rsidP="00865AD4">
      <w:pPr>
        <w:pStyle w:val="BodyText"/>
      </w:pPr>
      <w:r w:rsidRPr="009968F0">
        <w:t>An introduction to the markers is published together with sample files under:</w:t>
      </w:r>
    </w:p>
    <w:p w14:paraId="1AE4000A" w14:textId="638EB8EF" w:rsidR="00865AD4" w:rsidRPr="009968F0" w:rsidRDefault="00000000" w:rsidP="00865AD4">
      <w:pPr>
        <w:pStyle w:val="BodyText"/>
      </w:pPr>
      <w:hyperlink r:id="rId47" w:history="1">
        <w:r w:rsidR="00865AD4" w:rsidRPr="009968F0">
          <w:rPr>
            <w:rStyle w:val="Hyperlink"/>
            <w:color w:val="auto"/>
            <w:u w:val="none"/>
          </w:rPr>
          <w:t>https://www.bimprove-h2020.eu/marker</w:t>
        </w:r>
      </w:hyperlink>
      <w:r w:rsidR="00865AD4" w:rsidRPr="009968F0">
        <w:t>.</w:t>
      </w:r>
    </w:p>
    <w:p w14:paraId="6B31BD13" w14:textId="77777777" w:rsidR="00424FF6" w:rsidRPr="009968F0" w:rsidRDefault="00424FF6" w:rsidP="00424FF6">
      <w:pPr>
        <w:pStyle w:val="a2"/>
      </w:pPr>
      <w:bookmarkStart w:id="995" w:name="_Toc139532409"/>
      <w:bookmarkStart w:id="996" w:name="_Toc139532897"/>
      <w:bookmarkStart w:id="997" w:name="_Toc139532975"/>
      <w:bookmarkStart w:id="998" w:name="_Toc139533561"/>
      <w:bookmarkStart w:id="999" w:name="_Toc139533715"/>
      <w:bookmarkStart w:id="1000" w:name="_Toc139546179"/>
      <w:bookmarkStart w:id="1001" w:name="_Toc139546344"/>
      <w:bookmarkStart w:id="1002" w:name="_Toc143157901"/>
      <w:bookmarkEnd w:id="995"/>
      <w:bookmarkEnd w:id="996"/>
      <w:bookmarkEnd w:id="997"/>
      <w:bookmarkEnd w:id="998"/>
      <w:bookmarkEnd w:id="999"/>
      <w:bookmarkEnd w:id="1000"/>
      <w:bookmarkEnd w:id="1001"/>
      <w:r w:rsidRPr="009968F0">
        <w:t>Markers</w:t>
      </w:r>
      <w:bookmarkEnd w:id="1002"/>
    </w:p>
    <w:p w14:paraId="300972B2" w14:textId="77777777" w:rsidR="00424FF6" w:rsidRPr="009968F0" w:rsidRDefault="00424FF6" w:rsidP="00424FF6">
      <w:pPr>
        <w:pStyle w:val="a3"/>
      </w:pPr>
      <w:r w:rsidRPr="009968F0">
        <w:t>Placement of markers</w:t>
      </w:r>
    </w:p>
    <w:p w14:paraId="7581F119" w14:textId="03465B13" w:rsidR="00424FF6" w:rsidRPr="009968F0" w:rsidRDefault="00424FF6" w:rsidP="00424FF6">
      <w:pPr>
        <w:pStyle w:val="BodyText"/>
      </w:pPr>
      <w:r w:rsidRPr="009968F0">
        <w:t>Markers are produced in sizes fitting to project needs</w:t>
      </w:r>
      <w:r w:rsidR="00CA7031" w:rsidRPr="009968F0">
        <w:t>.</w:t>
      </w:r>
    </w:p>
    <w:p w14:paraId="150B5581" w14:textId="09F24D48" w:rsidR="00424FF6" w:rsidRPr="009968F0" w:rsidRDefault="00424FF6" w:rsidP="00424FF6">
      <w:pPr>
        <w:pStyle w:val="BodyText"/>
      </w:pPr>
      <w:r w:rsidRPr="009968F0">
        <w:lastRenderedPageBreak/>
        <w:t>They are put physically onto vertical objects on site or in</w:t>
      </w:r>
      <w:r w:rsidR="00650849" w:rsidRPr="009968F0">
        <w:t>side</w:t>
      </w:r>
      <w:r w:rsidRPr="009968F0">
        <w:t xml:space="preserve"> the building by </w:t>
      </w:r>
      <w:r w:rsidR="00CA7031" w:rsidRPr="009968F0">
        <w:t>the technical manager/surveyor manager of the project.</w:t>
      </w:r>
      <w:r w:rsidR="00650849" w:rsidRPr="009968F0">
        <w:t xml:space="preserve"> Preferably machine-readable read-out tags are provided and placed in the proximity of the marker.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tblGrid>
      <w:tr w:rsidR="009968F0" w:rsidRPr="009968F0" w14:paraId="21841F87" w14:textId="77777777" w:rsidTr="00572524">
        <w:trPr>
          <w:jc w:val="center"/>
        </w:trPr>
        <w:tc>
          <w:tcPr>
            <w:tcW w:w="5529" w:type="dxa"/>
          </w:tcPr>
          <w:p w14:paraId="51360C56" w14:textId="0D67B694" w:rsidR="00650849" w:rsidRPr="009968F0" w:rsidRDefault="007E3002" w:rsidP="003876EB">
            <w:pPr>
              <w:pStyle w:val="FigureImage"/>
            </w:pPr>
            <w:r w:rsidRPr="009968F0">
              <w:rPr>
                <w:noProof/>
              </w:rPr>
              <w:drawing>
                <wp:inline distT="0" distB="0" distL="0" distR="0" wp14:anchorId="5ED410D9" wp14:editId="3A7AD7A8">
                  <wp:extent cx="2159508" cy="1440180"/>
                  <wp:effectExtent l="0" t="0" r="0" b="7620"/>
                  <wp:docPr id="36" name="a00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001a.tif"/>
                          <pic:cNvPicPr/>
                        </pic:nvPicPr>
                        <pic:blipFill>
                          <a:blip r:embed="rId48" r:link="rId49" cstate="print">
                            <a:extLst>
                              <a:ext uri="{28A0092B-C50C-407E-A947-70E740481C1C}">
                                <a14:useLocalDpi xmlns:a14="http://schemas.microsoft.com/office/drawing/2010/main" val="0"/>
                              </a:ext>
                            </a:extLst>
                          </a:blip>
                          <a:stretch>
                            <a:fillRect/>
                          </a:stretch>
                        </pic:blipFill>
                        <pic:spPr>
                          <a:xfrm>
                            <a:off x="0" y="0"/>
                            <a:ext cx="2159508" cy="1440180"/>
                          </a:xfrm>
                          <a:prstGeom prst="rect">
                            <a:avLst/>
                          </a:prstGeom>
                        </pic:spPr>
                      </pic:pic>
                    </a:graphicData>
                  </a:graphic>
                </wp:inline>
              </w:drawing>
            </w:r>
          </w:p>
        </w:tc>
      </w:tr>
      <w:tr w:rsidR="009968F0" w:rsidRPr="009968F0" w14:paraId="586351F5" w14:textId="77777777" w:rsidTr="00572524">
        <w:trPr>
          <w:jc w:val="center"/>
        </w:trPr>
        <w:tc>
          <w:tcPr>
            <w:tcW w:w="5529" w:type="dxa"/>
          </w:tcPr>
          <w:p w14:paraId="64BA412D" w14:textId="4A177FC7" w:rsidR="00650849" w:rsidRPr="009968F0" w:rsidRDefault="002722F1" w:rsidP="009C7DC0">
            <w:pPr>
              <w:pStyle w:val="Figuresubtitle"/>
            </w:pPr>
            <w:r w:rsidRPr="009968F0">
              <w:t xml:space="preserve">a) </w:t>
            </w:r>
            <w:r w:rsidR="00650849" w:rsidRPr="009968F0">
              <w:t>Example of small marker</w:t>
            </w:r>
          </w:p>
        </w:tc>
      </w:tr>
      <w:tr w:rsidR="009968F0" w:rsidRPr="009968F0" w14:paraId="026C9594" w14:textId="77777777" w:rsidTr="00572524">
        <w:trPr>
          <w:jc w:val="center"/>
        </w:trPr>
        <w:tc>
          <w:tcPr>
            <w:tcW w:w="5529" w:type="dxa"/>
          </w:tcPr>
          <w:p w14:paraId="754C1272" w14:textId="0714346C" w:rsidR="00650849" w:rsidRPr="009968F0" w:rsidRDefault="007E3002" w:rsidP="003876EB">
            <w:pPr>
              <w:pStyle w:val="FigureImage"/>
            </w:pPr>
            <w:r w:rsidRPr="009968F0">
              <w:rPr>
                <w:noProof/>
              </w:rPr>
              <w:drawing>
                <wp:inline distT="0" distB="0" distL="0" distR="0" wp14:anchorId="2D2BB999" wp14:editId="15B01B94">
                  <wp:extent cx="2159508" cy="1440180"/>
                  <wp:effectExtent l="0" t="0" r="0" b="7620"/>
                  <wp:docPr id="37" name="a001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01b.tif"/>
                          <pic:cNvPicPr/>
                        </pic:nvPicPr>
                        <pic:blipFill>
                          <a:blip r:embed="rId50" r:link="rId51" cstate="print">
                            <a:extLst>
                              <a:ext uri="{28A0092B-C50C-407E-A947-70E740481C1C}">
                                <a14:useLocalDpi xmlns:a14="http://schemas.microsoft.com/office/drawing/2010/main" val="0"/>
                              </a:ext>
                            </a:extLst>
                          </a:blip>
                          <a:stretch>
                            <a:fillRect/>
                          </a:stretch>
                        </pic:blipFill>
                        <pic:spPr>
                          <a:xfrm>
                            <a:off x="0" y="0"/>
                            <a:ext cx="2159508" cy="1440180"/>
                          </a:xfrm>
                          <a:prstGeom prst="rect">
                            <a:avLst/>
                          </a:prstGeom>
                        </pic:spPr>
                      </pic:pic>
                    </a:graphicData>
                  </a:graphic>
                </wp:inline>
              </w:drawing>
            </w:r>
          </w:p>
        </w:tc>
      </w:tr>
      <w:tr w:rsidR="009968F0" w:rsidRPr="009968F0" w14:paraId="62FEF873" w14:textId="77777777" w:rsidTr="00572524">
        <w:trPr>
          <w:jc w:val="center"/>
        </w:trPr>
        <w:tc>
          <w:tcPr>
            <w:tcW w:w="5529" w:type="dxa"/>
          </w:tcPr>
          <w:p w14:paraId="1AB3137A" w14:textId="5A69FFA7" w:rsidR="00650849" w:rsidRPr="009968F0" w:rsidRDefault="002722F1" w:rsidP="009C7DC0">
            <w:pPr>
              <w:pStyle w:val="Figuresubtitle"/>
            </w:pPr>
            <w:r w:rsidRPr="009968F0">
              <w:t xml:space="preserve">b) </w:t>
            </w:r>
            <w:r w:rsidR="00650849" w:rsidRPr="009968F0">
              <w:t>Example of marker with recommended size of 150</w:t>
            </w:r>
            <w:r w:rsidR="00634E03" w:rsidRPr="009968F0">
              <w:t> </w:t>
            </w:r>
            <w:r w:rsidR="00650849" w:rsidRPr="009968F0">
              <w:t>mm (distance between targets)</w:t>
            </w:r>
          </w:p>
        </w:tc>
      </w:tr>
      <w:tr w:rsidR="009968F0" w:rsidRPr="009968F0" w14:paraId="70893DBE" w14:textId="77777777" w:rsidTr="00572524">
        <w:trPr>
          <w:jc w:val="center"/>
        </w:trPr>
        <w:tc>
          <w:tcPr>
            <w:tcW w:w="5529" w:type="dxa"/>
          </w:tcPr>
          <w:p w14:paraId="6A8E4F68" w14:textId="1E56130F" w:rsidR="00650849" w:rsidRPr="009968F0" w:rsidRDefault="007E3002" w:rsidP="003876EB">
            <w:pPr>
              <w:pStyle w:val="FigureImage"/>
            </w:pPr>
            <w:r w:rsidRPr="009968F0">
              <w:rPr>
                <w:noProof/>
              </w:rPr>
              <w:drawing>
                <wp:inline distT="0" distB="0" distL="0" distR="0" wp14:anchorId="6725E324" wp14:editId="201EC48D">
                  <wp:extent cx="2157984" cy="1440180"/>
                  <wp:effectExtent l="0" t="0" r="0" b="7620"/>
                  <wp:docPr id="38" name="a001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001c.tif"/>
                          <pic:cNvPicPr/>
                        </pic:nvPicPr>
                        <pic:blipFill>
                          <a:blip r:embed="rId52" r:link="rId53" cstate="print">
                            <a:extLst>
                              <a:ext uri="{28A0092B-C50C-407E-A947-70E740481C1C}">
                                <a14:useLocalDpi xmlns:a14="http://schemas.microsoft.com/office/drawing/2010/main" val="0"/>
                              </a:ext>
                            </a:extLst>
                          </a:blip>
                          <a:stretch>
                            <a:fillRect/>
                          </a:stretch>
                        </pic:blipFill>
                        <pic:spPr>
                          <a:xfrm>
                            <a:off x="0" y="0"/>
                            <a:ext cx="2157984" cy="1440180"/>
                          </a:xfrm>
                          <a:prstGeom prst="rect">
                            <a:avLst/>
                          </a:prstGeom>
                        </pic:spPr>
                      </pic:pic>
                    </a:graphicData>
                  </a:graphic>
                </wp:inline>
              </w:drawing>
            </w:r>
          </w:p>
        </w:tc>
      </w:tr>
      <w:tr w:rsidR="009968F0" w:rsidRPr="009968F0" w14:paraId="4F42DB22" w14:textId="77777777" w:rsidTr="00572524">
        <w:trPr>
          <w:jc w:val="center"/>
        </w:trPr>
        <w:tc>
          <w:tcPr>
            <w:tcW w:w="5529" w:type="dxa"/>
          </w:tcPr>
          <w:p w14:paraId="5C12909E" w14:textId="700A3CE3" w:rsidR="00650849" w:rsidRPr="009968F0" w:rsidRDefault="002722F1" w:rsidP="009C7DC0">
            <w:pPr>
              <w:pStyle w:val="Figuresubtitle"/>
            </w:pPr>
            <w:r w:rsidRPr="009968F0">
              <w:t xml:space="preserve">c) </w:t>
            </w:r>
            <w:r w:rsidR="00650849" w:rsidRPr="009968F0">
              <w:t>Example of larger marker</w:t>
            </w:r>
          </w:p>
        </w:tc>
      </w:tr>
    </w:tbl>
    <w:p w14:paraId="2EF3E3FB" w14:textId="13D31E2B" w:rsidR="00650849" w:rsidRPr="009968F0" w:rsidRDefault="00650849" w:rsidP="00572524">
      <w:pPr>
        <w:pStyle w:val="Figuretitle"/>
        <w:keepNext/>
      </w:pPr>
      <w:r w:rsidRPr="009968F0">
        <w:t xml:space="preserve">Figure A.1 — Prepared markers, placed on </w:t>
      </w:r>
      <w:proofErr w:type="gramStart"/>
      <w:r w:rsidRPr="009968F0">
        <w:t>structure</w:t>
      </w:r>
      <w:proofErr w:type="gramEnd"/>
    </w:p>
    <w:p w14:paraId="3A65D899" w14:textId="253915BD" w:rsidR="00424FF6" w:rsidRPr="009968F0" w:rsidRDefault="00424FF6" w:rsidP="00424FF6">
      <w:pPr>
        <w:pStyle w:val="a3"/>
      </w:pPr>
      <w:r w:rsidRPr="009968F0">
        <w:t>Surveying</w:t>
      </w:r>
    </w:p>
    <w:p w14:paraId="70334497" w14:textId="1C8574FB" w:rsidR="00424FF6" w:rsidRPr="009968F0" w:rsidRDefault="00424FF6" w:rsidP="00424FF6">
      <w:pPr>
        <w:pStyle w:val="BodyText"/>
      </w:pPr>
      <w:r w:rsidRPr="009968F0">
        <w:t xml:space="preserve">The surveyor measures </w:t>
      </w:r>
      <w:r w:rsidR="00591119" w:rsidRPr="009968F0">
        <w:t>the target</w:t>
      </w:r>
      <w:r w:rsidRPr="009968F0">
        <w:t xml:space="preserve"> positions </w:t>
      </w:r>
      <w:r w:rsidR="00591119" w:rsidRPr="009968F0">
        <w:t xml:space="preserve">of each marker </w:t>
      </w:r>
      <w:r w:rsidRPr="009968F0">
        <w:t>and makes the data available in the project coordinate frame.</w:t>
      </w:r>
    </w:p>
    <w:p w14:paraId="79DB3AFB" w14:textId="19EB56A0" w:rsidR="00424FF6" w:rsidRPr="009968F0" w:rsidRDefault="00424FF6" w:rsidP="00424FF6">
      <w:pPr>
        <w:pStyle w:val="BodyText"/>
      </w:pPr>
      <w:r w:rsidRPr="009968F0">
        <w:t xml:space="preserve">For BIM projects it is recommended to set up a </w:t>
      </w:r>
      <w:del w:id="1003" w:author="Christian Grunewald" w:date="2023-09-08T13:41:00Z">
        <w:r w:rsidRPr="009968F0" w:rsidDel="00E9787E">
          <w:delText xml:space="preserve">Marker </w:delText>
        </w:r>
      </w:del>
      <w:ins w:id="1004" w:author="Christian Grunewald" w:date="2023-09-08T13:41:00Z">
        <w:r w:rsidR="00E9787E">
          <w:t>m</w:t>
        </w:r>
        <w:r w:rsidR="00E9787E" w:rsidRPr="009968F0">
          <w:t xml:space="preserve">arker </w:t>
        </w:r>
      </w:ins>
      <w:r w:rsidRPr="009968F0">
        <w:t>model and store all associated data there.</w:t>
      </w:r>
    </w:p>
    <w:p w14:paraId="5BEBBEA0" w14:textId="2F81A022" w:rsidR="00424FF6" w:rsidRPr="009968F0" w:rsidRDefault="00591119" w:rsidP="00424FF6">
      <w:pPr>
        <w:pStyle w:val="BodyText"/>
      </w:pPr>
      <w:r w:rsidRPr="009968F0">
        <w:t>If read-out tags are provided, the information is transferred there. In this case the information is stored in a project database and send out via Internet by scanning a QR</w:t>
      </w:r>
      <w:r w:rsidR="00634E03" w:rsidRPr="009968F0">
        <w:t> </w:t>
      </w:r>
      <w:r w:rsidRPr="009968F0">
        <w:t>code.</w:t>
      </w:r>
    </w:p>
    <w:p w14:paraId="5AA55218" w14:textId="1F3EF8E4" w:rsidR="00A84C8D" w:rsidRPr="009968F0" w:rsidRDefault="00886496" w:rsidP="00572524">
      <w:pPr>
        <w:pStyle w:val="a2"/>
      </w:pPr>
      <w:bookmarkStart w:id="1005" w:name="_Toc143157902"/>
      <w:r w:rsidRPr="009968F0">
        <w:lastRenderedPageBreak/>
        <w:t xml:space="preserve">Use with different (fiducial) </w:t>
      </w:r>
      <w:proofErr w:type="gramStart"/>
      <w:r w:rsidRPr="009968F0">
        <w:t>tags</w:t>
      </w:r>
      <w:bookmarkStart w:id="1006" w:name="_Toc139532412"/>
      <w:bookmarkStart w:id="1007" w:name="_Toc139532900"/>
      <w:bookmarkStart w:id="1008" w:name="_Toc139532978"/>
      <w:bookmarkStart w:id="1009" w:name="_Toc139533564"/>
      <w:bookmarkStart w:id="1010" w:name="_Toc139533718"/>
      <w:bookmarkStart w:id="1011" w:name="_Toc139546184"/>
      <w:bookmarkStart w:id="1012" w:name="_Toc139546347"/>
      <w:bookmarkStart w:id="1013" w:name="_Toc138084819"/>
      <w:bookmarkStart w:id="1014" w:name="_Toc139532413"/>
      <w:bookmarkStart w:id="1015" w:name="_Toc139532901"/>
      <w:bookmarkStart w:id="1016" w:name="_Toc139532979"/>
      <w:bookmarkStart w:id="1017" w:name="_Toc139533565"/>
      <w:bookmarkStart w:id="1018" w:name="_Toc139533719"/>
      <w:bookmarkStart w:id="1019" w:name="_Toc139546185"/>
      <w:bookmarkStart w:id="1020" w:name="_Toc139546348"/>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tblGrid>
      <w:tr w:rsidR="009968F0" w:rsidRPr="009968F0" w14:paraId="47DAD192" w14:textId="77777777" w:rsidTr="00572524">
        <w:trPr>
          <w:jc w:val="center"/>
        </w:trPr>
        <w:tc>
          <w:tcPr>
            <w:tcW w:w="4957" w:type="dxa"/>
          </w:tcPr>
          <w:p w14:paraId="134B391D" w14:textId="6E610AF9" w:rsidR="00A84C8D" w:rsidRPr="009968F0" w:rsidRDefault="007E3002" w:rsidP="003876EB">
            <w:pPr>
              <w:pStyle w:val="FigureImage"/>
            </w:pPr>
            <w:r w:rsidRPr="009968F0">
              <w:rPr>
                <w:noProof/>
              </w:rPr>
              <w:drawing>
                <wp:inline distT="0" distB="0" distL="0" distR="0" wp14:anchorId="1BEEF6DC" wp14:editId="57670926">
                  <wp:extent cx="2159508" cy="1438656"/>
                  <wp:effectExtent l="0" t="0" r="0" b="9525"/>
                  <wp:docPr id="39" name="a00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2a.tif"/>
                          <pic:cNvPicPr/>
                        </pic:nvPicPr>
                        <pic:blipFill>
                          <a:blip r:embed="rId54" r:link="rId55" cstate="print">
                            <a:extLst>
                              <a:ext uri="{28A0092B-C50C-407E-A947-70E740481C1C}">
                                <a14:useLocalDpi xmlns:a14="http://schemas.microsoft.com/office/drawing/2010/main" val="0"/>
                              </a:ext>
                            </a:extLst>
                          </a:blip>
                          <a:stretch>
                            <a:fillRect/>
                          </a:stretch>
                        </pic:blipFill>
                        <pic:spPr>
                          <a:xfrm>
                            <a:off x="0" y="0"/>
                            <a:ext cx="2159508" cy="1438656"/>
                          </a:xfrm>
                          <a:prstGeom prst="rect">
                            <a:avLst/>
                          </a:prstGeom>
                        </pic:spPr>
                      </pic:pic>
                    </a:graphicData>
                  </a:graphic>
                </wp:inline>
              </w:drawing>
            </w:r>
          </w:p>
        </w:tc>
      </w:tr>
      <w:tr w:rsidR="009968F0" w:rsidRPr="009968F0" w14:paraId="041BB912" w14:textId="77777777" w:rsidTr="00572524">
        <w:trPr>
          <w:jc w:val="center"/>
        </w:trPr>
        <w:tc>
          <w:tcPr>
            <w:tcW w:w="4957" w:type="dxa"/>
          </w:tcPr>
          <w:p w14:paraId="30A6A52F" w14:textId="7F35519D" w:rsidR="00A84C8D" w:rsidRPr="009968F0" w:rsidRDefault="00E93E65" w:rsidP="009C7DC0">
            <w:pPr>
              <w:pStyle w:val="Figuresubtitle"/>
            </w:pPr>
            <w:r w:rsidRPr="009968F0">
              <w:t xml:space="preserve">a) </w:t>
            </w:r>
            <w:r w:rsidR="00A84C8D" w:rsidRPr="009968F0">
              <w:t>Example of small marker</w:t>
            </w:r>
          </w:p>
        </w:tc>
      </w:tr>
      <w:tr w:rsidR="009968F0" w:rsidRPr="009968F0" w14:paraId="704E03B1" w14:textId="77777777" w:rsidTr="00572524">
        <w:trPr>
          <w:jc w:val="center"/>
        </w:trPr>
        <w:tc>
          <w:tcPr>
            <w:tcW w:w="4957" w:type="dxa"/>
          </w:tcPr>
          <w:p w14:paraId="36979579" w14:textId="68A43197" w:rsidR="00A84C8D" w:rsidRPr="009968F0" w:rsidRDefault="007E3002" w:rsidP="003876EB">
            <w:pPr>
              <w:pStyle w:val="FigureImage"/>
            </w:pPr>
            <w:r w:rsidRPr="009968F0">
              <w:rPr>
                <w:noProof/>
              </w:rPr>
              <w:drawing>
                <wp:inline distT="0" distB="0" distL="0" distR="0" wp14:anchorId="7E0F564D" wp14:editId="26D6CBED">
                  <wp:extent cx="2159508" cy="1440180"/>
                  <wp:effectExtent l="0" t="0" r="0" b="7620"/>
                  <wp:docPr id="40" name="a002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002b.tif"/>
                          <pic:cNvPicPr/>
                        </pic:nvPicPr>
                        <pic:blipFill>
                          <a:blip r:embed="rId56" r:link="rId57" cstate="print">
                            <a:extLst>
                              <a:ext uri="{28A0092B-C50C-407E-A947-70E740481C1C}">
                                <a14:useLocalDpi xmlns:a14="http://schemas.microsoft.com/office/drawing/2010/main" val="0"/>
                              </a:ext>
                            </a:extLst>
                          </a:blip>
                          <a:stretch>
                            <a:fillRect/>
                          </a:stretch>
                        </pic:blipFill>
                        <pic:spPr>
                          <a:xfrm>
                            <a:off x="0" y="0"/>
                            <a:ext cx="2159508" cy="1440180"/>
                          </a:xfrm>
                          <a:prstGeom prst="rect">
                            <a:avLst/>
                          </a:prstGeom>
                        </pic:spPr>
                      </pic:pic>
                    </a:graphicData>
                  </a:graphic>
                </wp:inline>
              </w:drawing>
            </w:r>
          </w:p>
        </w:tc>
      </w:tr>
      <w:tr w:rsidR="009968F0" w:rsidRPr="009968F0" w14:paraId="587B33BF" w14:textId="77777777" w:rsidTr="00572524">
        <w:trPr>
          <w:jc w:val="center"/>
        </w:trPr>
        <w:tc>
          <w:tcPr>
            <w:tcW w:w="4957" w:type="dxa"/>
          </w:tcPr>
          <w:p w14:paraId="7BF09B1A" w14:textId="398627A7" w:rsidR="00A84C8D" w:rsidRPr="009968F0" w:rsidRDefault="00E93E65" w:rsidP="009C7DC0">
            <w:pPr>
              <w:pStyle w:val="Figuresubtitle"/>
            </w:pPr>
            <w:r w:rsidRPr="009968F0">
              <w:t xml:space="preserve">b) </w:t>
            </w:r>
            <w:r w:rsidR="00A84C8D" w:rsidRPr="009968F0">
              <w:t>Example of marker with recommended size of 150</w:t>
            </w:r>
            <w:r w:rsidR="009C7DC0" w:rsidRPr="009968F0">
              <w:t> </w:t>
            </w:r>
            <w:r w:rsidR="00A84C8D" w:rsidRPr="009968F0">
              <w:t>mm (distance between targets)</w:t>
            </w:r>
          </w:p>
        </w:tc>
      </w:tr>
      <w:tr w:rsidR="009968F0" w:rsidRPr="009968F0" w14:paraId="1EFF5A65" w14:textId="77777777" w:rsidTr="00572524">
        <w:trPr>
          <w:jc w:val="center"/>
        </w:trPr>
        <w:tc>
          <w:tcPr>
            <w:tcW w:w="4957" w:type="dxa"/>
          </w:tcPr>
          <w:p w14:paraId="097D179B" w14:textId="605553C0" w:rsidR="00A84C8D" w:rsidRPr="009968F0" w:rsidRDefault="007E3002" w:rsidP="003876EB">
            <w:pPr>
              <w:pStyle w:val="FigureImage"/>
            </w:pPr>
            <w:r w:rsidRPr="009968F0">
              <w:rPr>
                <w:noProof/>
              </w:rPr>
              <w:drawing>
                <wp:inline distT="0" distB="0" distL="0" distR="0" wp14:anchorId="447ADE1E" wp14:editId="195A03C3">
                  <wp:extent cx="2159508" cy="1440180"/>
                  <wp:effectExtent l="0" t="0" r="0" b="7620"/>
                  <wp:docPr id="41" name="a002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002c.tif"/>
                          <pic:cNvPicPr/>
                        </pic:nvPicPr>
                        <pic:blipFill>
                          <a:blip r:embed="rId58" r:link="rId59" cstate="print">
                            <a:extLst>
                              <a:ext uri="{28A0092B-C50C-407E-A947-70E740481C1C}">
                                <a14:useLocalDpi xmlns:a14="http://schemas.microsoft.com/office/drawing/2010/main" val="0"/>
                              </a:ext>
                            </a:extLst>
                          </a:blip>
                          <a:stretch>
                            <a:fillRect/>
                          </a:stretch>
                        </pic:blipFill>
                        <pic:spPr>
                          <a:xfrm>
                            <a:off x="0" y="0"/>
                            <a:ext cx="2159508" cy="1440180"/>
                          </a:xfrm>
                          <a:prstGeom prst="rect">
                            <a:avLst/>
                          </a:prstGeom>
                        </pic:spPr>
                      </pic:pic>
                    </a:graphicData>
                  </a:graphic>
                </wp:inline>
              </w:drawing>
            </w:r>
          </w:p>
        </w:tc>
      </w:tr>
      <w:tr w:rsidR="009968F0" w:rsidRPr="009968F0" w14:paraId="1A9B4C00" w14:textId="77777777" w:rsidTr="00572524">
        <w:trPr>
          <w:jc w:val="center"/>
        </w:trPr>
        <w:tc>
          <w:tcPr>
            <w:tcW w:w="4957" w:type="dxa"/>
          </w:tcPr>
          <w:p w14:paraId="453B9A4D" w14:textId="794044B8" w:rsidR="00A84C8D" w:rsidRPr="009968F0" w:rsidRDefault="00E93E65" w:rsidP="009C7DC0">
            <w:pPr>
              <w:pStyle w:val="Figuresubtitle"/>
            </w:pPr>
            <w:r w:rsidRPr="009968F0">
              <w:t xml:space="preserve">c) </w:t>
            </w:r>
            <w:r w:rsidR="00A84C8D" w:rsidRPr="009968F0">
              <w:t>Example of larger marker</w:t>
            </w:r>
          </w:p>
        </w:tc>
      </w:tr>
    </w:tbl>
    <w:p w14:paraId="104D4D83" w14:textId="35DC7F36" w:rsidR="00A84C8D" w:rsidRPr="009968F0" w:rsidRDefault="00A84C8D" w:rsidP="00572524">
      <w:pPr>
        <w:pStyle w:val="Figuretitle"/>
        <w:keepNext/>
      </w:pPr>
      <w:r w:rsidRPr="009968F0">
        <w:t>Figure A.2 — Markers with different tags for digital applications</w:t>
      </w:r>
    </w:p>
    <w:p w14:paraId="4588AC0A" w14:textId="1AF5BCAE" w:rsidR="00424FF6" w:rsidRPr="009968F0" w:rsidRDefault="00424FF6" w:rsidP="00572524">
      <w:pPr>
        <w:pStyle w:val="a2"/>
      </w:pPr>
      <w:bookmarkStart w:id="1021" w:name="_Toc139532415"/>
      <w:bookmarkStart w:id="1022" w:name="_Toc139532903"/>
      <w:bookmarkStart w:id="1023" w:name="_Toc139532981"/>
      <w:bookmarkStart w:id="1024" w:name="_Toc139533567"/>
      <w:bookmarkStart w:id="1025" w:name="_Toc139533721"/>
      <w:bookmarkStart w:id="1026" w:name="_Toc139546187"/>
      <w:bookmarkStart w:id="1027" w:name="_Toc139546350"/>
      <w:bookmarkStart w:id="1028" w:name="_Toc143157903"/>
      <w:bookmarkEnd w:id="1021"/>
      <w:bookmarkEnd w:id="1022"/>
      <w:bookmarkEnd w:id="1023"/>
      <w:bookmarkEnd w:id="1024"/>
      <w:bookmarkEnd w:id="1025"/>
      <w:bookmarkEnd w:id="1026"/>
      <w:bookmarkEnd w:id="1027"/>
      <w:r w:rsidRPr="009968F0">
        <w:t>Read-out data of QR</w:t>
      </w:r>
      <w:r w:rsidR="009C7DC0" w:rsidRPr="009968F0">
        <w:t> </w:t>
      </w:r>
      <w:r w:rsidRPr="009968F0">
        <w:t>code</w:t>
      </w:r>
      <w:bookmarkEnd w:id="1028"/>
    </w:p>
    <w:p w14:paraId="3C718613" w14:textId="2ED12A2E" w:rsidR="00865AD4" w:rsidRPr="009968F0" w:rsidRDefault="00424FF6" w:rsidP="00424FF6">
      <w:pPr>
        <w:pStyle w:val="BodyText"/>
      </w:pPr>
      <w:r w:rsidRPr="009968F0">
        <w:t xml:space="preserve">The scope of read-out data is determined </w:t>
      </w:r>
      <w:r w:rsidR="00A84C8D" w:rsidRPr="009968F0">
        <w:t>by</w:t>
      </w:r>
      <w:r w:rsidRPr="009968F0">
        <w:t xml:space="preserve"> the project needs. Here </w:t>
      </w:r>
      <w:r w:rsidR="00865AD4" w:rsidRPr="009968F0">
        <w:t>three</w:t>
      </w:r>
      <w:r w:rsidRPr="009968F0">
        <w:t xml:space="preserve"> examples are presented: </w:t>
      </w:r>
    </w:p>
    <w:p w14:paraId="740BFE05" w14:textId="294BFFF4" w:rsidR="00865AD4" w:rsidRPr="009968F0" w:rsidRDefault="00424FF6">
      <w:pPr>
        <w:pStyle w:val="ListContinue1"/>
        <w:ind w:left="360"/>
      </w:pPr>
      <w:r w:rsidRPr="009968F0">
        <w:t xml:space="preserve">minimal content </w:t>
      </w:r>
    </w:p>
    <w:p w14:paraId="1F926BA8" w14:textId="63A6F3ED" w:rsidR="00865AD4" w:rsidRPr="009968F0" w:rsidRDefault="00865AD4">
      <w:pPr>
        <w:pStyle w:val="ListContinue1"/>
        <w:ind w:left="360"/>
      </w:pPr>
      <w:r w:rsidRPr="009968F0">
        <w:t>the</w:t>
      </w:r>
      <w:r w:rsidR="00424FF6" w:rsidRPr="009968F0">
        <w:t xml:space="preserve"> proposed standard content</w:t>
      </w:r>
    </w:p>
    <w:p w14:paraId="64660E29" w14:textId="2266B0B8" w:rsidR="00424FF6" w:rsidRPr="009968F0" w:rsidRDefault="00865AD4">
      <w:pPr>
        <w:pStyle w:val="ListContinue1"/>
        <w:ind w:left="360"/>
      </w:pPr>
      <w:r w:rsidRPr="009968F0">
        <w:t>full set of information as in Table</w:t>
      </w:r>
      <w:r w:rsidR="009C7DC0" w:rsidRPr="009968F0">
        <w:t> </w:t>
      </w:r>
      <w:r w:rsidRPr="009968F0">
        <w:t>2.</w:t>
      </w:r>
    </w:p>
    <w:p w14:paraId="3A3A2C69" w14:textId="58965989" w:rsidR="00424FF6" w:rsidRPr="009968F0" w:rsidRDefault="00D43DB5" w:rsidP="00424FF6">
      <w:pPr>
        <w:pStyle w:val="BodyText"/>
      </w:pPr>
      <w:r w:rsidRPr="009968F0">
        <w:t>The functionality can be tested by scanning the printed example QR</w:t>
      </w:r>
      <w:r w:rsidR="009C7DC0" w:rsidRPr="009968F0">
        <w:t> </w:t>
      </w:r>
      <w:r w:rsidRPr="009968F0">
        <w:t>codes.</w:t>
      </w:r>
    </w:p>
    <w:p w14:paraId="0CCB92C9" w14:textId="0BB836EC" w:rsidR="00865AD4" w:rsidRPr="009968F0" w:rsidRDefault="00CE639D" w:rsidP="00865AD4">
      <w:pPr>
        <w:pStyle w:val="a3"/>
      </w:pPr>
      <w:r w:rsidRPr="009968F0">
        <w:rPr>
          <w:bCs/>
        </w:rPr>
        <w:lastRenderedPageBreak/>
        <w:t>Ex</w:t>
      </w:r>
      <w:r w:rsidR="00424FF6" w:rsidRPr="009968F0">
        <w:rPr>
          <w:bCs/>
        </w:rPr>
        <w:t>ample</w:t>
      </w:r>
      <w:r w:rsidR="00424FF6" w:rsidRPr="009968F0">
        <w:t xml:space="preserve"> of </w:t>
      </w:r>
      <w:r w:rsidRPr="009968F0">
        <w:t xml:space="preserve">minimal </w:t>
      </w:r>
      <w:r w:rsidR="00424FF6" w:rsidRPr="009968F0">
        <w:t>read-out</w:t>
      </w:r>
      <w:r w:rsidRPr="009968F0">
        <w:t xml:space="preserve"> data</w:t>
      </w:r>
      <w:r w:rsidR="00424FF6" w:rsidRPr="009968F0">
        <w:t xml:space="preserve"> </w:t>
      </w:r>
    </w:p>
    <w:p w14:paraId="78CAD18D" w14:textId="1511CD7E" w:rsidR="00865AD4" w:rsidRPr="009968F0" w:rsidRDefault="007E3002" w:rsidP="003876EB">
      <w:pPr>
        <w:pStyle w:val="FigureImage"/>
      </w:pPr>
      <w:r w:rsidRPr="009968F0">
        <w:rPr>
          <w:noProof/>
        </w:rPr>
        <w:drawing>
          <wp:inline distT="0" distB="0" distL="0" distR="0" wp14:anchorId="67052AA5" wp14:editId="2D4F2050">
            <wp:extent cx="1556004" cy="1793748"/>
            <wp:effectExtent l="0" t="0" r="6350" b="0"/>
            <wp:docPr id="42" name="a0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003.tif"/>
                    <pic:cNvPicPr/>
                  </pic:nvPicPr>
                  <pic:blipFill>
                    <a:blip r:embed="rId60" r:link="rId61" cstate="print">
                      <a:extLst>
                        <a:ext uri="{28A0092B-C50C-407E-A947-70E740481C1C}">
                          <a14:useLocalDpi xmlns:a14="http://schemas.microsoft.com/office/drawing/2010/main" val="0"/>
                        </a:ext>
                      </a:extLst>
                    </a:blip>
                    <a:stretch>
                      <a:fillRect/>
                    </a:stretch>
                  </pic:blipFill>
                  <pic:spPr>
                    <a:xfrm>
                      <a:off x="0" y="0"/>
                      <a:ext cx="1556004" cy="1793748"/>
                    </a:xfrm>
                    <a:prstGeom prst="rect">
                      <a:avLst/>
                    </a:prstGeom>
                  </pic:spPr>
                </pic:pic>
              </a:graphicData>
            </a:graphic>
          </wp:inline>
        </w:drawing>
      </w:r>
    </w:p>
    <w:p w14:paraId="17D618B1" w14:textId="7559880E" w:rsidR="00865AD4" w:rsidRPr="009968F0" w:rsidRDefault="00865AD4" w:rsidP="00865AD4">
      <w:pPr>
        <w:pStyle w:val="Figuretitle"/>
        <w:rPr>
          <w:lang w:val="en-US"/>
        </w:rPr>
      </w:pPr>
      <w:r w:rsidRPr="009968F0">
        <w:t xml:space="preserve">Figure </w:t>
      </w:r>
      <w:r w:rsidR="00D43DB5" w:rsidRPr="009968F0">
        <w:t>A.3</w:t>
      </w:r>
      <w:r w:rsidRPr="009968F0">
        <w:t xml:space="preserve"> —</w:t>
      </w:r>
      <w:r w:rsidR="000477B7" w:rsidRPr="009968F0">
        <w:t xml:space="preserve">Read-out tag with minimal data; URL: </w:t>
      </w:r>
      <w:hyperlink r:id="rId62" w:history="1">
        <w:r w:rsidR="00A84C8D" w:rsidRPr="009968F0">
          <w:rPr>
            <w:rStyle w:val="Hyperlink"/>
            <w:color w:val="auto"/>
            <w:u w:val="none"/>
          </w:rPr>
          <w:t>https://www.bimprove-h2020.eu/m/1/123</w:t>
        </w:r>
      </w:hyperlink>
    </w:p>
    <w:p w14:paraId="48F38C23" w14:textId="173D9A81" w:rsidR="000477B7" w:rsidRPr="009968F0" w:rsidRDefault="00563513" w:rsidP="00424FF6">
      <w:pPr>
        <w:pStyle w:val="BodyText"/>
      </w:pPr>
      <w:r w:rsidRPr="009968F0">
        <w:t>The URL sends a .</w:t>
      </w:r>
      <w:proofErr w:type="spellStart"/>
      <w:r w:rsidRPr="009968F0">
        <w:t>json</w:t>
      </w:r>
      <w:proofErr w:type="spellEnd"/>
      <w:r w:rsidRPr="009968F0">
        <w:t xml:space="preserve"> file to the scanning device, containing the marker information as described in Table</w:t>
      </w:r>
      <w:r w:rsidR="009C7DC0" w:rsidRPr="009968F0">
        <w:t> </w:t>
      </w:r>
      <w:r w:rsidRPr="009968F0">
        <w:t>2. This is then processed by the machine. In the simplest case it can be displayed on a smartphone:</w:t>
      </w:r>
    </w:p>
    <w:p w14:paraId="56DFEB87" w14:textId="3C4806BA" w:rsidR="000477B7" w:rsidRPr="009968F0" w:rsidDel="007B7087" w:rsidRDefault="000477B7" w:rsidP="00572524">
      <w:pPr>
        <w:pStyle w:val="Code"/>
        <w:rPr>
          <w:del w:id="1029" w:author="Sydow Antje (sydo)" w:date="2023-09-19T15:13:00Z"/>
          <w:lang w:val="en-US"/>
        </w:rPr>
      </w:pPr>
      <w:del w:id="1030" w:author="Sydow Antje (sydo)" w:date="2023-09-19T15:13:00Z">
        <w:r w:rsidRPr="009968F0" w:rsidDel="007B7087">
          <w:rPr>
            <w:lang w:val="en-US"/>
          </w:rPr>
          <w:delText>{</w:delText>
        </w:r>
      </w:del>
    </w:p>
    <w:p w14:paraId="675B8197" w14:textId="0010708B" w:rsidR="000477B7" w:rsidRPr="009968F0" w:rsidDel="007B7087" w:rsidRDefault="000477B7" w:rsidP="00572524">
      <w:pPr>
        <w:pStyle w:val="Code"/>
        <w:rPr>
          <w:del w:id="1031" w:author="Sydow Antje (sydo)" w:date="2023-09-19T15:13:00Z"/>
          <w:lang w:val="en-US"/>
        </w:rPr>
      </w:pPr>
      <w:del w:id="1032" w:author="Sydow Antje (sydo)" w:date="2023-09-19T15:13:00Z">
        <w:r w:rsidRPr="009968F0" w:rsidDel="007B7087">
          <w:rPr>
            <w:lang w:val="en-US"/>
          </w:rPr>
          <w:tab/>
          <w:delText>"version": "0.1.0",</w:delText>
        </w:r>
      </w:del>
    </w:p>
    <w:p w14:paraId="3C877F1B" w14:textId="30A8D5A1" w:rsidR="000477B7" w:rsidRPr="009968F0" w:rsidDel="007B7087" w:rsidRDefault="000477B7" w:rsidP="00572524">
      <w:pPr>
        <w:pStyle w:val="Code"/>
        <w:rPr>
          <w:del w:id="1033" w:author="Sydow Antje (sydo)" w:date="2023-09-19T15:13:00Z"/>
          <w:lang w:val="en-US"/>
        </w:rPr>
      </w:pPr>
      <w:del w:id="1034" w:author="Sydow Antje (sydo)" w:date="2023-09-19T15:13:00Z">
        <w:r w:rsidRPr="009968F0" w:rsidDel="007B7087">
          <w:rPr>
            <w:lang w:val="en-US"/>
          </w:rPr>
          <w:tab/>
          <w:delText>"marker_nr": 123,</w:delText>
        </w:r>
      </w:del>
    </w:p>
    <w:p w14:paraId="35241550" w14:textId="3A1BE7A3" w:rsidR="000477B7" w:rsidRPr="009968F0" w:rsidDel="007B7087" w:rsidRDefault="000477B7" w:rsidP="00572524">
      <w:pPr>
        <w:pStyle w:val="Code"/>
        <w:rPr>
          <w:del w:id="1035" w:author="Sydow Antje (sydo)" w:date="2023-09-19T15:13:00Z"/>
          <w:lang w:val="en-US"/>
        </w:rPr>
      </w:pPr>
      <w:del w:id="1036" w:author="Sydow Antje (sydo)" w:date="2023-09-19T15:13:00Z">
        <w:r w:rsidRPr="009968F0" w:rsidDel="007B7087">
          <w:rPr>
            <w:lang w:val="en-US"/>
          </w:rPr>
          <w:tab/>
          <w:delText>"valid": true,</w:delText>
        </w:r>
      </w:del>
    </w:p>
    <w:p w14:paraId="4452641F" w14:textId="10C84995" w:rsidR="000477B7" w:rsidRPr="009968F0" w:rsidDel="007B7087" w:rsidRDefault="000477B7" w:rsidP="00572524">
      <w:pPr>
        <w:pStyle w:val="Code"/>
        <w:rPr>
          <w:del w:id="1037" w:author="Sydow Antje (sydo)" w:date="2023-09-19T15:13:00Z"/>
          <w:lang w:val="en-US"/>
        </w:rPr>
      </w:pPr>
      <w:del w:id="1038" w:author="Sydow Antje (sydo)" w:date="2023-09-19T15:13:00Z">
        <w:r w:rsidRPr="009968F0" w:rsidDel="007B7087">
          <w:rPr>
            <w:lang w:val="en-US"/>
          </w:rPr>
          <w:tab/>
          <w:delText>"l_xyz": [</w:delText>
        </w:r>
      </w:del>
    </w:p>
    <w:p w14:paraId="27D7CCBC" w14:textId="2DAEB53B" w:rsidR="000477B7" w:rsidRPr="009968F0" w:rsidDel="007B7087" w:rsidRDefault="000477B7" w:rsidP="00572524">
      <w:pPr>
        <w:pStyle w:val="Code"/>
        <w:rPr>
          <w:del w:id="1039" w:author="Sydow Antje (sydo)" w:date="2023-09-19T15:13:00Z"/>
          <w:lang w:val="en-US"/>
        </w:rPr>
      </w:pPr>
      <w:del w:id="1040" w:author="Sydow Antje (sydo)" w:date="2023-09-19T15:13:00Z">
        <w:r w:rsidRPr="009968F0" w:rsidDel="007B7087">
          <w:rPr>
            <w:lang w:val="en-US"/>
          </w:rPr>
          <w:tab/>
        </w:r>
        <w:r w:rsidRPr="009968F0" w:rsidDel="007B7087">
          <w:rPr>
            <w:lang w:val="en-US"/>
          </w:rPr>
          <w:tab/>
          <w:delText>310.208,</w:delText>
        </w:r>
      </w:del>
    </w:p>
    <w:p w14:paraId="1CD6091D" w14:textId="0BAD5FE7" w:rsidR="000477B7" w:rsidRPr="009968F0" w:rsidDel="007B7087" w:rsidRDefault="000477B7" w:rsidP="00572524">
      <w:pPr>
        <w:pStyle w:val="Code"/>
        <w:rPr>
          <w:del w:id="1041" w:author="Sydow Antje (sydo)" w:date="2023-09-19T15:13:00Z"/>
          <w:lang w:val="en-US"/>
        </w:rPr>
      </w:pPr>
      <w:del w:id="1042" w:author="Sydow Antje (sydo)" w:date="2023-09-19T15:13:00Z">
        <w:r w:rsidRPr="009968F0" w:rsidDel="007B7087">
          <w:rPr>
            <w:lang w:val="en-US"/>
          </w:rPr>
          <w:tab/>
        </w:r>
        <w:r w:rsidRPr="009968F0" w:rsidDel="007B7087">
          <w:rPr>
            <w:lang w:val="en-US"/>
          </w:rPr>
          <w:tab/>
          <w:delText>201.489,</w:delText>
        </w:r>
      </w:del>
    </w:p>
    <w:p w14:paraId="5A285595" w14:textId="0DD12A24" w:rsidR="000477B7" w:rsidRPr="009968F0" w:rsidDel="007B7087" w:rsidRDefault="000477B7" w:rsidP="00572524">
      <w:pPr>
        <w:pStyle w:val="Code"/>
        <w:rPr>
          <w:del w:id="1043" w:author="Sydow Antje (sydo)" w:date="2023-09-19T15:13:00Z"/>
          <w:lang w:val="en-US"/>
        </w:rPr>
      </w:pPr>
      <w:del w:id="1044" w:author="Sydow Antje (sydo)" w:date="2023-09-19T15:13:00Z">
        <w:r w:rsidRPr="009968F0" w:rsidDel="007B7087">
          <w:rPr>
            <w:lang w:val="en-US"/>
          </w:rPr>
          <w:tab/>
        </w:r>
        <w:r w:rsidRPr="009968F0" w:rsidDel="007B7087">
          <w:rPr>
            <w:lang w:val="en-US"/>
          </w:rPr>
          <w:tab/>
          <w:delText>97.363</w:delText>
        </w:r>
      </w:del>
    </w:p>
    <w:p w14:paraId="586809DF" w14:textId="3C7DBFE1" w:rsidR="000477B7" w:rsidRPr="009968F0" w:rsidDel="007B7087" w:rsidRDefault="000477B7" w:rsidP="00572524">
      <w:pPr>
        <w:pStyle w:val="Code"/>
        <w:rPr>
          <w:del w:id="1045" w:author="Sydow Antje (sydo)" w:date="2023-09-19T15:13:00Z"/>
          <w:lang w:val="en-US"/>
        </w:rPr>
      </w:pPr>
      <w:del w:id="1046" w:author="Sydow Antje (sydo)" w:date="2023-09-19T15:13:00Z">
        <w:r w:rsidRPr="009968F0" w:rsidDel="007B7087">
          <w:rPr>
            <w:lang w:val="en-US"/>
          </w:rPr>
          <w:tab/>
          <w:delText>],</w:delText>
        </w:r>
      </w:del>
    </w:p>
    <w:p w14:paraId="2A4F9A90" w14:textId="37A58238" w:rsidR="000477B7" w:rsidRPr="009968F0" w:rsidDel="007B7087" w:rsidRDefault="000477B7" w:rsidP="00572524">
      <w:pPr>
        <w:pStyle w:val="Code"/>
        <w:rPr>
          <w:del w:id="1047" w:author="Sydow Antje (sydo)" w:date="2023-09-19T15:13:00Z"/>
          <w:lang w:val="en-US"/>
        </w:rPr>
      </w:pPr>
      <w:del w:id="1048" w:author="Sydow Antje (sydo)" w:date="2023-09-19T15:13:00Z">
        <w:r w:rsidRPr="009968F0" w:rsidDel="007B7087">
          <w:rPr>
            <w:lang w:val="en-US"/>
          </w:rPr>
          <w:tab/>
          <w:delText>"r_xyz": [</w:delText>
        </w:r>
      </w:del>
    </w:p>
    <w:p w14:paraId="4AE94507" w14:textId="765D123B" w:rsidR="000477B7" w:rsidRPr="009968F0" w:rsidDel="007B7087" w:rsidRDefault="000477B7" w:rsidP="00572524">
      <w:pPr>
        <w:pStyle w:val="Code"/>
        <w:rPr>
          <w:del w:id="1049" w:author="Sydow Antje (sydo)" w:date="2023-09-19T15:13:00Z"/>
          <w:lang w:val="en-US"/>
        </w:rPr>
      </w:pPr>
      <w:del w:id="1050" w:author="Sydow Antje (sydo)" w:date="2023-09-19T15:13:00Z">
        <w:r w:rsidRPr="009968F0" w:rsidDel="007B7087">
          <w:rPr>
            <w:lang w:val="en-US"/>
          </w:rPr>
          <w:tab/>
        </w:r>
        <w:r w:rsidRPr="009968F0" w:rsidDel="007B7087">
          <w:rPr>
            <w:lang w:val="en-US"/>
          </w:rPr>
          <w:tab/>
          <w:delText>310.051,</w:delText>
        </w:r>
      </w:del>
    </w:p>
    <w:p w14:paraId="7209F8A7" w14:textId="405EDE5D" w:rsidR="000477B7" w:rsidRPr="009968F0" w:rsidDel="007B7087" w:rsidRDefault="000477B7" w:rsidP="00572524">
      <w:pPr>
        <w:pStyle w:val="Code"/>
        <w:rPr>
          <w:del w:id="1051" w:author="Sydow Antje (sydo)" w:date="2023-09-19T15:13:00Z"/>
          <w:lang w:val="en-US"/>
        </w:rPr>
      </w:pPr>
      <w:del w:id="1052" w:author="Sydow Antje (sydo)" w:date="2023-09-19T15:13:00Z">
        <w:r w:rsidRPr="009968F0" w:rsidDel="007B7087">
          <w:rPr>
            <w:lang w:val="en-US"/>
          </w:rPr>
          <w:tab/>
        </w:r>
        <w:r w:rsidRPr="009968F0" w:rsidDel="007B7087">
          <w:rPr>
            <w:lang w:val="en-US"/>
          </w:rPr>
          <w:tab/>
          <w:delText>201.61,</w:delText>
        </w:r>
      </w:del>
    </w:p>
    <w:p w14:paraId="03951A14" w14:textId="22A26F9C" w:rsidR="000477B7" w:rsidRPr="009968F0" w:rsidDel="007B7087" w:rsidRDefault="000477B7" w:rsidP="00572524">
      <w:pPr>
        <w:pStyle w:val="Code"/>
        <w:rPr>
          <w:del w:id="1053" w:author="Sydow Antje (sydo)" w:date="2023-09-19T15:13:00Z"/>
          <w:lang w:val="en-US"/>
        </w:rPr>
      </w:pPr>
      <w:del w:id="1054" w:author="Sydow Antje (sydo)" w:date="2023-09-19T15:13:00Z">
        <w:r w:rsidRPr="009968F0" w:rsidDel="007B7087">
          <w:rPr>
            <w:lang w:val="en-US"/>
          </w:rPr>
          <w:tab/>
        </w:r>
        <w:r w:rsidRPr="009968F0" w:rsidDel="007B7087">
          <w:rPr>
            <w:lang w:val="en-US"/>
          </w:rPr>
          <w:tab/>
          <w:delText>97.364</w:delText>
        </w:r>
      </w:del>
    </w:p>
    <w:p w14:paraId="0A162B0A" w14:textId="461CAF5E" w:rsidR="000477B7" w:rsidRPr="009968F0" w:rsidDel="007B7087" w:rsidRDefault="000477B7" w:rsidP="00572524">
      <w:pPr>
        <w:pStyle w:val="Code"/>
        <w:rPr>
          <w:del w:id="1055" w:author="Sydow Antje (sydo)" w:date="2023-09-19T15:13:00Z"/>
          <w:lang w:val="en-US"/>
        </w:rPr>
      </w:pPr>
      <w:del w:id="1056" w:author="Sydow Antje (sydo)" w:date="2023-09-19T15:13:00Z">
        <w:r w:rsidRPr="009968F0" w:rsidDel="007B7087">
          <w:rPr>
            <w:lang w:val="en-US"/>
          </w:rPr>
          <w:tab/>
          <w:delText>],</w:delText>
        </w:r>
      </w:del>
    </w:p>
    <w:p w14:paraId="0F7DD3D6" w14:textId="3BAFD24B" w:rsidR="000477B7" w:rsidRPr="009968F0" w:rsidDel="007B7087" w:rsidRDefault="000477B7" w:rsidP="00572524">
      <w:pPr>
        <w:pStyle w:val="Code"/>
        <w:rPr>
          <w:del w:id="1057" w:author="Sydow Antje (sydo)" w:date="2023-09-19T15:13:00Z"/>
          <w:lang w:val="en-US"/>
        </w:rPr>
      </w:pPr>
      <w:del w:id="1058" w:author="Sydow Antje (sydo)" w:date="2023-09-19T15:13:00Z">
        <w:r w:rsidRPr="009968F0" w:rsidDel="007B7087">
          <w:rPr>
            <w:lang w:val="en-US"/>
          </w:rPr>
          <w:tab/>
          <w:delText>"epsg": "1032",</w:delText>
        </w:r>
      </w:del>
    </w:p>
    <w:p w14:paraId="4CA2923A" w14:textId="79984654" w:rsidR="007B7087" w:rsidRPr="007B7087" w:rsidRDefault="000477B7" w:rsidP="007B7087">
      <w:pPr>
        <w:pStyle w:val="Code"/>
        <w:rPr>
          <w:ins w:id="1059" w:author="Sydow Antje (sydo)" w:date="2023-09-19T15:13:00Z"/>
          <w:lang w:val="en-US"/>
        </w:rPr>
      </w:pPr>
      <w:del w:id="1060" w:author="Sydow Antje (sydo)" w:date="2023-09-19T15:13:00Z">
        <w:r w:rsidRPr="009968F0" w:rsidDel="007B7087">
          <w:rPr>
            <w:lang w:val="en-US"/>
          </w:rPr>
          <w:delText>}</w:delText>
        </w:r>
      </w:del>
      <w:ins w:id="1061" w:author="Sydow Antje (sydo)" w:date="2023-09-19T15:13:00Z">
        <w:r w:rsidR="007B7087" w:rsidRPr="007B7087">
          <w:rPr>
            <w:lang w:val="en-US"/>
          </w:rPr>
          <w:t>{</w:t>
        </w:r>
      </w:ins>
    </w:p>
    <w:p w14:paraId="13D0A3E6" w14:textId="77777777" w:rsidR="007B7087" w:rsidRPr="007B7087" w:rsidRDefault="007B7087" w:rsidP="007B7087">
      <w:pPr>
        <w:pStyle w:val="Code"/>
        <w:rPr>
          <w:ins w:id="1062" w:author="Sydow Antje (sydo)" w:date="2023-09-19T15:13:00Z"/>
          <w:lang w:val="en-US"/>
        </w:rPr>
      </w:pPr>
      <w:ins w:id="1063" w:author="Sydow Antje (sydo)" w:date="2023-09-19T15:13:00Z">
        <w:r w:rsidRPr="007B7087">
          <w:rPr>
            <w:lang w:val="en-US"/>
          </w:rPr>
          <w:tab/>
          <w:t>"version": "1.0.0",</w:t>
        </w:r>
      </w:ins>
    </w:p>
    <w:p w14:paraId="462C6673" w14:textId="77777777" w:rsidR="007B7087" w:rsidRPr="007B7087" w:rsidRDefault="007B7087" w:rsidP="007B7087">
      <w:pPr>
        <w:pStyle w:val="Code"/>
        <w:rPr>
          <w:ins w:id="1064" w:author="Sydow Antje (sydo)" w:date="2023-09-19T15:13:00Z"/>
          <w:lang w:val="en-US"/>
        </w:rPr>
      </w:pPr>
      <w:ins w:id="1065" w:author="Sydow Antje (sydo)" w:date="2023-09-19T15:13:00Z">
        <w:r w:rsidRPr="007B7087">
          <w:rPr>
            <w:lang w:val="en-US"/>
          </w:rPr>
          <w:tab/>
          <w:t>"</w:t>
        </w:r>
        <w:proofErr w:type="spellStart"/>
        <w:proofErr w:type="gramStart"/>
        <w:r w:rsidRPr="007B7087">
          <w:rPr>
            <w:lang w:val="en-US"/>
          </w:rPr>
          <w:t>marker</w:t>
        </w:r>
        <w:proofErr w:type="gramEnd"/>
        <w:r w:rsidRPr="007B7087">
          <w:rPr>
            <w:lang w:val="en-US"/>
          </w:rPr>
          <w:t>_nr</w:t>
        </w:r>
        <w:proofErr w:type="spellEnd"/>
        <w:r w:rsidRPr="007B7087">
          <w:rPr>
            <w:lang w:val="en-US"/>
          </w:rPr>
          <w:t>": 123,</w:t>
        </w:r>
      </w:ins>
    </w:p>
    <w:p w14:paraId="306336F3" w14:textId="77777777" w:rsidR="007B7087" w:rsidRPr="007B7087" w:rsidRDefault="007B7087" w:rsidP="007B7087">
      <w:pPr>
        <w:pStyle w:val="Code"/>
        <w:rPr>
          <w:ins w:id="1066" w:author="Sydow Antje (sydo)" w:date="2023-09-19T15:13:00Z"/>
          <w:lang w:val="en-US"/>
        </w:rPr>
      </w:pPr>
      <w:ins w:id="1067" w:author="Sydow Antje (sydo)" w:date="2023-09-19T15:13:00Z">
        <w:r w:rsidRPr="007B7087">
          <w:rPr>
            <w:lang w:val="en-US"/>
          </w:rPr>
          <w:tab/>
          <w:t>"valid": true,</w:t>
        </w:r>
      </w:ins>
    </w:p>
    <w:p w14:paraId="693FD4B4" w14:textId="761A10D5" w:rsidR="007B7087" w:rsidRPr="007B7087" w:rsidRDefault="008E3345" w:rsidP="007B7087">
      <w:pPr>
        <w:pStyle w:val="Code"/>
        <w:rPr>
          <w:ins w:id="1068" w:author="Sydow Antje (sydo)" w:date="2023-09-19T15:13:00Z"/>
          <w:lang w:val="en-US"/>
        </w:rPr>
      </w:pPr>
      <w:ins w:id="1069" w:author="Sydow Antje (sydo)" w:date="2023-09-19T15:15:00Z">
        <w:r w:rsidRPr="008E3345">
          <w:rPr>
            <w:lang w:val="en-US"/>
          </w:rPr>
          <w:tab/>
        </w:r>
      </w:ins>
      <w:ins w:id="1070" w:author="Sydow Antje (sydo)" w:date="2023-09-19T15:13:00Z">
        <w:r w:rsidR="007B7087" w:rsidRPr="007B7087">
          <w:rPr>
            <w:lang w:val="en-US"/>
          </w:rPr>
          <w:t>"</w:t>
        </w:r>
        <w:proofErr w:type="spellStart"/>
        <w:proofErr w:type="gramStart"/>
        <w:r w:rsidR="007B7087" w:rsidRPr="007B7087">
          <w:rPr>
            <w:lang w:val="en-US"/>
          </w:rPr>
          <w:t>pcs</w:t>
        </w:r>
        <w:proofErr w:type="gramEnd"/>
        <w:r w:rsidR="007B7087" w:rsidRPr="007B7087">
          <w:rPr>
            <w:lang w:val="en-US"/>
          </w:rPr>
          <w:t>_description</w:t>
        </w:r>
        <w:proofErr w:type="spellEnd"/>
        <w:r w:rsidR="007B7087" w:rsidRPr="007B7087">
          <w:rPr>
            <w:lang w:val="en-US"/>
          </w:rPr>
          <w:t>": "</w:t>
        </w:r>
        <w:proofErr w:type="spellStart"/>
        <w:r w:rsidR="007B7087" w:rsidRPr="007B7087">
          <w:rPr>
            <w:lang w:val="en-US"/>
          </w:rPr>
          <w:t>Swisstopo</w:t>
        </w:r>
        <w:proofErr w:type="spellEnd"/>
        <w:r w:rsidR="007B7087" w:rsidRPr="007B7087">
          <w:rPr>
            <w:lang w:val="en-US"/>
          </w:rPr>
          <w:t xml:space="preserve"> LV95",</w:t>
        </w:r>
      </w:ins>
    </w:p>
    <w:p w14:paraId="50CFE1B8" w14:textId="77777777" w:rsidR="007B7087" w:rsidRPr="007B7087" w:rsidRDefault="007B7087" w:rsidP="007B7087">
      <w:pPr>
        <w:pStyle w:val="Code"/>
        <w:rPr>
          <w:ins w:id="1071" w:author="Sydow Antje (sydo)" w:date="2023-09-19T15:13:00Z"/>
          <w:lang w:val="en-US"/>
        </w:rPr>
      </w:pPr>
      <w:ins w:id="1072" w:author="Sydow Antje (sydo)" w:date="2023-09-19T15:13:00Z">
        <w:r w:rsidRPr="007B7087">
          <w:rPr>
            <w:lang w:val="en-US"/>
          </w:rPr>
          <w:tab/>
          <w:t>"</w:t>
        </w:r>
        <w:proofErr w:type="spellStart"/>
        <w:r w:rsidRPr="007B7087">
          <w:rPr>
            <w:lang w:val="en-US"/>
          </w:rPr>
          <w:t>l_xyz</w:t>
        </w:r>
        <w:proofErr w:type="spellEnd"/>
        <w:r w:rsidRPr="007B7087">
          <w:rPr>
            <w:lang w:val="en-US"/>
          </w:rPr>
          <w:t>": [</w:t>
        </w:r>
      </w:ins>
    </w:p>
    <w:p w14:paraId="52133200" w14:textId="77777777" w:rsidR="007B7087" w:rsidRPr="007B7087" w:rsidRDefault="007B7087" w:rsidP="007B7087">
      <w:pPr>
        <w:pStyle w:val="Code"/>
        <w:rPr>
          <w:ins w:id="1073" w:author="Sydow Antje (sydo)" w:date="2023-09-19T15:13:00Z"/>
          <w:lang w:val="en-US"/>
        </w:rPr>
      </w:pPr>
      <w:ins w:id="1074" w:author="Sydow Antje (sydo)" w:date="2023-09-19T15:13:00Z">
        <w:r w:rsidRPr="007B7087">
          <w:rPr>
            <w:lang w:val="en-US"/>
          </w:rPr>
          <w:tab/>
        </w:r>
        <w:r w:rsidRPr="007B7087">
          <w:rPr>
            <w:lang w:val="en-US"/>
          </w:rPr>
          <w:tab/>
          <w:t>310.208,</w:t>
        </w:r>
      </w:ins>
    </w:p>
    <w:p w14:paraId="457201E4" w14:textId="77777777" w:rsidR="007B7087" w:rsidRPr="007B7087" w:rsidRDefault="007B7087" w:rsidP="007B7087">
      <w:pPr>
        <w:pStyle w:val="Code"/>
        <w:rPr>
          <w:ins w:id="1075" w:author="Sydow Antje (sydo)" w:date="2023-09-19T15:13:00Z"/>
          <w:lang w:val="en-US"/>
        </w:rPr>
      </w:pPr>
      <w:ins w:id="1076" w:author="Sydow Antje (sydo)" w:date="2023-09-19T15:13:00Z">
        <w:r w:rsidRPr="007B7087">
          <w:rPr>
            <w:lang w:val="en-US"/>
          </w:rPr>
          <w:tab/>
        </w:r>
        <w:r w:rsidRPr="007B7087">
          <w:rPr>
            <w:lang w:val="en-US"/>
          </w:rPr>
          <w:tab/>
          <w:t>201.489,</w:t>
        </w:r>
      </w:ins>
    </w:p>
    <w:p w14:paraId="41BF6424" w14:textId="77777777" w:rsidR="007B7087" w:rsidRPr="007B7087" w:rsidRDefault="007B7087" w:rsidP="007B7087">
      <w:pPr>
        <w:pStyle w:val="Code"/>
        <w:rPr>
          <w:ins w:id="1077" w:author="Sydow Antje (sydo)" w:date="2023-09-19T15:13:00Z"/>
          <w:lang w:val="en-US"/>
        </w:rPr>
      </w:pPr>
      <w:ins w:id="1078" w:author="Sydow Antje (sydo)" w:date="2023-09-19T15:13:00Z">
        <w:r w:rsidRPr="007B7087">
          <w:rPr>
            <w:lang w:val="en-US"/>
          </w:rPr>
          <w:tab/>
        </w:r>
        <w:r w:rsidRPr="007B7087">
          <w:rPr>
            <w:lang w:val="en-US"/>
          </w:rPr>
          <w:tab/>
          <w:t>97.363</w:t>
        </w:r>
      </w:ins>
    </w:p>
    <w:p w14:paraId="66718A86" w14:textId="77777777" w:rsidR="007B7087" w:rsidRPr="007B7087" w:rsidRDefault="007B7087" w:rsidP="007B7087">
      <w:pPr>
        <w:pStyle w:val="Code"/>
        <w:rPr>
          <w:ins w:id="1079" w:author="Sydow Antje (sydo)" w:date="2023-09-19T15:13:00Z"/>
          <w:lang w:val="en-US"/>
        </w:rPr>
      </w:pPr>
      <w:ins w:id="1080" w:author="Sydow Antje (sydo)" w:date="2023-09-19T15:13:00Z">
        <w:r w:rsidRPr="007B7087">
          <w:rPr>
            <w:lang w:val="en-US"/>
          </w:rPr>
          <w:tab/>
          <w:t>],</w:t>
        </w:r>
      </w:ins>
    </w:p>
    <w:p w14:paraId="2CDC2187" w14:textId="77777777" w:rsidR="007B7087" w:rsidRPr="007B7087" w:rsidRDefault="007B7087" w:rsidP="007B7087">
      <w:pPr>
        <w:pStyle w:val="Code"/>
        <w:rPr>
          <w:ins w:id="1081" w:author="Sydow Antje (sydo)" w:date="2023-09-19T15:13:00Z"/>
          <w:lang w:val="en-US"/>
        </w:rPr>
      </w:pPr>
      <w:ins w:id="1082" w:author="Sydow Antje (sydo)" w:date="2023-09-19T15:13:00Z">
        <w:r w:rsidRPr="007B7087">
          <w:rPr>
            <w:lang w:val="en-US"/>
          </w:rPr>
          <w:tab/>
          <w:t>"</w:t>
        </w:r>
        <w:proofErr w:type="spellStart"/>
        <w:r w:rsidRPr="007B7087">
          <w:rPr>
            <w:lang w:val="en-US"/>
          </w:rPr>
          <w:t>r_xyz</w:t>
        </w:r>
        <w:proofErr w:type="spellEnd"/>
        <w:r w:rsidRPr="007B7087">
          <w:rPr>
            <w:lang w:val="en-US"/>
          </w:rPr>
          <w:t>": [</w:t>
        </w:r>
      </w:ins>
    </w:p>
    <w:p w14:paraId="13FF12A2" w14:textId="77777777" w:rsidR="007B7087" w:rsidRPr="007B7087" w:rsidRDefault="007B7087" w:rsidP="007B7087">
      <w:pPr>
        <w:pStyle w:val="Code"/>
        <w:rPr>
          <w:ins w:id="1083" w:author="Sydow Antje (sydo)" w:date="2023-09-19T15:13:00Z"/>
          <w:lang w:val="en-US"/>
        </w:rPr>
      </w:pPr>
      <w:ins w:id="1084" w:author="Sydow Antje (sydo)" w:date="2023-09-19T15:13:00Z">
        <w:r w:rsidRPr="007B7087">
          <w:rPr>
            <w:lang w:val="en-US"/>
          </w:rPr>
          <w:tab/>
        </w:r>
        <w:r w:rsidRPr="007B7087">
          <w:rPr>
            <w:lang w:val="en-US"/>
          </w:rPr>
          <w:tab/>
          <w:t>310.051,</w:t>
        </w:r>
      </w:ins>
    </w:p>
    <w:p w14:paraId="3B7A9B7B" w14:textId="77777777" w:rsidR="007B7087" w:rsidRPr="007B7087" w:rsidRDefault="007B7087" w:rsidP="007B7087">
      <w:pPr>
        <w:pStyle w:val="Code"/>
        <w:rPr>
          <w:ins w:id="1085" w:author="Sydow Antje (sydo)" w:date="2023-09-19T15:13:00Z"/>
          <w:lang w:val="en-US"/>
        </w:rPr>
      </w:pPr>
      <w:ins w:id="1086" w:author="Sydow Antje (sydo)" w:date="2023-09-19T15:13:00Z">
        <w:r w:rsidRPr="007B7087">
          <w:rPr>
            <w:lang w:val="en-US"/>
          </w:rPr>
          <w:tab/>
        </w:r>
        <w:r w:rsidRPr="007B7087">
          <w:rPr>
            <w:lang w:val="en-US"/>
          </w:rPr>
          <w:tab/>
          <w:t>201.61,</w:t>
        </w:r>
      </w:ins>
    </w:p>
    <w:p w14:paraId="69AB9439" w14:textId="77777777" w:rsidR="007B7087" w:rsidRPr="007B7087" w:rsidRDefault="007B7087" w:rsidP="007B7087">
      <w:pPr>
        <w:pStyle w:val="Code"/>
        <w:rPr>
          <w:ins w:id="1087" w:author="Sydow Antje (sydo)" w:date="2023-09-19T15:13:00Z"/>
          <w:lang w:val="en-US"/>
        </w:rPr>
      </w:pPr>
      <w:ins w:id="1088" w:author="Sydow Antje (sydo)" w:date="2023-09-19T15:13:00Z">
        <w:r w:rsidRPr="007B7087">
          <w:rPr>
            <w:lang w:val="en-US"/>
          </w:rPr>
          <w:tab/>
        </w:r>
        <w:r w:rsidRPr="007B7087">
          <w:rPr>
            <w:lang w:val="en-US"/>
          </w:rPr>
          <w:tab/>
          <w:t>97.364</w:t>
        </w:r>
      </w:ins>
    </w:p>
    <w:p w14:paraId="7662470A" w14:textId="77777777" w:rsidR="007B7087" w:rsidRPr="007B7087" w:rsidRDefault="007B7087" w:rsidP="007B7087">
      <w:pPr>
        <w:pStyle w:val="Code"/>
        <w:rPr>
          <w:ins w:id="1089" w:author="Sydow Antje (sydo)" w:date="2023-09-19T15:13:00Z"/>
          <w:lang w:val="en-US"/>
        </w:rPr>
      </w:pPr>
      <w:ins w:id="1090" w:author="Sydow Antje (sydo)" w:date="2023-09-19T15:13:00Z">
        <w:r w:rsidRPr="007B7087">
          <w:rPr>
            <w:lang w:val="en-US"/>
          </w:rPr>
          <w:tab/>
          <w:t>],</w:t>
        </w:r>
      </w:ins>
    </w:p>
    <w:p w14:paraId="51B1F09F" w14:textId="334C3FE6" w:rsidR="007B7087" w:rsidRPr="009968F0" w:rsidRDefault="007B7087" w:rsidP="007B7087">
      <w:pPr>
        <w:pStyle w:val="Code"/>
        <w:rPr>
          <w:lang w:val="en-US"/>
        </w:rPr>
      </w:pPr>
      <w:ins w:id="1091" w:author="Sydow Antje (sydo)" w:date="2023-09-19T15:13:00Z">
        <w:r w:rsidRPr="007B7087">
          <w:rPr>
            <w:lang w:val="en-US"/>
          </w:rPr>
          <w:t>}</w:t>
        </w:r>
      </w:ins>
    </w:p>
    <w:p w14:paraId="267021B4" w14:textId="3A67EB04" w:rsidR="000477B7" w:rsidRPr="009968F0" w:rsidRDefault="00CE639D" w:rsidP="000477B7">
      <w:pPr>
        <w:pStyle w:val="a3"/>
        <w:rPr>
          <w:bCs/>
        </w:rPr>
      </w:pPr>
      <w:bookmarkStart w:id="1092" w:name="_Toc139546190"/>
      <w:bookmarkStart w:id="1093" w:name="_Toc139546191"/>
      <w:bookmarkStart w:id="1094" w:name="_Toc139546192"/>
      <w:bookmarkStart w:id="1095" w:name="_Toc139546193"/>
      <w:bookmarkStart w:id="1096" w:name="_Toc139546194"/>
      <w:bookmarkEnd w:id="1092"/>
      <w:bookmarkEnd w:id="1093"/>
      <w:bookmarkEnd w:id="1094"/>
      <w:bookmarkEnd w:id="1095"/>
      <w:bookmarkEnd w:id="1096"/>
      <w:r w:rsidRPr="009968F0">
        <w:rPr>
          <w:bCs/>
        </w:rPr>
        <w:lastRenderedPageBreak/>
        <w:t>E</w:t>
      </w:r>
      <w:r w:rsidR="00424FF6" w:rsidRPr="009968F0">
        <w:rPr>
          <w:bCs/>
        </w:rPr>
        <w:t xml:space="preserve">xample of </w:t>
      </w:r>
      <w:r w:rsidRPr="009968F0">
        <w:rPr>
          <w:bCs/>
        </w:rPr>
        <w:t xml:space="preserve">standard </w:t>
      </w:r>
      <w:r w:rsidR="00424FF6" w:rsidRPr="009968F0">
        <w:rPr>
          <w:bCs/>
        </w:rPr>
        <w:t>read-out</w:t>
      </w:r>
      <w:r w:rsidRPr="009968F0">
        <w:rPr>
          <w:bCs/>
        </w:rPr>
        <w:t xml:space="preserve"> data</w:t>
      </w:r>
      <w:r w:rsidR="00424FF6" w:rsidRPr="009968F0">
        <w:rPr>
          <w:bCs/>
        </w:rPr>
        <w:t xml:space="preserve"> </w:t>
      </w:r>
    </w:p>
    <w:p w14:paraId="36C9B3D5" w14:textId="75E3A6D9" w:rsidR="000477B7" w:rsidRPr="009968F0" w:rsidRDefault="007E3002" w:rsidP="003876EB">
      <w:pPr>
        <w:pStyle w:val="FigureImage"/>
      </w:pPr>
      <w:r w:rsidRPr="009968F0">
        <w:rPr>
          <w:noProof/>
        </w:rPr>
        <w:drawing>
          <wp:inline distT="0" distB="0" distL="0" distR="0" wp14:anchorId="3984CE2A" wp14:editId="4F977A0C">
            <wp:extent cx="1557528" cy="1787652"/>
            <wp:effectExtent l="0" t="0" r="5080" b="3175"/>
            <wp:docPr id="43" name="a0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004.tif"/>
                    <pic:cNvPicPr/>
                  </pic:nvPicPr>
                  <pic:blipFill>
                    <a:blip r:embed="rId63" r:link="rId64" cstate="print">
                      <a:extLst>
                        <a:ext uri="{28A0092B-C50C-407E-A947-70E740481C1C}">
                          <a14:useLocalDpi xmlns:a14="http://schemas.microsoft.com/office/drawing/2010/main" val="0"/>
                        </a:ext>
                      </a:extLst>
                    </a:blip>
                    <a:stretch>
                      <a:fillRect/>
                    </a:stretch>
                  </pic:blipFill>
                  <pic:spPr>
                    <a:xfrm>
                      <a:off x="0" y="0"/>
                      <a:ext cx="1557528" cy="1787652"/>
                    </a:xfrm>
                    <a:prstGeom prst="rect">
                      <a:avLst/>
                    </a:prstGeom>
                  </pic:spPr>
                </pic:pic>
              </a:graphicData>
            </a:graphic>
          </wp:inline>
        </w:drawing>
      </w:r>
    </w:p>
    <w:p w14:paraId="7304CA1E" w14:textId="06C57C1F" w:rsidR="000477B7" w:rsidRPr="009968F0" w:rsidRDefault="000477B7" w:rsidP="000477B7">
      <w:pPr>
        <w:pStyle w:val="Figuretitle"/>
        <w:rPr>
          <w:lang w:val="en-US"/>
        </w:rPr>
      </w:pPr>
      <w:r w:rsidRPr="009968F0">
        <w:t xml:space="preserve">Figure </w:t>
      </w:r>
      <w:r w:rsidR="00D43DB5" w:rsidRPr="009968F0">
        <w:t>A.4</w:t>
      </w:r>
      <w:r w:rsidRPr="009968F0">
        <w:t xml:space="preserve"> —Read-out tag with </w:t>
      </w:r>
      <w:r w:rsidR="00A84C8D" w:rsidRPr="009968F0">
        <w:t>standard data</w:t>
      </w:r>
      <w:r w:rsidRPr="009968F0">
        <w:t xml:space="preserve">; URL: </w:t>
      </w:r>
      <w:hyperlink r:id="rId65" w:history="1">
        <w:r w:rsidRPr="009968F0">
          <w:rPr>
            <w:rStyle w:val="Hyperlink"/>
            <w:color w:val="auto"/>
          </w:rPr>
          <w:t>https://www.bimprove-h2020.eu/m/1/124</w:t>
        </w:r>
      </w:hyperlink>
      <w:r w:rsidRPr="009968F0">
        <w:rPr>
          <w:rStyle w:val="Hyperlink"/>
          <w:color w:val="auto"/>
        </w:rPr>
        <w:t xml:space="preserve"> </w:t>
      </w:r>
    </w:p>
    <w:p w14:paraId="7CCADC5B" w14:textId="3CB455BA" w:rsidR="000477B7" w:rsidRPr="009968F0" w:rsidDel="008E3345" w:rsidRDefault="000477B7" w:rsidP="00572524">
      <w:pPr>
        <w:pStyle w:val="Code"/>
        <w:rPr>
          <w:del w:id="1097" w:author="Sydow Antje (sydo)" w:date="2023-09-19T15:15:00Z"/>
          <w:lang w:val="en-US"/>
        </w:rPr>
      </w:pPr>
      <w:del w:id="1098" w:author="Sydow Antje (sydo)" w:date="2023-09-19T15:15:00Z">
        <w:r w:rsidRPr="009968F0" w:rsidDel="008E3345">
          <w:rPr>
            <w:lang w:val="en-US"/>
          </w:rPr>
          <w:delText>{</w:delText>
        </w:r>
      </w:del>
    </w:p>
    <w:p w14:paraId="0D7476EA" w14:textId="38A7A2FE" w:rsidR="000477B7" w:rsidRPr="009968F0" w:rsidDel="008E3345" w:rsidRDefault="000477B7" w:rsidP="00572524">
      <w:pPr>
        <w:pStyle w:val="Code"/>
        <w:rPr>
          <w:del w:id="1099" w:author="Sydow Antje (sydo)" w:date="2023-09-19T15:15:00Z"/>
          <w:lang w:val="en-US"/>
        </w:rPr>
      </w:pPr>
      <w:del w:id="1100" w:author="Sydow Antje (sydo)" w:date="2023-09-19T15:15:00Z">
        <w:r w:rsidRPr="009968F0" w:rsidDel="008E3345">
          <w:rPr>
            <w:lang w:val="en-US"/>
          </w:rPr>
          <w:tab/>
          <w:delText>"version": "0.1.0",</w:delText>
        </w:r>
      </w:del>
    </w:p>
    <w:p w14:paraId="48029931" w14:textId="28BAD03E" w:rsidR="000477B7" w:rsidRPr="009968F0" w:rsidDel="008E3345" w:rsidRDefault="000477B7" w:rsidP="00572524">
      <w:pPr>
        <w:pStyle w:val="Code"/>
        <w:rPr>
          <w:del w:id="1101" w:author="Sydow Antje (sydo)" w:date="2023-09-19T15:15:00Z"/>
          <w:lang w:val="en-US"/>
        </w:rPr>
      </w:pPr>
      <w:del w:id="1102" w:author="Sydow Antje (sydo)" w:date="2023-09-19T15:15:00Z">
        <w:r w:rsidRPr="009968F0" w:rsidDel="008E3345">
          <w:rPr>
            <w:lang w:val="en-US"/>
          </w:rPr>
          <w:tab/>
          <w:delText>"marker_nr": 124,</w:delText>
        </w:r>
      </w:del>
    </w:p>
    <w:p w14:paraId="26BBD0C2" w14:textId="7124E7EF" w:rsidR="000477B7" w:rsidRPr="009968F0" w:rsidDel="008E3345" w:rsidRDefault="000477B7" w:rsidP="00572524">
      <w:pPr>
        <w:pStyle w:val="Code"/>
        <w:rPr>
          <w:del w:id="1103" w:author="Sydow Antje (sydo)" w:date="2023-09-19T15:15:00Z"/>
          <w:lang w:val="en-US"/>
        </w:rPr>
      </w:pPr>
      <w:del w:id="1104" w:author="Sydow Antje (sydo)" w:date="2023-09-19T15:15:00Z">
        <w:r w:rsidRPr="009968F0" w:rsidDel="008E3345">
          <w:rPr>
            <w:lang w:val="en-US"/>
          </w:rPr>
          <w:tab/>
          <w:delText>"valid": true,</w:delText>
        </w:r>
      </w:del>
    </w:p>
    <w:p w14:paraId="0E4461CB" w14:textId="28A4A6AC" w:rsidR="000477B7" w:rsidRPr="009968F0" w:rsidDel="008E3345" w:rsidRDefault="000477B7" w:rsidP="00572524">
      <w:pPr>
        <w:pStyle w:val="Code"/>
        <w:rPr>
          <w:del w:id="1105" w:author="Sydow Antje (sydo)" w:date="2023-09-19T15:15:00Z"/>
          <w:lang w:val="en-US"/>
        </w:rPr>
      </w:pPr>
      <w:del w:id="1106" w:author="Sydow Antje (sydo)" w:date="2023-09-19T15:15:00Z">
        <w:r w:rsidRPr="009968F0" w:rsidDel="008E3345">
          <w:rPr>
            <w:lang w:val="en-US"/>
          </w:rPr>
          <w:tab/>
          <w:delText>"l_xyz": [</w:delText>
        </w:r>
      </w:del>
    </w:p>
    <w:p w14:paraId="70686EE0" w14:textId="00E48F4F" w:rsidR="000477B7" w:rsidRPr="009968F0" w:rsidDel="008E3345" w:rsidRDefault="000477B7" w:rsidP="00572524">
      <w:pPr>
        <w:pStyle w:val="Code"/>
        <w:rPr>
          <w:del w:id="1107" w:author="Sydow Antje (sydo)" w:date="2023-09-19T15:15:00Z"/>
          <w:lang w:val="en-US"/>
        </w:rPr>
      </w:pPr>
      <w:del w:id="1108" w:author="Sydow Antje (sydo)" w:date="2023-09-19T15:15:00Z">
        <w:r w:rsidRPr="009968F0" w:rsidDel="008E3345">
          <w:rPr>
            <w:lang w:val="en-US"/>
          </w:rPr>
          <w:tab/>
        </w:r>
        <w:r w:rsidRPr="009968F0" w:rsidDel="008E3345">
          <w:rPr>
            <w:lang w:val="en-US"/>
          </w:rPr>
          <w:tab/>
          <w:delText>310.208,</w:delText>
        </w:r>
      </w:del>
    </w:p>
    <w:p w14:paraId="7172882D" w14:textId="39EB543C" w:rsidR="000477B7" w:rsidRPr="009968F0" w:rsidDel="008E3345" w:rsidRDefault="000477B7" w:rsidP="00572524">
      <w:pPr>
        <w:pStyle w:val="Code"/>
        <w:rPr>
          <w:del w:id="1109" w:author="Sydow Antje (sydo)" w:date="2023-09-19T15:15:00Z"/>
          <w:lang w:val="en-US"/>
        </w:rPr>
      </w:pPr>
      <w:del w:id="1110" w:author="Sydow Antje (sydo)" w:date="2023-09-19T15:15:00Z">
        <w:r w:rsidRPr="009968F0" w:rsidDel="008E3345">
          <w:rPr>
            <w:lang w:val="en-US"/>
          </w:rPr>
          <w:tab/>
        </w:r>
        <w:r w:rsidRPr="009968F0" w:rsidDel="008E3345">
          <w:rPr>
            <w:lang w:val="en-US"/>
          </w:rPr>
          <w:tab/>
          <w:delText>201.489,</w:delText>
        </w:r>
      </w:del>
    </w:p>
    <w:p w14:paraId="51DF097A" w14:textId="14933933" w:rsidR="000477B7" w:rsidRPr="009968F0" w:rsidDel="008E3345" w:rsidRDefault="000477B7" w:rsidP="00572524">
      <w:pPr>
        <w:pStyle w:val="Code"/>
        <w:rPr>
          <w:del w:id="1111" w:author="Sydow Antje (sydo)" w:date="2023-09-19T15:15:00Z"/>
          <w:lang w:val="en-US"/>
        </w:rPr>
      </w:pPr>
      <w:del w:id="1112" w:author="Sydow Antje (sydo)" w:date="2023-09-19T15:15:00Z">
        <w:r w:rsidRPr="009968F0" w:rsidDel="008E3345">
          <w:rPr>
            <w:lang w:val="en-US"/>
          </w:rPr>
          <w:tab/>
        </w:r>
        <w:r w:rsidRPr="009968F0" w:rsidDel="008E3345">
          <w:rPr>
            <w:lang w:val="en-US"/>
          </w:rPr>
          <w:tab/>
          <w:delText>97.363</w:delText>
        </w:r>
      </w:del>
    </w:p>
    <w:p w14:paraId="747B7325" w14:textId="55087E3A" w:rsidR="000477B7" w:rsidRPr="009968F0" w:rsidDel="008E3345" w:rsidRDefault="000477B7" w:rsidP="00572524">
      <w:pPr>
        <w:pStyle w:val="Code"/>
        <w:rPr>
          <w:del w:id="1113" w:author="Sydow Antje (sydo)" w:date="2023-09-19T15:15:00Z"/>
          <w:lang w:val="en-US"/>
        </w:rPr>
      </w:pPr>
      <w:del w:id="1114" w:author="Sydow Antje (sydo)" w:date="2023-09-19T15:15:00Z">
        <w:r w:rsidRPr="009968F0" w:rsidDel="008E3345">
          <w:rPr>
            <w:lang w:val="en-US"/>
          </w:rPr>
          <w:tab/>
          <w:delText>],</w:delText>
        </w:r>
      </w:del>
    </w:p>
    <w:p w14:paraId="3EFD4CE0" w14:textId="2EDF4FF0" w:rsidR="000477B7" w:rsidRPr="009968F0" w:rsidDel="008E3345" w:rsidRDefault="000477B7" w:rsidP="00572524">
      <w:pPr>
        <w:pStyle w:val="Code"/>
        <w:rPr>
          <w:del w:id="1115" w:author="Sydow Antje (sydo)" w:date="2023-09-19T15:15:00Z"/>
          <w:lang w:val="en-US"/>
        </w:rPr>
      </w:pPr>
      <w:del w:id="1116" w:author="Sydow Antje (sydo)" w:date="2023-09-19T15:15:00Z">
        <w:r w:rsidRPr="009968F0" w:rsidDel="008E3345">
          <w:rPr>
            <w:lang w:val="en-US"/>
          </w:rPr>
          <w:tab/>
          <w:delText>"r_xyz": [</w:delText>
        </w:r>
      </w:del>
    </w:p>
    <w:p w14:paraId="167AFFB9" w14:textId="713B8D96" w:rsidR="000477B7" w:rsidRPr="009968F0" w:rsidDel="008E3345" w:rsidRDefault="000477B7" w:rsidP="00572524">
      <w:pPr>
        <w:pStyle w:val="Code"/>
        <w:rPr>
          <w:del w:id="1117" w:author="Sydow Antje (sydo)" w:date="2023-09-19T15:15:00Z"/>
          <w:lang w:val="en-US"/>
        </w:rPr>
      </w:pPr>
      <w:del w:id="1118" w:author="Sydow Antje (sydo)" w:date="2023-09-19T15:15:00Z">
        <w:r w:rsidRPr="009968F0" w:rsidDel="008E3345">
          <w:rPr>
            <w:lang w:val="en-US"/>
          </w:rPr>
          <w:tab/>
        </w:r>
        <w:r w:rsidRPr="009968F0" w:rsidDel="008E3345">
          <w:rPr>
            <w:lang w:val="en-US"/>
          </w:rPr>
          <w:tab/>
          <w:delText>310.051,</w:delText>
        </w:r>
      </w:del>
    </w:p>
    <w:p w14:paraId="07B12797" w14:textId="4B273AD3" w:rsidR="000477B7" w:rsidRPr="009968F0" w:rsidDel="008E3345" w:rsidRDefault="000477B7" w:rsidP="00572524">
      <w:pPr>
        <w:pStyle w:val="Code"/>
        <w:rPr>
          <w:del w:id="1119" w:author="Sydow Antje (sydo)" w:date="2023-09-19T15:15:00Z"/>
          <w:lang w:val="en-US"/>
        </w:rPr>
      </w:pPr>
      <w:del w:id="1120" w:author="Sydow Antje (sydo)" w:date="2023-09-19T15:15:00Z">
        <w:r w:rsidRPr="009968F0" w:rsidDel="008E3345">
          <w:rPr>
            <w:lang w:val="en-US"/>
          </w:rPr>
          <w:tab/>
        </w:r>
        <w:r w:rsidRPr="009968F0" w:rsidDel="008E3345">
          <w:rPr>
            <w:lang w:val="en-US"/>
          </w:rPr>
          <w:tab/>
          <w:delText>201.61,</w:delText>
        </w:r>
      </w:del>
    </w:p>
    <w:p w14:paraId="324874FE" w14:textId="5225F067" w:rsidR="000477B7" w:rsidRPr="009968F0" w:rsidDel="008E3345" w:rsidRDefault="000477B7" w:rsidP="00572524">
      <w:pPr>
        <w:pStyle w:val="Code"/>
        <w:rPr>
          <w:del w:id="1121" w:author="Sydow Antje (sydo)" w:date="2023-09-19T15:15:00Z"/>
          <w:lang w:val="en-US"/>
        </w:rPr>
      </w:pPr>
      <w:del w:id="1122" w:author="Sydow Antje (sydo)" w:date="2023-09-19T15:15:00Z">
        <w:r w:rsidRPr="009968F0" w:rsidDel="008E3345">
          <w:rPr>
            <w:lang w:val="en-US"/>
          </w:rPr>
          <w:tab/>
        </w:r>
        <w:r w:rsidRPr="009968F0" w:rsidDel="008E3345">
          <w:rPr>
            <w:lang w:val="en-US"/>
          </w:rPr>
          <w:tab/>
          <w:delText>97.364</w:delText>
        </w:r>
      </w:del>
    </w:p>
    <w:p w14:paraId="20BD0366" w14:textId="380497F8" w:rsidR="000477B7" w:rsidRPr="009968F0" w:rsidDel="008E3345" w:rsidRDefault="000477B7" w:rsidP="00572524">
      <w:pPr>
        <w:pStyle w:val="Code"/>
        <w:rPr>
          <w:del w:id="1123" w:author="Sydow Antje (sydo)" w:date="2023-09-19T15:15:00Z"/>
          <w:lang w:val="en-US"/>
        </w:rPr>
      </w:pPr>
      <w:del w:id="1124" w:author="Sydow Antje (sydo)" w:date="2023-09-19T15:15:00Z">
        <w:r w:rsidRPr="009968F0" w:rsidDel="008E3345">
          <w:rPr>
            <w:lang w:val="en-US"/>
          </w:rPr>
          <w:tab/>
          <w:delText>],</w:delText>
        </w:r>
      </w:del>
    </w:p>
    <w:p w14:paraId="0E3832B4" w14:textId="351E1DF1" w:rsidR="000477B7" w:rsidRPr="009968F0" w:rsidDel="008E3345" w:rsidRDefault="000477B7" w:rsidP="00572524">
      <w:pPr>
        <w:pStyle w:val="Code"/>
        <w:rPr>
          <w:del w:id="1125" w:author="Sydow Antje (sydo)" w:date="2023-09-19T15:15:00Z"/>
          <w:lang w:val="en-US"/>
        </w:rPr>
      </w:pPr>
      <w:del w:id="1126" w:author="Sydow Antje (sydo)" w:date="2023-09-19T15:15:00Z">
        <w:r w:rsidRPr="009968F0" w:rsidDel="008E3345">
          <w:rPr>
            <w:lang w:val="en-US"/>
          </w:rPr>
          <w:tab/>
          <w:delText>"epsg": "1032",</w:delText>
        </w:r>
      </w:del>
    </w:p>
    <w:p w14:paraId="1CFDE448" w14:textId="526F7B94" w:rsidR="000477B7" w:rsidRPr="009968F0" w:rsidDel="008E3345" w:rsidRDefault="000477B7" w:rsidP="00572524">
      <w:pPr>
        <w:pStyle w:val="Code"/>
        <w:rPr>
          <w:del w:id="1127" w:author="Sydow Antje (sydo)" w:date="2023-09-19T15:15:00Z"/>
          <w:lang w:val="en-US"/>
        </w:rPr>
      </w:pPr>
      <w:del w:id="1128" w:author="Sydow Antje (sydo)" w:date="2023-09-19T15:15:00Z">
        <w:r w:rsidRPr="009968F0" w:rsidDel="008E3345">
          <w:rPr>
            <w:lang w:val="en-US"/>
          </w:rPr>
          <w:tab/>
          <w:delText>"measured_date": "2020-01-01",</w:delText>
        </w:r>
      </w:del>
    </w:p>
    <w:p w14:paraId="532B5D2C" w14:textId="77C7F842" w:rsidR="000477B7" w:rsidRPr="009968F0" w:rsidDel="008E3345" w:rsidRDefault="000477B7" w:rsidP="00572524">
      <w:pPr>
        <w:pStyle w:val="Code"/>
        <w:rPr>
          <w:del w:id="1129" w:author="Sydow Antje (sydo)" w:date="2023-09-19T15:15:00Z"/>
          <w:lang w:val="en-US"/>
        </w:rPr>
      </w:pPr>
      <w:del w:id="1130" w:author="Sydow Antje (sydo)" w:date="2023-09-19T15:15:00Z">
        <w:r w:rsidRPr="009968F0" w:rsidDel="008E3345">
          <w:rPr>
            <w:lang w:val="en-US"/>
          </w:rPr>
          <w:tab/>
          <w:delText>"l_dxdydz": [</w:delText>
        </w:r>
      </w:del>
    </w:p>
    <w:p w14:paraId="41A2319C" w14:textId="0FE5D08F" w:rsidR="000477B7" w:rsidRPr="009968F0" w:rsidDel="008E3345" w:rsidRDefault="000477B7" w:rsidP="00572524">
      <w:pPr>
        <w:pStyle w:val="Code"/>
        <w:rPr>
          <w:del w:id="1131" w:author="Sydow Antje (sydo)" w:date="2023-09-19T15:15:00Z"/>
          <w:lang w:val="en-US"/>
        </w:rPr>
      </w:pPr>
      <w:del w:id="1132" w:author="Sydow Antje (sydo)" w:date="2023-09-19T15:15:00Z">
        <w:r w:rsidRPr="009968F0" w:rsidDel="008E3345">
          <w:rPr>
            <w:lang w:val="en-US"/>
          </w:rPr>
          <w:tab/>
        </w:r>
        <w:r w:rsidRPr="009968F0" w:rsidDel="008E3345">
          <w:rPr>
            <w:lang w:val="en-US"/>
          </w:rPr>
          <w:tab/>
          <w:delText>0.001,</w:delText>
        </w:r>
      </w:del>
    </w:p>
    <w:p w14:paraId="0655F23C" w14:textId="5FD37876" w:rsidR="000477B7" w:rsidRPr="009968F0" w:rsidDel="008E3345" w:rsidRDefault="000477B7" w:rsidP="00572524">
      <w:pPr>
        <w:pStyle w:val="Code"/>
        <w:rPr>
          <w:del w:id="1133" w:author="Sydow Antje (sydo)" w:date="2023-09-19T15:15:00Z"/>
          <w:lang w:val="en-US"/>
        </w:rPr>
      </w:pPr>
      <w:del w:id="1134" w:author="Sydow Antje (sydo)" w:date="2023-09-19T15:15:00Z">
        <w:r w:rsidRPr="009968F0" w:rsidDel="008E3345">
          <w:rPr>
            <w:lang w:val="en-US"/>
          </w:rPr>
          <w:tab/>
        </w:r>
        <w:r w:rsidRPr="009968F0" w:rsidDel="008E3345">
          <w:rPr>
            <w:lang w:val="en-US"/>
          </w:rPr>
          <w:tab/>
          <w:delText>0.001,</w:delText>
        </w:r>
      </w:del>
    </w:p>
    <w:p w14:paraId="2A3AA2FE" w14:textId="67351631" w:rsidR="000477B7" w:rsidRPr="009968F0" w:rsidDel="008E3345" w:rsidRDefault="000477B7" w:rsidP="00572524">
      <w:pPr>
        <w:pStyle w:val="Code"/>
        <w:rPr>
          <w:del w:id="1135" w:author="Sydow Antje (sydo)" w:date="2023-09-19T15:15:00Z"/>
          <w:lang w:val="en-US"/>
        </w:rPr>
      </w:pPr>
      <w:del w:id="1136" w:author="Sydow Antje (sydo)" w:date="2023-09-19T15:15:00Z">
        <w:r w:rsidRPr="009968F0" w:rsidDel="008E3345">
          <w:rPr>
            <w:lang w:val="en-US"/>
          </w:rPr>
          <w:tab/>
        </w:r>
        <w:r w:rsidRPr="009968F0" w:rsidDel="008E3345">
          <w:rPr>
            <w:lang w:val="en-US"/>
          </w:rPr>
          <w:tab/>
          <w:delText>0.001</w:delText>
        </w:r>
      </w:del>
    </w:p>
    <w:p w14:paraId="268BB0C8" w14:textId="1936C401" w:rsidR="000477B7" w:rsidRPr="009968F0" w:rsidDel="008E3345" w:rsidRDefault="000477B7" w:rsidP="00572524">
      <w:pPr>
        <w:pStyle w:val="Code"/>
        <w:rPr>
          <w:del w:id="1137" w:author="Sydow Antje (sydo)" w:date="2023-09-19T15:15:00Z"/>
          <w:lang w:val="en-US"/>
        </w:rPr>
      </w:pPr>
      <w:del w:id="1138" w:author="Sydow Antje (sydo)" w:date="2023-09-19T15:15:00Z">
        <w:r w:rsidRPr="009968F0" w:rsidDel="008E3345">
          <w:rPr>
            <w:lang w:val="en-US"/>
          </w:rPr>
          <w:tab/>
          <w:delText>],</w:delText>
        </w:r>
      </w:del>
    </w:p>
    <w:p w14:paraId="5809BF92" w14:textId="512B9B76" w:rsidR="000477B7" w:rsidRPr="009968F0" w:rsidDel="008E3345" w:rsidRDefault="000477B7" w:rsidP="00572524">
      <w:pPr>
        <w:pStyle w:val="Code"/>
        <w:rPr>
          <w:del w:id="1139" w:author="Sydow Antje (sydo)" w:date="2023-09-19T15:15:00Z"/>
          <w:lang w:val="en-US"/>
        </w:rPr>
      </w:pPr>
      <w:del w:id="1140" w:author="Sydow Antje (sydo)" w:date="2023-09-19T15:15:00Z">
        <w:r w:rsidRPr="009968F0" w:rsidDel="008E3345">
          <w:rPr>
            <w:lang w:val="en-US"/>
          </w:rPr>
          <w:tab/>
          <w:delText>"r_dxdydz": [</w:delText>
        </w:r>
      </w:del>
    </w:p>
    <w:p w14:paraId="090738DB" w14:textId="1103B672" w:rsidR="000477B7" w:rsidRPr="009968F0" w:rsidDel="008E3345" w:rsidRDefault="000477B7" w:rsidP="00572524">
      <w:pPr>
        <w:pStyle w:val="Code"/>
        <w:rPr>
          <w:del w:id="1141" w:author="Sydow Antje (sydo)" w:date="2023-09-19T15:15:00Z"/>
          <w:lang w:val="en-US"/>
        </w:rPr>
      </w:pPr>
      <w:del w:id="1142" w:author="Sydow Antje (sydo)" w:date="2023-09-19T15:15:00Z">
        <w:r w:rsidRPr="009968F0" w:rsidDel="008E3345">
          <w:rPr>
            <w:lang w:val="en-US"/>
          </w:rPr>
          <w:tab/>
        </w:r>
        <w:r w:rsidRPr="009968F0" w:rsidDel="008E3345">
          <w:rPr>
            <w:lang w:val="en-US"/>
          </w:rPr>
          <w:tab/>
          <w:delText>0.001,</w:delText>
        </w:r>
      </w:del>
    </w:p>
    <w:p w14:paraId="751CE3DA" w14:textId="42661C9B" w:rsidR="000477B7" w:rsidRPr="009968F0" w:rsidDel="008E3345" w:rsidRDefault="000477B7" w:rsidP="00572524">
      <w:pPr>
        <w:pStyle w:val="Code"/>
        <w:rPr>
          <w:del w:id="1143" w:author="Sydow Antje (sydo)" w:date="2023-09-19T15:15:00Z"/>
          <w:lang w:val="en-US"/>
        </w:rPr>
      </w:pPr>
      <w:del w:id="1144" w:author="Sydow Antje (sydo)" w:date="2023-09-19T15:15:00Z">
        <w:r w:rsidRPr="009968F0" w:rsidDel="008E3345">
          <w:rPr>
            <w:lang w:val="en-US"/>
          </w:rPr>
          <w:tab/>
        </w:r>
        <w:r w:rsidRPr="009968F0" w:rsidDel="008E3345">
          <w:rPr>
            <w:lang w:val="en-US"/>
          </w:rPr>
          <w:tab/>
          <w:delText>0.001,</w:delText>
        </w:r>
      </w:del>
    </w:p>
    <w:p w14:paraId="705E082C" w14:textId="3B2601AB" w:rsidR="000477B7" w:rsidRPr="009968F0" w:rsidDel="008E3345" w:rsidRDefault="000477B7" w:rsidP="00572524">
      <w:pPr>
        <w:pStyle w:val="Code"/>
        <w:rPr>
          <w:del w:id="1145" w:author="Sydow Antje (sydo)" w:date="2023-09-19T15:15:00Z"/>
          <w:lang w:val="en-US"/>
        </w:rPr>
      </w:pPr>
      <w:del w:id="1146" w:author="Sydow Antje (sydo)" w:date="2023-09-19T15:15:00Z">
        <w:r w:rsidRPr="009968F0" w:rsidDel="008E3345">
          <w:rPr>
            <w:lang w:val="en-US"/>
          </w:rPr>
          <w:tab/>
        </w:r>
        <w:r w:rsidRPr="009968F0" w:rsidDel="008E3345">
          <w:rPr>
            <w:lang w:val="en-US"/>
          </w:rPr>
          <w:tab/>
          <w:delText>0.001</w:delText>
        </w:r>
      </w:del>
    </w:p>
    <w:p w14:paraId="626C6210" w14:textId="69BE8F2E" w:rsidR="000477B7" w:rsidRPr="009968F0" w:rsidDel="008E3345" w:rsidRDefault="000477B7" w:rsidP="00572524">
      <w:pPr>
        <w:pStyle w:val="Code"/>
        <w:rPr>
          <w:del w:id="1147" w:author="Sydow Antje (sydo)" w:date="2023-09-19T15:15:00Z"/>
          <w:lang w:val="en-US"/>
        </w:rPr>
      </w:pPr>
      <w:del w:id="1148" w:author="Sydow Antje (sydo)" w:date="2023-09-19T15:15:00Z">
        <w:r w:rsidRPr="009968F0" w:rsidDel="008E3345">
          <w:rPr>
            <w:lang w:val="en-US"/>
          </w:rPr>
          <w:tab/>
          <w:delText>],</w:delText>
        </w:r>
      </w:del>
    </w:p>
    <w:p w14:paraId="72FAF72C" w14:textId="4D46DA21" w:rsidR="000477B7" w:rsidRPr="009968F0" w:rsidDel="008E3345" w:rsidRDefault="000477B7" w:rsidP="00572524">
      <w:pPr>
        <w:pStyle w:val="Code"/>
        <w:rPr>
          <w:del w:id="1149" w:author="Sydow Antje (sydo)" w:date="2023-09-19T15:15:00Z"/>
          <w:lang w:val="en-US"/>
        </w:rPr>
      </w:pPr>
      <w:del w:id="1150" w:author="Sydow Antje (sydo)" w:date="2023-09-19T15:15:00Z">
        <w:r w:rsidRPr="009968F0" w:rsidDel="008E3345">
          <w:rPr>
            <w:lang w:val="en-US"/>
          </w:rPr>
          <w:tab/>
          <w:delText>"project_name": "CWA demo project",</w:delText>
        </w:r>
      </w:del>
    </w:p>
    <w:p w14:paraId="20E93A63" w14:textId="258FAAA4" w:rsidR="000477B7" w:rsidRPr="002D25F5" w:rsidDel="008E3345" w:rsidRDefault="000477B7" w:rsidP="00572524">
      <w:pPr>
        <w:pStyle w:val="Code"/>
        <w:rPr>
          <w:del w:id="1151" w:author="Sydow Antje (sydo)" w:date="2023-09-19T15:15:00Z"/>
          <w:lang w:val="fr-CH"/>
          <w:rPrChange w:id="1152" w:author="Sydow Antje (sydo)" w:date="2023-08-31T10:47:00Z">
            <w:rPr>
              <w:del w:id="1153" w:author="Sydow Antje (sydo)" w:date="2023-09-19T15:15:00Z"/>
              <w:lang w:val="en-US"/>
            </w:rPr>
          </w:rPrChange>
        </w:rPr>
      </w:pPr>
      <w:del w:id="1154" w:author="Sydow Antje (sydo)" w:date="2023-09-19T15:15:00Z">
        <w:r w:rsidRPr="009968F0" w:rsidDel="008E3345">
          <w:rPr>
            <w:lang w:val="en-US"/>
          </w:rPr>
          <w:tab/>
        </w:r>
        <w:r w:rsidRPr="002D25F5" w:rsidDel="008E3345">
          <w:rPr>
            <w:lang w:val="fr-CH"/>
            <w:rPrChange w:id="1155" w:author="Sydow Antje (sydo)" w:date="2023-08-31T10:47:00Z">
              <w:rPr>
                <w:lang w:val="en-US"/>
              </w:rPr>
            </w:rPrChange>
          </w:rPr>
          <w:delText>"contact_person": "someone@example.com",</w:delText>
        </w:r>
      </w:del>
    </w:p>
    <w:p w14:paraId="6BAE86A1" w14:textId="6790411C" w:rsidR="008E3345" w:rsidRPr="008E3345" w:rsidRDefault="000477B7" w:rsidP="008E3345">
      <w:pPr>
        <w:pStyle w:val="Code"/>
        <w:rPr>
          <w:ins w:id="1156" w:author="Sydow Antje (sydo)" w:date="2023-09-19T15:14:00Z"/>
          <w:lang w:val="en-US"/>
        </w:rPr>
      </w:pPr>
      <w:del w:id="1157" w:author="Sydow Antje (sydo)" w:date="2023-09-19T15:15:00Z">
        <w:r w:rsidRPr="009968F0" w:rsidDel="008E3345">
          <w:rPr>
            <w:lang w:val="en-US"/>
          </w:rPr>
          <w:delText>}</w:delText>
        </w:r>
      </w:del>
      <w:ins w:id="1158" w:author="Sydow Antje (sydo)" w:date="2023-09-19T15:14:00Z">
        <w:r w:rsidR="008E3345" w:rsidRPr="008E3345">
          <w:rPr>
            <w:lang w:val="en-US"/>
          </w:rPr>
          <w:t>{</w:t>
        </w:r>
      </w:ins>
    </w:p>
    <w:p w14:paraId="216FB9DD" w14:textId="77777777" w:rsidR="008E3345" w:rsidRPr="008E3345" w:rsidRDefault="008E3345" w:rsidP="008E3345">
      <w:pPr>
        <w:pStyle w:val="Code"/>
        <w:rPr>
          <w:ins w:id="1159" w:author="Sydow Antje (sydo)" w:date="2023-09-19T15:14:00Z"/>
          <w:lang w:val="en-US"/>
        </w:rPr>
      </w:pPr>
      <w:ins w:id="1160" w:author="Sydow Antje (sydo)" w:date="2023-09-19T15:14:00Z">
        <w:r w:rsidRPr="008E3345">
          <w:rPr>
            <w:lang w:val="en-US"/>
          </w:rPr>
          <w:tab/>
          <w:t>"version": "1.0.0",</w:t>
        </w:r>
      </w:ins>
    </w:p>
    <w:p w14:paraId="563A1200" w14:textId="77777777" w:rsidR="008E3345" w:rsidRPr="008E3345" w:rsidRDefault="008E3345" w:rsidP="008E3345">
      <w:pPr>
        <w:pStyle w:val="Code"/>
        <w:rPr>
          <w:ins w:id="1161" w:author="Sydow Antje (sydo)" w:date="2023-09-19T15:14:00Z"/>
          <w:lang w:val="en-US"/>
        </w:rPr>
      </w:pPr>
      <w:ins w:id="1162" w:author="Sydow Antje (sydo)" w:date="2023-09-19T15:14:00Z">
        <w:r w:rsidRPr="008E3345">
          <w:rPr>
            <w:lang w:val="en-US"/>
          </w:rPr>
          <w:tab/>
          <w:t>"</w:t>
        </w:r>
        <w:proofErr w:type="spellStart"/>
        <w:proofErr w:type="gramStart"/>
        <w:r w:rsidRPr="008E3345">
          <w:rPr>
            <w:lang w:val="en-US"/>
          </w:rPr>
          <w:t>marker</w:t>
        </w:r>
        <w:proofErr w:type="gramEnd"/>
        <w:r w:rsidRPr="008E3345">
          <w:rPr>
            <w:lang w:val="en-US"/>
          </w:rPr>
          <w:t>_nr</w:t>
        </w:r>
        <w:proofErr w:type="spellEnd"/>
        <w:r w:rsidRPr="008E3345">
          <w:rPr>
            <w:lang w:val="en-US"/>
          </w:rPr>
          <w:t>": 124,</w:t>
        </w:r>
      </w:ins>
    </w:p>
    <w:p w14:paraId="0CD1651E" w14:textId="77777777" w:rsidR="008E3345" w:rsidRPr="008E3345" w:rsidRDefault="008E3345" w:rsidP="008E3345">
      <w:pPr>
        <w:pStyle w:val="Code"/>
        <w:rPr>
          <w:ins w:id="1163" w:author="Sydow Antje (sydo)" w:date="2023-09-19T15:14:00Z"/>
          <w:lang w:val="en-US"/>
        </w:rPr>
      </w:pPr>
      <w:ins w:id="1164" w:author="Sydow Antje (sydo)" w:date="2023-09-19T15:14:00Z">
        <w:r w:rsidRPr="008E3345">
          <w:rPr>
            <w:lang w:val="en-US"/>
          </w:rPr>
          <w:tab/>
          <w:t>"valid": true,</w:t>
        </w:r>
      </w:ins>
    </w:p>
    <w:p w14:paraId="5820DE94" w14:textId="28AFC4EE" w:rsidR="008E3345" w:rsidRPr="008E3345" w:rsidRDefault="008E3345" w:rsidP="008E3345">
      <w:pPr>
        <w:pStyle w:val="Code"/>
        <w:rPr>
          <w:ins w:id="1165" w:author="Sydow Antje (sydo)" w:date="2023-09-19T15:14:00Z"/>
          <w:lang w:val="en-US"/>
        </w:rPr>
      </w:pPr>
      <w:ins w:id="1166" w:author="Sydow Antje (sydo)" w:date="2023-09-19T15:15:00Z">
        <w:r w:rsidRPr="008E3345">
          <w:rPr>
            <w:lang w:val="en-US"/>
          </w:rPr>
          <w:tab/>
        </w:r>
      </w:ins>
      <w:ins w:id="1167" w:author="Sydow Antje (sydo)" w:date="2023-09-19T15:14:00Z">
        <w:r w:rsidRPr="008E3345">
          <w:rPr>
            <w:lang w:val="en-US"/>
          </w:rPr>
          <w:t>"</w:t>
        </w:r>
        <w:proofErr w:type="spellStart"/>
        <w:proofErr w:type="gramStart"/>
        <w:r w:rsidRPr="008E3345">
          <w:rPr>
            <w:lang w:val="en-US"/>
          </w:rPr>
          <w:t>pcs</w:t>
        </w:r>
        <w:proofErr w:type="gramEnd"/>
        <w:r w:rsidRPr="008E3345">
          <w:rPr>
            <w:lang w:val="en-US"/>
          </w:rPr>
          <w:t>_description</w:t>
        </w:r>
        <w:proofErr w:type="spellEnd"/>
        <w:r w:rsidRPr="008E3345">
          <w:rPr>
            <w:lang w:val="en-US"/>
          </w:rPr>
          <w:t>": "</w:t>
        </w:r>
        <w:proofErr w:type="spellStart"/>
        <w:r w:rsidRPr="008E3345">
          <w:rPr>
            <w:lang w:val="en-US"/>
          </w:rPr>
          <w:t>Swisstopo</w:t>
        </w:r>
        <w:proofErr w:type="spellEnd"/>
        <w:r w:rsidRPr="008E3345">
          <w:rPr>
            <w:lang w:val="en-US"/>
          </w:rPr>
          <w:t xml:space="preserve"> LV95",</w:t>
        </w:r>
      </w:ins>
    </w:p>
    <w:p w14:paraId="0007B3D4" w14:textId="77777777" w:rsidR="008E3345" w:rsidRPr="008E3345" w:rsidRDefault="008E3345" w:rsidP="008E3345">
      <w:pPr>
        <w:pStyle w:val="Code"/>
        <w:rPr>
          <w:ins w:id="1168" w:author="Sydow Antje (sydo)" w:date="2023-09-19T15:14:00Z"/>
          <w:lang w:val="en-US"/>
        </w:rPr>
      </w:pPr>
      <w:ins w:id="1169" w:author="Sydow Antje (sydo)" w:date="2023-09-19T15:14:00Z">
        <w:r w:rsidRPr="008E3345">
          <w:rPr>
            <w:lang w:val="en-US"/>
          </w:rPr>
          <w:tab/>
          <w:t>"</w:t>
        </w:r>
        <w:proofErr w:type="spellStart"/>
        <w:r w:rsidRPr="008E3345">
          <w:rPr>
            <w:lang w:val="en-US"/>
          </w:rPr>
          <w:t>l_xyz</w:t>
        </w:r>
        <w:proofErr w:type="spellEnd"/>
        <w:r w:rsidRPr="008E3345">
          <w:rPr>
            <w:lang w:val="en-US"/>
          </w:rPr>
          <w:t>": [</w:t>
        </w:r>
      </w:ins>
    </w:p>
    <w:p w14:paraId="428A7A3F" w14:textId="77777777" w:rsidR="008E3345" w:rsidRPr="008E3345" w:rsidRDefault="008E3345" w:rsidP="008E3345">
      <w:pPr>
        <w:pStyle w:val="Code"/>
        <w:rPr>
          <w:ins w:id="1170" w:author="Sydow Antje (sydo)" w:date="2023-09-19T15:14:00Z"/>
          <w:lang w:val="en-US"/>
        </w:rPr>
      </w:pPr>
      <w:ins w:id="1171" w:author="Sydow Antje (sydo)" w:date="2023-09-19T15:14:00Z">
        <w:r w:rsidRPr="008E3345">
          <w:rPr>
            <w:lang w:val="en-US"/>
          </w:rPr>
          <w:tab/>
        </w:r>
        <w:r w:rsidRPr="008E3345">
          <w:rPr>
            <w:lang w:val="en-US"/>
          </w:rPr>
          <w:tab/>
          <w:t>310.208,</w:t>
        </w:r>
      </w:ins>
    </w:p>
    <w:p w14:paraId="55809F80" w14:textId="77777777" w:rsidR="008E3345" w:rsidRPr="008E3345" w:rsidRDefault="008E3345" w:rsidP="008E3345">
      <w:pPr>
        <w:pStyle w:val="Code"/>
        <w:rPr>
          <w:ins w:id="1172" w:author="Sydow Antje (sydo)" w:date="2023-09-19T15:14:00Z"/>
          <w:lang w:val="en-US"/>
        </w:rPr>
      </w:pPr>
      <w:ins w:id="1173" w:author="Sydow Antje (sydo)" w:date="2023-09-19T15:14:00Z">
        <w:r w:rsidRPr="008E3345">
          <w:rPr>
            <w:lang w:val="en-US"/>
          </w:rPr>
          <w:tab/>
        </w:r>
        <w:r w:rsidRPr="008E3345">
          <w:rPr>
            <w:lang w:val="en-US"/>
          </w:rPr>
          <w:tab/>
          <w:t>201.489,</w:t>
        </w:r>
      </w:ins>
    </w:p>
    <w:p w14:paraId="4273C618" w14:textId="77777777" w:rsidR="008E3345" w:rsidRPr="008E3345" w:rsidRDefault="008E3345" w:rsidP="008E3345">
      <w:pPr>
        <w:pStyle w:val="Code"/>
        <w:rPr>
          <w:ins w:id="1174" w:author="Sydow Antje (sydo)" w:date="2023-09-19T15:14:00Z"/>
          <w:lang w:val="en-US"/>
        </w:rPr>
      </w:pPr>
      <w:ins w:id="1175" w:author="Sydow Antje (sydo)" w:date="2023-09-19T15:14:00Z">
        <w:r w:rsidRPr="008E3345">
          <w:rPr>
            <w:lang w:val="en-US"/>
          </w:rPr>
          <w:tab/>
        </w:r>
        <w:r w:rsidRPr="008E3345">
          <w:rPr>
            <w:lang w:val="en-US"/>
          </w:rPr>
          <w:tab/>
          <w:t>97.363</w:t>
        </w:r>
      </w:ins>
    </w:p>
    <w:p w14:paraId="6E836354" w14:textId="77777777" w:rsidR="008E3345" w:rsidRPr="008E3345" w:rsidRDefault="008E3345" w:rsidP="008E3345">
      <w:pPr>
        <w:pStyle w:val="Code"/>
        <w:rPr>
          <w:ins w:id="1176" w:author="Sydow Antje (sydo)" w:date="2023-09-19T15:14:00Z"/>
          <w:lang w:val="en-US"/>
        </w:rPr>
      </w:pPr>
      <w:ins w:id="1177" w:author="Sydow Antje (sydo)" w:date="2023-09-19T15:14:00Z">
        <w:r w:rsidRPr="008E3345">
          <w:rPr>
            <w:lang w:val="en-US"/>
          </w:rPr>
          <w:tab/>
          <w:t>],</w:t>
        </w:r>
      </w:ins>
    </w:p>
    <w:p w14:paraId="41867AD6" w14:textId="77777777" w:rsidR="008E3345" w:rsidRPr="008E3345" w:rsidRDefault="008E3345" w:rsidP="008E3345">
      <w:pPr>
        <w:pStyle w:val="Code"/>
        <w:rPr>
          <w:ins w:id="1178" w:author="Sydow Antje (sydo)" w:date="2023-09-19T15:14:00Z"/>
          <w:lang w:val="en-US"/>
        </w:rPr>
      </w:pPr>
      <w:ins w:id="1179" w:author="Sydow Antje (sydo)" w:date="2023-09-19T15:14:00Z">
        <w:r w:rsidRPr="008E3345">
          <w:rPr>
            <w:lang w:val="en-US"/>
          </w:rPr>
          <w:lastRenderedPageBreak/>
          <w:tab/>
          <w:t>"</w:t>
        </w:r>
        <w:proofErr w:type="spellStart"/>
        <w:r w:rsidRPr="008E3345">
          <w:rPr>
            <w:lang w:val="en-US"/>
          </w:rPr>
          <w:t>r_xyz</w:t>
        </w:r>
        <w:proofErr w:type="spellEnd"/>
        <w:r w:rsidRPr="008E3345">
          <w:rPr>
            <w:lang w:val="en-US"/>
          </w:rPr>
          <w:t>": [</w:t>
        </w:r>
      </w:ins>
    </w:p>
    <w:p w14:paraId="5F233E2E" w14:textId="77777777" w:rsidR="008E3345" w:rsidRPr="008E3345" w:rsidRDefault="008E3345" w:rsidP="008E3345">
      <w:pPr>
        <w:pStyle w:val="Code"/>
        <w:rPr>
          <w:ins w:id="1180" w:author="Sydow Antje (sydo)" w:date="2023-09-19T15:14:00Z"/>
          <w:lang w:val="en-US"/>
        </w:rPr>
      </w:pPr>
      <w:ins w:id="1181" w:author="Sydow Antje (sydo)" w:date="2023-09-19T15:14:00Z">
        <w:r w:rsidRPr="008E3345">
          <w:rPr>
            <w:lang w:val="en-US"/>
          </w:rPr>
          <w:tab/>
        </w:r>
        <w:r w:rsidRPr="008E3345">
          <w:rPr>
            <w:lang w:val="en-US"/>
          </w:rPr>
          <w:tab/>
          <w:t>310.051,</w:t>
        </w:r>
      </w:ins>
    </w:p>
    <w:p w14:paraId="66154DC4" w14:textId="77777777" w:rsidR="008E3345" w:rsidRPr="008E3345" w:rsidRDefault="008E3345" w:rsidP="008E3345">
      <w:pPr>
        <w:pStyle w:val="Code"/>
        <w:rPr>
          <w:ins w:id="1182" w:author="Sydow Antje (sydo)" w:date="2023-09-19T15:14:00Z"/>
          <w:lang w:val="en-US"/>
        </w:rPr>
      </w:pPr>
      <w:ins w:id="1183" w:author="Sydow Antje (sydo)" w:date="2023-09-19T15:14:00Z">
        <w:r w:rsidRPr="008E3345">
          <w:rPr>
            <w:lang w:val="en-US"/>
          </w:rPr>
          <w:tab/>
        </w:r>
        <w:r w:rsidRPr="008E3345">
          <w:rPr>
            <w:lang w:val="en-US"/>
          </w:rPr>
          <w:tab/>
          <w:t>201.61,</w:t>
        </w:r>
      </w:ins>
    </w:p>
    <w:p w14:paraId="5A5536FC" w14:textId="77777777" w:rsidR="008E3345" w:rsidRPr="008E3345" w:rsidRDefault="008E3345" w:rsidP="008E3345">
      <w:pPr>
        <w:pStyle w:val="Code"/>
        <w:rPr>
          <w:ins w:id="1184" w:author="Sydow Antje (sydo)" w:date="2023-09-19T15:14:00Z"/>
          <w:lang w:val="en-US"/>
        </w:rPr>
      </w:pPr>
      <w:ins w:id="1185" w:author="Sydow Antje (sydo)" w:date="2023-09-19T15:14:00Z">
        <w:r w:rsidRPr="008E3345">
          <w:rPr>
            <w:lang w:val="en-US"/>
          </w:rPr>
          <w:tab/>
        </w:r>
        <w:r w:rsidRPr="008E3345">
          <w:rPr>
            <w:lang w:val="en-US"/>
          </w:rPr>
          <w:tab/>
          <w:t>97.364</w:t>
        </w:r>
      </w:ins>
    </w:p>
    <w:p w14:paraId="122B5923" w14:textId="77777777" w:rsidR="008E3345" w:rsidRPr="008E3345" w:rsidRDefault="008E3345" w:rsidP="008E3345">
      <w:pPr>
        <w:pStyle w:val="Code"/>
        <w:rPr>
          <w:ins w:id="1186" w:author="Sydow Antje (sydo)" w:date="2023-09-19T15:14:00Z"/>
          <w:lang w:val="en-US"/>
        </w:rPr>
      </w:pPr>
      <w:ins w:id="1187" w:author="Sydow Antje (sydo)" w:date="2023-09-19T15:14:00Z">
        <w:r w:rsidRPr="008E3345">
          <w:rPr>
            <w:lang w:val="en-US"/>
          </w:rPr>
          <w:tab/>
          <w:t>],</w:t>
        </w:r>
      </w:ins>
    </w:p>
    <w:p w14:paraId="2407434C" w14:textId="77777777" w:rsidR="008E3345" w:rsidRPr="008E3345" w:rsidRDefault="008E3345" w:rsidP="008E3345">
      <w:pPr>
        <w:pStyle w:val="Code"/>
        <w:rPr>
          <w:ins w:id="1188" w:author="Sydow Antje (sydo)" w:date="2023-09-19T15:14:00Z"/>
          <w:lang w:val="en-US"/>
        </w:rPr>
      </w:pPr>
      <w:ins w:id="1189" w:author="Sydow Antje (sydo)" w:date="2023-09-19T15:14:00Z">
        <w:r w:rsidRPr="008E3345">
          <w:rPr>
            <w:lang w:val="en-US"/>
          </w:rPr>
          <w:tab/>
          <w:t>"</w:t>
        </w:r>
        <w:proofErr w:type="spellStart"/>
        <w:r w:rsidRPr="008E3345">
          <w:rPr>
            <w:lang w:val="en-US"/>
          </w:rPr>
          <w:t>l_dxdydz</w:t>
        </w:r>
        <w:proofErr w:type="spellEnd"/>
        <w:r w:rsidRPr="008E3345">
          <w:rPr>
            <w:lang w:val="en-US"/>
          </w:rPr>
          <w:t>": [</w:t>
        </w:r>
      </w:ins>
    </w:p>
    <w:p w14:paraId="45AD7B33" w14:textId="77777777" w:rsidR="008E3345" w:rsidRPr="008E3345" w:rsidRDefault="008E3345" w:rsidP="008E3345">
      <w:pPr>
        <w:pStyle w:val="Code"/>
        <w:rPr>
          <w:ins w:id="1190" w:author="Sydow Antje (sydo)" w:date="2023-09-19T15:14:00Z"/>
          <w:lang w:val="en-US"/>
        </w:rPr>
      </w:pPr>
      <w:ins w:id="1191" w:author="Sydow Antje (sydo)" w:date="2023-09-19T15:14:00Z">
        <w:r w:rsidRPr="008E3345">
          <w:rPr>
            <w:lang w:val="en-US"/>
          </w:rPr>
          <w:tab/>
        </w:r>
        <w:r w:rsidRPr="008E3345">
          <w:rPr>
            <w:lang w:val="en-US"/>
          </w:rPr>
          <w:tab/>
          <w:t>0.001,</w:t>
        </w:r>
      </w:ins>
    </w:p>
    <w:p w14:paraId="2B5C1D09" w14:textId="77777777" w:rsidR="008E3345" w:rsidRPr="008E3345" w:rsidRDefault="008E3345" w:rsidP="008E3345">
      <w:pPr>
        <w:pStyle w:val="Code"/>
        <w:rPr>
          <w:ins w:id="1192" w:author="Sydow Antje (sydo)" w:date="2023-09-19T15:14:00Z"/>
          <w:lang w:val="en-US"/>
        </w:rPr>
      </w:pPr>
      <w:ins w:id="1193" w:author="Sydow Antje (sydo)" w:date="2023-09-19T15:14:00Z">
        <w:r w:rsidRPr="008E3345">
          <w:rPr>
            <w:lang w:val="en-US"/>
          </w:rPr>
          <w:tab/>
        </w:r>
        <w:r w:rsidRPr="008E3345">
          <w:rPr>
            <w:lang w:val="en-US"/>
          </w:rPr>
          <w:tab/>
          <w:t>0.001,</w:t>
        </w:r>
      </w:ins>
    </w:p>
    <w:p w14:paraId="07D29D04" w14:textId="77777777" w:rsidR="008E3345" w:rsidRPr="008E3345" w:rsidRDefault="008E3345" w:rsidP="008E3345">
      <w:pPr>
        <w:pStyle w:val="Code"/>
        <w:rPr>
          <w:ins w:id="1194" w:author="Sydow Antje (sydo)" w:date="2023-09-19T15:14:00Z"/>
          <w:lang w:val="en-US"/>
        </w:rPr>
      </w:pPr>
      <w:ins w:id="1195" w:author="Sydow Antje (sydo)" w:date="2023-09-19T15:14:00Z">
        <w:r w:rsidRPr="008E3345">
          <w:rPr>
            <w:lang w:val="en-US"/>
          </w:rPr>
          <w:tab/>
        </w:r>
        <w:r w:rsidRPr="008E3345">
          <w:rPr>
            <w:lang w:val="en-US"/>
          </w:rPr>
          <w:tab/>
          <w:t>0.001</w:t>
        </w:r>
      </w:ins>
    </w:p>
    <w:p w14:paraId="35DE6584" w14:textId="77777777" w:rsidR="008E3345" w:rsidRPr="008E3345" w:rsidRDefault="008E3345" w:rsidP="008E3345">
      <w:pPr>
        <w:pStyle w:val="Code"/>
        <w:rPr>
          <w:ins w:id="1196" w:author="Sydow Antje (sydo)" w:date="2023-09-19T15:14:00Z"/>
          <w:lang w:val="en-US"/>
        </w:rPr>
      </w:pPr>
      <w:ins w:id="1197" w:author="Sydow Antje (sydo)" w:date="2023-09-19T15:14:00Z">
        <w:r w:rsidRPr="008E3345">
          <w:rPr>
            <w:lang w:val="en-US"/>
          </w:rPr>
          <w:tab/>
          <w:t>],</w:t>
        </w:r>
      </w:ins>
    </w:p>
    <w:p w14:paraId="2FE9423C" w14:textId="77777777" w:rsidR="008E3345" w:rsidRPr="008E3345" w:rsidRDefault="008E3345" w:rsidP="008E3345">
      <w:pPr>
        <w:pStyle w:val="Code"/>
        <w:rPr>
          <w:ins w:id="1198" w:author="Sydow Antje (sydo)" w:date="2023-09-19T15:14:00Z"/>
          <w:lang w:val="en-US"/>
        </w:rPr>
      </w:pPr>
      <w:ins w:id="1199" w:author="Sydow Antje (sydo)" w:date="2023-09-19T15:14:00Z">
        <w:r w:rsidRPr="008E3345">
          <w:rPr>
            <w:lang w:val="en-US"/>
          </w:rPr>
          <w:tab/>
          <w:t>"</w:t>
        </w:r>
        <w:proofErr w:type="spellStart"/>
        <w:r w:rsidRPr="008E3345">
          <w:rPr>
            <w:lang w:val="en-US"/>
          </w:rPr>
          <w:t>r_dxdydz</w:t>
        </w:r>
        <w:proofErr w:type="spellEnd"/>
        <w:r w:rsidRPr="008E3345">
          <w:rPr>
            <w:lang w:val="en-US"/>
          </w:rPr>
          <w:t>": [</w:t>
        </w:r>
      </w:ins>
    </w:p>
    <w:p w14:paraId="229EC400" w14:textId="77777777" w:rsidR="008E3345" w:rsidRPr="008E3345" w:rsidRDefault="008E3345" w:rsidP="008E3345">
      <w:pPr>
        <w:pStyle w:val="Code"/>
        <w:rPr>
          <w:ins w:id="1200" w:author="Sydow Antje (sydo)" w:date="2023-09-19T15:14:00Z"/>
          <w:lang w:val="en-US"/>
        </w:rPr>
      </w:pPr>
      <w:ins w:id="1201" w:author="Sydow Antje (sydo)" w:date="2023-09-19T15:14:00Z">
        <w:r w:rsidRPr="008E3345">
          <w:rPr>
            <w:lang w:val="en-US"/>
          </w:rPr>
          <w:tab/>
        </w:r>
        <w:r w:rsidRPr="008E3345">
          <w:rPr>
            <w:lang w:val="en-US"/>
          </w:rPr>
          <w:tab/>
          <w:t>0.001,</w:t>
        </w:r>
      </w:ins>
    </w:p>
    <w:p w14:paraId="3FD2036D" w14:textId="77777777" w:rsidR="008E3345" w:rsidRPr="008E3345" w:rsidRDefault="008E3345" w:rsidP="008E3345">
      <w:pPr>
        <w:pStyle w:val="Code"/>
        <w:rPr>
          <w:ins w:id="1202" w:author="Sydow Antje (sydo)" w:date="2023-09-19T15:14:00Z"/>
          <w:lang w:val="en-US"/>
        </w:rPr>
      </w:pPr>
      <w:ins w:id="1203" w:author="Sydow Antje (sydo)" w:date="2023-09-19T15:14:00Z">
        <w:r w:rsidRPr="008E3345">
          <w:rPr>
            <w:lang w:val="en-US"/>
          </w:rPr>
          <w:tab/>
        </w:r>
        <w:r w:rsidRPr="008E3345">
          <w:rPr>
            <w:lang w:val="en-US"/>
          </w:rPr>
          <w:tab/>
          <w:t>0.001,</w:t>
        </w:r>
      </w:ins>
    </w:p>
    <w:p w14:paraId="76DA34C0" w14:textId="77777777" w:rsidR="008E3345" w:rsidRPr="008E3345" w:rsidRDefault="008E3345" w:rsidP="008E3345">
      <w:pPr>
        <w:pStyle w:val="Code"/>
        <w:rPr>
          <w:ins w:id="1204" w:author="Sydow Antje (sydo)" w:date="2023-09-19T15:14:00Z"/>
          <w:lang w:val="en-US"/>
        </w:rPr>
      </w:pPr>
      <w:ins w:id="1205" w:author="Sydow Antje (sydo)" w:date="2023-09-19T15:14:00Z">
        <w:r w:rsidRPr="008E3345">
          <w:rPr>
            <w:lang w:val="en-US"/>
          </w:rPr>
          <w:tab/>
        </w:r>
        <w:r w:rsidRPr="008E3345">
          <w:rPr>
            <w:lang w:val="en-US"/>
          </w:rPr>
          <w:tab/>
          <w:t>0.001</w:t>
        </w:r>
      </w:ins>
    </w:p>
    <w:p w14:paraId="2C26A6E2" w14:textId="77777777" w:rsidR="008E3345" w:rsidRPr="008E3345" w:rsidRDefault="008E3345" w:rsidP="008E3345">
      <w:pPr>
        <w:pStyle w:val="Code"/>
        <w:rPr>
          <w:ins w:id="1206" w:author="Sydow Antje (sydo)" w:date="2023-09-19T15:14:00Z"/>
          <w:lang w:val="en-US"/>
        </w:rPr>
      </w:pPr>
      <w:ins w:id="1207" w:author="Sydow Antje (sydo)" w:date="2023-09-19T15:14:00Z">
        <w:r w:rsidRPr="008E3345">
          <w:rPr>
            <w:lang w:val="en-US"/>
          </w:rPr>
          <w:tab/>
          <w:t>],</w:t>
        </w:r>
      </w:ins>
    </w:p>
    <w:p w14:paraId="61DCECC3" w14:textId="77777777" w:rsidR="008E3345" w:rsidRPr="008E3345" w:rsidRDefault="008E3345" w:rsidP="008E3345">
      <w:pPr>
        <w:pStyle w:val="Code"/>
        <w:rPr>
          <w:ins w:id="1208" w:author="Sydow Antje (sydo)" w:date="2023-09-19T15:14:00Z"/>
          <w:lang w:val="en-US"/>
        </w:rPr>
      </w:pPr>
      <w:ins w:id="1209" w:author="Sydow Antje (sydo)" w:date="2023-09-19T15:14:00Z">
        <w:r w:rsidRPr="008E3345">
          <w:rPr>
            <w:lang w:val="en-US"/>
          </w:rPr>
          <w:tab/>
          <w:t>"</w:t>
        </w:r>
        <w:proofErr w:type="spellStart"/>
        <w:proofErr w:type="gramStart"/>
        <w:r w:rsidRPr="008E3345">
          <w:rPr>
            <w:lang w:val="en-US"/>
          </w:rPr>
          <w:t>measured</w:t>
        </w:r>
        <w:proofErr w:type="gramEnd"/>
        <w:r w:rsidRPr="008E3345">
          <w:rPr>
            <w:lang w:val="en-US"/>
          </w:rPr>
          <w:t>_date</w:t>
        </w:r>
        <w:proofErr w:type="spellEnd"/>
        <w:r w:rsidRPr="008E3345">
          <w:rPr>
            <w:lang w:val="en-US"/>
          </w:rPr>
          <w:t>": "2020-01-01",</w:t>
        </w:r>
      </w:ins>
    </w:p>
    <w:p w14:paraId="7373EBAC" w14:textId="77777777" w:rsidR="008E3345" w:rsidRPr="008E3345" w:rsidRDefault="008E3345" w:rsidP="008E3345">
      <w:pPr>
        <w:pStyle w:val="Code"/>
        <w:rPr>
          <w:ins w:id="1210" w:author="Sydow Antje (sydo)" w:date="2023-09-19T15:14:00Z"/>
          <w:lang w:val="en-US"/>
        </w:rPr>
      </w:pPr>
      <w:ins w:id="1211" w:author="Sydow Antje (sydo)" w:date="2023-09-19T15:14:00Z">
        <w:r w:rsidRPr="008E3345">
          <w:rPr>
            <w:lang w:val="en-US"/>
          </w:rPr>
          <w:tab/>
          <w:t>"</w:t>
        </w:r>
        <w:proofErr w:type="spellStart"/>
        <w:proofErr w:type="gramStart"/>
        <w:r w:rsidRPr="008E3345">
          <w:rPr>
            <w:lang w:val="en-US"/>
          </w:rPr>
          <w:t>project</w:t>
        </w:r>
        <w:proofErr w:type="gramEnd"/>
        <w:r w:rsidRPr="008E3345">
          <w:rPr>
            <w:lang w:val="en-US"/>
          </w:rPr>
          <w:t>_name</w:t>
        </w:r>
        <w:proofErr w:type="spellEnd"/>
        <w:r w:rsidRPr="008E3345">
          <w:rPr>
            <w:lang w:val="en-US"/>
          </w:rPr>
          <w:t>": "CWA demo project",</w:t>
        </w:r>
      </w:ins>
    </w:p>
    <w:p w14:paraId="412528D5" w14:textId="77777777" w:rsidR="008E3345" w:rsidRPr="008E3345" w:rsidRDefault="008E3345" w:rsidP="008E3345">
      <w:pPr>
        <w:pStyle w:val="Code"/>
        <w:rPr>
          <w:ins w:id="1212" w:author="Sydow Antje (sydo)" w:date="2023-09-19T15:14:00Z"/>
          <w:lang w:val="fr-CH"/>
          <w:rPrChange w:id="1213" w:author="Sydow Antje (sydo)" w:date="2023-09-19T15:14:00Z">
            <w:rPr>
              <w:ins w:id="1214" w:author="Sydow Antje (sydo)" w:date="2023-09-19T15:14:00Z"/>
              <w:lang w:val="en-US"/>
            </w:rPr>
          </w:rPrChange>
        </w:rPr>
      </w:pPr>
      <w:ins w:id="1215" w:author="Sydow Antje (sydo)" w:date="2023-09-19T15:14:00Z">
        <w:r w:rsidRPr="008E3345">
          <w:rPr>
            <w:lang w:val="en-US"/>
          </w:rPr>
          <w:tab/>
        </w:r>
        <w:r w:rsidRPr="008E3345">
          <w:rPr>
            <w:lang w:val="fr-CH"/>
            <w:rPrChange w:id="1216" w:author="Sydow Antje (sydo)" w:date="2023-09-19T15:14:00Z">
              <w:rPr>
                <w:lang w:val="en-US"/>
              </w:rPr>
            </w:rPrChange>
          </w:rPr>
          <w:t>"</w:t>
        </w:r>
        <w:proofErr w:type="spellStart"/>
        <w:r w:rsidRPr="008E3345">
          <w:rPr>
            <w:lang w:val="fr-CH"/>
            <w:rPrChange w:id="1217" w:author="Sydow Antje (sydo)" w:date="2023-09-19T15:14:00Z">
              <w:rPr>
                <w:lang w:val="en-US"/>
              </w:rPr>
            </w:rPrChange>
          </w:rPr>
          <w:t>contact_person</w:t>
        </w:r>
        <w:proofErr w:type="spellEnd"/>
        <w:proofErr w:type="gramStart"/>
        <w:r w:rsidRPr="008E3345">
          <w:rPr>
            <w:lang w:val="fr-CH"/>
            <w:rPrChange w:id="1218" w:author="Sydow Antje (sydo)" w:date="2023-09-19T15:14:00Z">
              <w:rPr>
                <w:lang w:val="en-US"/>
              </w:rPr>
            </w:rPrChange>
          </w:rPr>
          <w:t>":</w:t>
        </w:r>
        <w:proofErr w:type="gramEnd"/>
        <w:r w:rsidRPr="008E3345">
          <w:rPr>
            <w:lang w:val="fr-CH"/>
            <w:rPrChange w:id="1219" w:author="Sydow Antje (sydo)" w:date="2023-09-19T15:14:00Z">
              <w:rPr>
                <w:lang w:val="en-US"/>
              </w:rPr>
            </w:rPrChange>
          </w:rPr>
          <w:t xml:space="preserve"> "someone@example.com",</w:t>
        </w:r>
      </w:ins>
    </w:p>
    <w:p w14:paraId="3E767E83" w14:textId="499C5D41" w:rsidR="008E3345" w:rsidRPr="009968F0" w:rsidRDefault="008E3345" w:rsidP="008E3345">
      <w:pPr>
        <w:pStyle w:val="Code"/>
        <w:rPr>
          <w:lang w:val="en-US"/>
        </w:rPr>
      </w:pPr>
      <w:ins w:id="1220" w:author="Sydow Antje (sydo)" w:date="2023-09-19T15:14:00Z">
        <w:r w:rsidRPr="008E3345">
          <w:rPr>
            <w:lang w:val="en-US"/>
          </w:rPr>
          <w:t>}</w:t>
        </w:r>
      </w:ins>
    </w:p>
    <w:p w14:paraId="419C7E44" w14:textId="372C9FA8" w:rsidR="000477B7" w:rsidRPr="009968F0" w:rsidRDefault="000477B7" w:rsidP="000477B7">
      <w:pPr>
        <w:pStyle w:val="a3"/>
        <w:rPr>
          <w:bCs/>
        </w:rPr>
      </w:pPr>
      <w:bookmarkStart w:id="1221" w:name="_Toc139546196"/>
      <w:bookmarkEnd w:id="1221"/>
      <w:r w:rsidRPr="009968F0">
        <w:rPr>
          <w:bCs/>
        </w:rPr>
        <w:t xml:space="preserve">Example of </w:t>
      </w:r>
      <w:r w:rsidR="00CE639D" w:rsidRPr="009968F0">
        <w:rPr>
          <w:bCs/>
        </w:rPr>
        <w:t xml:space="preserve">large set of </w:t>
      </w:r>
      <w:r w:rsidRPr="009968F0">
        <w:rPr>
          <w:bCs/>
        </w:rPr>
        <w:t xml:space="preserve">read-out </w:t>
      </w:r>
      <w:r w:rsidR="00CE639D" w:rsidRPr="009968F0">
        <w:rPr>
          <w:bCs/>
        </w:rPr>
        <w:t xml:space="preserve">data </w:t>
      </w:r>
    </w:p>
    <w:p w14:paraId="2BA4D231" w14:textId="5577AFE6" w:rsidR="000477B7" w:rsidRPr="009968F0" w:rsidRDefault="007E3002" w:rsidP="003876EB">
      <w:pPr>
        <w:pStyle w:val="FigureImage"/>
      </w:pPr>
      <w:r w:rsidRPr="009968F0">
        <w:rPr>
          <w:noProof/>
        </w:rPr>
        <w:drawing>
          <wp:inline distT="0" distB="0" distL="0" distR="0" wp14:anchorId="6BA3DC73" wp14:editId="0132082A">
            <wp:extent cx="1557528" cy="1787652"/>
            <wp:effectExtent l="0" t="0" r="5080" b="3175"/>
            <wp:docPr id="44" name="a0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005.tif"/>
                    <pic:cNvPicPr/>
                  </pic:nvPicPr>
                  <pic:blipFill>
                    <a:blip r:embed="rId66" r:link="rId67" cstate="print">
                      <a:extLst>
                        <a:ext uri="{28A0092B-C50C-407E-A947-70E740481C1C}">
                          <a14:useLocalDpi xmlns:a14="http://schemas.microsoft.com/office/drawing/2010/main" val="0"/>
                        </a:ext>
                      </a:extLst>
                    </a:blip>
                    <a:stretch>
                      <a:fillRect/>
                    </a:stretch>
                  </pic:blipFill>
                  <pic:spPr>
                    <a:xfrm>
                      <a:off x="0" y="0"/>
                      <a:ext cx="1557528" cy="1787652"/>
                    </a:xfrm>
                    <a:prstGeom prst="rect">
                      <a:avLst/>
                    </a:prstGeom>
                  </pic:spPr>
                </pic:pic>
              </a:graphicData>
            </a:graphic>
          </wp:inline>
        </w:drawing>
      </w:r>
    </w:p>
    <w:p w14:paraId="6D207352" w14:textId="61376EA0" w:rsidR="000477B7" w:rsidRPr="009968F0" w:rsidRDefault="000477B7" w:rsidP="000477B7">
      <w:pPr>
        <w:pStyle w:val="Figuretitle"/>
      </w:pPr>
      <w:r w:rsidRPr="009968F0">
        <w:t xml:space="preserve">Figure </w:t>
      </w:r>
      <w:r w:rsidR="00D43DB5" w:rsidRPr="009968F0">
        <w:t>A.</w:t>
      </w:r>
      <w:r w:rsidRPr="009968F0">
        <w:t xml:space="preserve">5 —Read-out tag with </w:t>
      </w:r>
      <w:r w:rsidR="00D43DB5" w:rsidRPr="009968F0">
        <w:t xml:space="preserve">large set of </w:t>
      </w:r>
      <w:r w:rsidRPr="009968F0">
        <w:t xml:space="preserve">data; URL: </w:t>
      </w:r>
      <w:hyperlink r:id="rId68" w:history="1">
        <w:r w:rsidRPr="009968F0">
          <w:rPr>
            <w:rStyle w:val="Hyperlink"/>
            <w:color w:val="auto"/>
            <w:u w:val="none"/>
          </w:rPr>
          <w:t>https://www.bimprove-h2020.eu/m/1/125</w:t>
        </w:r>
      </w:hyperlink>
    </w:p>
    <w:p w14:paraId="5E669350" w14:textId="464BBA51" w:rsidR="00563513" w:rsidRPr="009968F0" w:rsidRDefault="00563513" w:rsidP="000477B7">
      <w:pPr>
        <w:pStyle w:val="BodyText"/>
      </w:pPr>
      <w:r w:rsidRPr="009968F0">
        <w:t xml:space="preserve">Please note, that in this case </w:t>
      </w:r>
      <w:r w:rsidR="00AD6F49" w:rsidRPr="009968F0">
        <w:t xml:space="preserve">the information is password-protected to show, how the information can be protected. (User: CWA; Password: 125) </w:t>
      </w:r>
    </w:p>
    <w:p w14:paraId="297F34A8" w14:textId="5B8B3EC2" w:rsidR="000477B7" w:rsidRPr="009968F0" w:rsidDel="00973FC5" w:rsidRDefault="000477B7" w:rsidP="00572524">
      <w:pPr>
        <w:pStyle w:val="Code"/>
        <w:rPr>
          <w:del w:id="1222" w:author="Sydow Antje (sydo)" w:date="2023-09-19T15:16:00Z"/>
          <w:lang w:val="en-US"/>
        </w:rPr>
      </w:pPr>
      <w:del w:id="1223" w:author="Sydow Antje (sydo)" w:date="2023-09-19T15:16:00Z">
        <w:r w:rsidRPr="009968F0" w:rsidDel="00973FC5">
          <w:rPr>
            <w:lang w:val="en-US"/>
          </w:rPr>
          <w:delText>{</w:delText>
        </w:r>
      </w:del>
    </w:p>
    <w:p w14:paraId="1013E614" w14:textId="256C1173" w:rsidR="000477B7" w:rsidRPr="009968F0" w:rsidDel="00973FC5" w:rsidRDefault="000477B7" w:rsidP="00572524">
      <w:pPr>
        <w:pStyle w:val="Code"/>
        <w:rPr>
          <w:del w:id="1224" w:author="Sydow Antje (sydo)" w:date="2023-09-19T15:16:00Z"/>
          <w:lang w:val="en-US"/>
        </w:rPr>
      </w:pPr>
      <w:del w:id="1225" w:author="Sydow Antje (sydo)" w:date="2023-09-19T15:16:00Z">
        <w:r w:rsidRPr="009968F0" w:rsidDel="00973FC5">
          <w:rPr>
            <w:lang w:val="en-US"/>
          </w:rPr>
          <w:tab/>
          <w:delText>"version": "0.1.0",</w:delText>
        </w:r>
      </w:del>
    </w:p>
    <w:p w14:paraId="666E46F5" w14:textId="403B56C2" w:rsidR="000477B7" w:rsidRPr="009968F0" w:rsidDel="00973FC5" w:rsidRDefault="000477B7" w:rsidP="00572524">
      <w:pPr>
        <w:pStyle w:val="Code"/>
        <w:rPr>
          <w:del w:id="1226" w:author="Sydow Antje (sydo)" w:date="2023-09-19T15:16:00Z"/>
          <w:lang w:val="en-US"/>
        </w:rPr>
      </w:pPr>
      <w:del w:id="1227" w:author="Sydow Antje (sydo)" w:date="2023-09-19T15:16:00Z">
        <w:r w:rsidRPr="009968F0" w:rsidDel="00973FC5">
          <w:rPr>
            <w:lang w:val="en-US"/>
          </w:rPr>
          <w:tab/>
          <w:delText>"marker_nr": 125,</w:delText>
        </w:r>
      </w:del>
    </w:p>
    <w:p w14:paraId="2FA51FF6" w14:textId="1AC087F8" w:rsidR="000477B7" w:rsidRPr="009968F0" w:rsidDel="00973FC5" w:rsidRDefault="000477B7" w:rsidP="00572524">
      <w:pPr>
        <w:pStyle w:val="Code"/>
        <w:rPr>
          <w:del w:id="1228" w:author="Sydow Antje (sydo)" w:date="2023-09-19T15:16:00Z"/>
          <w:lang w:val="en-US"/>
        </w:rPr>
      </w:pPr>
      <w:del w:id="1229" w:author="Sydow Antje (sydo)" w:date="2023-09-19T15:16:00Z">
        <w:r w:rsidRPr="009968F0" w:rsidDel="00973FC5">
          <w:rPr>
            <w:lang w:val="en-US"/>
          </w:rPr>
          <w:tab/>
          <w:delText>"valid": true,</w:delText>
        </w:r>
      </w:del>
    </w:p>
    <w:p w14:paraId="6CC7FCFA" w14:textId="434CFEE8" w:rsidR="000477B7" w:rsidRPr="009968F0" w:rsidDel="00973FC5" w:rsidRDefault="000477B7" w:rsidP="00572524">
      <w:pPr>
        <w:pStyle w:val="Code"/>
        <w:rPr>
          <w:del w:id="1230" w:author="Sydow Antje (sydo)" w:date="2023-09-19T15:16:00Z"/>
          <w:lang w:val="en-US"/>
        </w:rPr>
      </w:pPr>
      <w:del w:id="1231" w:author="Sydow Antje (sydo)" w:date="2023-09-19T15:16:00Z">
        <w:r w:rsidRPr="009968F0" w:rsidDel="00973FC5">
          <w:rPr>
            <w:lang w:val="en-US"/>
          </w:rPr>
          <w:tab/>
          <w:delText>"l_xyz": [</w:delText>
        </w:r>
      </w:del>
    </w:p>
    <w:p w14:paraId="4F40F024" w14:textId="09E5CC4E" w:rsidR="000477B7" w:rsidRPr="009968F0" w:rsidDel="00973FC5" w:rsidRDefault="000477B7" w:rsidP="00572524">
      <w:pPr>
        <w:pStyle w:val="Code"/>
        <w:rPr>
          <w:del w:id="1232" w:author="Sydow Antje (sydo)" w:date="2023-09-19T15:16:00Z"/>
          <w:lang w:val="en-US"/>
        </w:rPr>
      </w:pPr>
      <w:del w:id="1233" w:author="Sydow Antje (sydo)" w:date="2023-09-19T15:16:00Z">
        <w:r w:rsidRPr="009968F0" w:rsidDel="00973FC5">
          <w:rPr>
            <w:lang w:val="en-US"/>
          </w:rPr>
          <w:tab/>
        </w:r>
        <w:r w:rsidRPr="009968F0" w:rsidDel="00973FC5">
          <w:rPr>
            <w:lang w:val="en-US"/>
          </w:rPr>
          <w:tab/>
          <w:delText>310.208,</w:delText>
        </w:r>
      </w:del>
    </w:p>
    <w:p w14:paraId="09496F85" w14:textId="34BA299A" w:rsidR="000477B7" w:rsidRPr="009968F0" w:rsidDel="00973FC5" w:rsidRDefault="000477B7" w:rsidP="00572524">
      <w:pPr>
        <w:pStyle w:val="Code"/>
        <w:rPr>
          <w:del w:id="1234" w:author="Sydow Antje (sydo)" w:date="2023-09-19T15:16:00Z"/>
          <w:lang w:val="en-US"/>
        </w:rPr>
      </w:pPr>
      <w:del w:id="1235" w:author="Sydow Antje (sydo)" w:date="2023-09-19T15:16:00Z">
        <w:r w:rsidRPr="009968F0" w:rsidDel="00973FC5">
          <w:rPr>
            <w:lang w:val="en-US"/>
          </w:rPr>
          <w:tab/>
        </w:r>
        <w:r w:rsidRPr="009968F0" w:rsidDel="00973FC5">
          <w:rPr>
            <w:lang w:val="en-US"/>
          </w:rPr>
          <w:tab/>
          <w:delText>201.489,</w:delText>
        </w:r>
      </w:del>
    </w:p>
    <w:p w14:paraId="6147FE02" w14:textId="3AEC0E26" w:rsidR="000477B7" w:rsidRPr="009968F0" w:rsidDel="00973FC5" w:rsidRDefault="000477B7" w:rsidP="00572524">
      <w:pPr>
        <w:pStyle w:val="Code"/>
        <w:rPr>
          <w:del w:id="1236" w:author="Sydow Antje (sydo)" w:date="2023-09-19T15:16:00Z"/>
          <w:lang w:val="en-US"/>
        </w:rPr>
      </w:pPr>
      <w:del w:id="1237" w:author="Sydow Antje (sydo)" w:date="2023-09-19T15:16:00Z">
        <w:r w:rsidRPr="009968F0" w:rsidDel="00973FC5">
          <w:rPr>
            <w:lang w:val="en-US"/>
          </w:rPr>
          <w:tab/>
        </w:r>
        <w:r w:rsidRPr="009968F0" w:rsidDel="00973FC5">
          <w:rPr>
            <w:lang w:val="en-US"/>
          </w:rPr>
          <w:tab/>
          <w:delText>97.363</w:delText>
        </w:r>
      </w:del>
    </w:p>
    <w:p w14:paraId="21E87183" w14:textId="2AB5C532" w:rsidR="000477B7" w:rsidRPr="009968F0" w:rsidDel="00973FC5" w:rsidRDefault="000477B7" w:rsidP="00572524">
      <w:pPr>
        <w:pStyle w:val="Code"/>
        <w:rPr>
          <w:del w:id="1238" w:author="Sydow Antje (sydo)" w:date="2023-09-19T15:16:00Z"/>
          <w:lang w:val="en-US"/>
        </w:rPr>
      </w:pPr>
      <w:del w:id="1239" w:author="Sydow Antje (sydo)" w:date="2023-09-19T15:16:00Z">
        <w:r w:rsidRPr="009968F0" w:rsidDel="00973FC5">
          <w:rPr>
            <w:lang w:val="en-US"/>
          </w:rPr>
          <w:tab/>
          <w:delText>],</w:delText>
        </w:r>
      </w:del>
    </w:p>
    <w:p w14:paraId="6D577FCF" w14:textId="2B1A0F03" w:rsidR="000477B7" w:rsidRPr="009968F0" w:rsidDel="00973FC5" w:rsidRDefault="000477B7" w:rsidP="00572524">
      <w:pPr>
        <w:pStyle w:val="Code"/>
        <w:rPr>
          <w:del w:id="1240" w:author="Sydow Antje (sydo)" w:date="2023-09-19T15:16:00Z"/>
          <w:lang w:val="en-US"/>
        </w:rPr>
      </w:pPr>
      <w:del w:id="1241" w:author="Sydow Antje (sydo)" w:date="2023-09-19T15:16:00Z">
        <w:r w:rsidRPr="009968F0" w:rsidDel="00973FC5">
          <w:rPr>
            <w:lang w:val="en-US"/>
          </w:rPr>
          <w:tab/>
          <w:delText>"r_xyz": [</w:delText>
        </w:r>
      </w:del>
    </w:p>
    <w:p w14:paraId="50CF2481" w14:textId="2D600470" w:rsidR="000477B7" w:rsidRPr="009968F0" w:rsidDel="00973FC5" w:rsidRDefault="000477B7" w:rsidP="00572524">
      <w:pPr>
        <w:pStyle w:val="Code"/>
        <w:rPr>
          <w:del w:id="1242" w:author="Sydow Antje (sydo)" w:date="2023-09-19T15:16:00Z"/>
          <w:lang w:val="en-US"/>
        </w:rPr>
      </w:pPr>
      <w:del w:id="1243" w:author="Sydow Antje (sydo)" w:date="2023-09-19T15:16:00Z">
        <w:r w:rsidRPr="009968F0" w:rsidDel="00973FC5">
          <w:rPr>
            <w:lang w:val="en-US"/>
          </w:rPr>
          <w:tab/>
        </w:r>
        <w:r w:rsidRPr="009968F0" w:rsidDel="00973FC5">
          <w:rPr>
            <w:lang w:val="en-US"/>
          </w:rPr>
          <w:tab/>
          <w:delText>310.051,</w:delText>
        </w:r>
      </w:del>
    </w:p>
    <w:p w14:paraId="35B84FE4" w14:textId="56CA12EF" w:rsidR="000477B7" w:rsidRPr="009968F0" w:rsidDel="00973FC5" w:rsidRDefault="000477B7" w:rsidP="00572524">
      <w:pPr>
        <w:pStyle w:val="Code"/>
        <w:rPr>
          <w:del w:id="1244" w:author="Sydow Antje (sydo)" w:date="2023-09-19T15:16:00Z"/>
          <w:lang w:val="en-US"/>
        </w:rPr>
      </w:pPr>
      <w:del w:id="1245" w:author="Sydow Antje (sydo)" w:date="2023-09-19T15:16:00Z">
        <w:r w:rsidRPr="009968F0" w:rsidDel="00973FC5">
          <w:rPr>
            <w:lang w:val="en-US"/>
          </w:rPr>
          <w:tab/>
        </w:r>
        <w:r w:rsidRPr="009968F0" w:rsidDel="00973FC5">
          <w:rPr>
            <w:lang w:val="en-US"/>
          </w:rPr>
          <w:tab/>
          <w:delText>201.61,</w:delText>
        </w:r>
      </w:del>
    </w:p>
    <w:p w14:paraId="7ADDAE4C" w14:textId="7949B52C" w:rsidR="000477B7" w:rsidRPr="009968F0" w:rsidDel="00973FC5" w:rsidRDefault="000477B7" w:rsidP="00572524">
      <w:pPr>
        <w:pStyle w:val="Code"/>
        <w:rPr>
          <w:del w:id="1246" w:author="Sydow Antje (sydo)" w:date="2023-09-19T15:16:00Z"/>
          <w:lang w:val="en-US"/>
        </w:rPr>
      </w:pPr>
      <w:del w:id="1247" w:author="Sydow Antje (sydo)" w:date="2023-09-19T15:16:00Z">
        <w:r w:rsidRPr="009968F0" w:rsidDel="00973FC5">
          <w:rPr>
            <w:lang w:val="en-US"/>
          </w:rPr>
          <w:tab/>
        </w:r>
        <w:r w:rsidRPr="009968F0" w:rsidDel="00973FC5">
          <w:rPr>
            <w:lang w:val="en-US"/>
          </w:rPr>
          <w:tab/>
          <w:delText>97.364</w:delText>
        </w:r>
      </w:del>
    </w:p>
    <w:p w14:paraId="25749CF6" w14:textId="0B4DAC16" w:rsidR="000477B7" w:rsidRPr="009968F0" w:rsidDel="00973FC5" w:rsidRDefault="000477B7" w:rsidP="00572524">
      <w:pPr>
        <w:pStyle w:val="Code"/>
        <w:rPr>
          <w:del w:id="1248" w:author="Sydow Antje (sydo)" w:date="2023-09-19T15:16:00Z"/>
          <w:lang w:val="en-US"/>
        </w:rPr>
      </w:pPr>
      <w:del w:id="1249" w:author="Sydow Antje (sydo)" w:date="2023-09-19T15:16:00Z">
        <w:r w:rsidRPr="009968F0" w:rsidDel="00973FC5">
          <w:rPr>
            <w:lang w:val="en-US"/>
          </w:rPr>
          <w:tab/>
          <w:delText>],</w:delText>
        </w:r>
      </w:del>
    </w:p>
    <w:p w14:paraId="05B64CE2" w14:textId="5BBD9C65" w:rsidR="000477B7" w:rsidRPr="009968F0" w:rsidDel="00973FC5" w:rsidRDefault="000477B7" w:rsidP="00572524">
      <w:pPr>
        <w:pStyle w:val="Code"/>
        <w:rPr>
          <w:del w:id="1250" w:author="Sydow Antje (sydo)" w:date="2023-09-19T15:16:00Z"/>
          <w:lang w:val="en-US"/>
        </w:rPr>
      </w:pPr>
      <w:del w:id="1251" w:author="Sydow Antje (sydo)" w:date="2023-09-19T15:16:00Z">
        <w:r w:rsidRPr="009968F0" w:rsidDel="00973FC5">
          <w:rPr>
            <w:lang w:val="en-US"/>
          </w:rPr>
          <w:lastRenderedPageBreak/>
          <w:tab/>
          <w:delText>"epsg": "1032",</w:delText>
        </w:r>
      </w:del>
    </w:p>
    <w:p w14:paraId="3DB02077" w14:textId="044C14BF" w:rsidR="000477B7" w:rsidRPr="009968F0" w:rsidDel="00973FC5" w:rsidRDefault="000477B7" w:rsidP="00572524">
      <w:pPr>
        <w:pStyle w:val="Code"/>
        <w:rPr>
          <w:del w:id="1252" w:author="Sydow Antje (sydo)" w:date="2023-09-19T15:16:00Z"/>
          <w:lang w:val="en-US"/>
        </w:rPr>
      </w:pPr>
      <w:del w:id="1253" w:author="Sydow Antje (sydo)" w:date="2023-09-19T15:16:00Z">
        <w:r w:rsidRPr="009968F0" w:rsidDel="00973FC5">
          <w:rPr>
            <w:lang w:val="en-US"/>
          </w:rPr>
          <w:tab/>
          <w:delText>"measured_date": "2020-01-01",</w:delText>
        </w:r>
      </w:del>
    </w:p>
    <w:p w14:paraId="28DA4F12" w14:textId="10472032" w:rsidR="000477B7" w:rsidRPr="009968F0" w:rsidDel="00973FC5" w:rsidRDefault="000477B7" w:rsidP="00572524">
      <w:pPr>
        <w:pStyle w:val="Code"/>
        <w:rPr>
          <w:del w:id="1254" w:author="Sydow Antje (sydo)" w:date="2023-09-19T15:16:00Z"/>
          <w:lang w:val="en-US"/>
        </w:rPr>
      </w:pPr>
      <w:del w:id="1255" w:author="Sydow Antje (sydo)" w:date="2023-09-19T15:16:00Z">
        <w:r w:rsidRPr="009968F0" w:rsidDel="00973FC5">
          <w:rPr>
            <w:lang w:val="en-US"/>
          </w:rPr>
          <w:tab/>
          <w:delText>"l_dxdydz": [</w:delText>
        </w:r>
      </w:del>
    </w:p>
    <w:p w14:paraId="5A183736" w14:textId="1C028933" w:rsidR="000477B7" w:rsidRPr="009968F0" w:rsidDel="00973FC5" w:rsidRDefault="000477B7" w:rsidP="00572524">
      <w:pPr>
        <w:pStyle w:val="Code"/>
        <w:rPr>
          <w:del w:id="1256" w:author="Sydow Antje (sydo)" w:date="2023-09-19T15:16:00Z"/>
          <w:lang w:val="en-US"/>
        </w:rPr>
      </w:pPr>
      <w:del w:id="1257" w:author="Sydow Antje (sydo)" w:date="2023-09-19T15:16:00Z">
        <w:r w:rsidRPr="009968F0" w:rsidDel="00973FC5">
          <w:rPr>
            <w:lang w:val="en-US"/>
          </w:rPr>
          <w:tab/>
        </w:r>
        <w:r w:rsidRPr="009968F0" w:rsidDel="00973FC5">
          <w:rPr>
            <w:lang w:val="en-US"/>
          </w:rPr>
          <w:tab/>
          <w:delText>0.001,</w:delText>
        </w:r>
      </w:del>
    </w:p>
    <w:p w14:paraId="6E0AEC01" w14:textId="0D556200" w:rsidR="000477B7" w:rsidRPr="009968F0" w:rsidDel="00973FC5" w:rsidRDefault="000477B7" w:rsidP="00572524">
      <w:pPr>
        <w:pStyle w:val="Code"/>
        <w:rPr>
          <w:del w:id="1258" w:author="Sydow Antje (sydo)" w:date="2023-09-19T15:16:00Z"/>
          <w:lang w:val="en-US"/>
        </w:rPr>
      </w:pPr>
      <w:del w:id="1259" w:author="Sydow Antje (sydo)" w:date="2023-09-19T15:16:00Z">
        <w:r w:rsidRPr="009968F0" w:rsidDel="00973FC5">
          <w:rPr>
            <w:lang w:val="en-US"/>
          </w:rPr>
          <w:tab/>
        </w:r>
        <w:r w:rsidRPr="009968F0" w:rsidDel="00973FC5">
          <w:rPr>
            <w:lang w:val="en-US"/>
          </w:rPr>
          <w:tab/>
          <w:delText>0.001,</w:delText>
        </w:r>
      </w:del>
    </w:p>
    <w:p w14:paraId="340CD6F4" w14:textId="71E2C548" w:rsidR="000477B7" w:rsidRPr="009968F0" w:rsidDel="00973FC5" w:rsidRDefault="000477B7" w:rsidP="00572524">
      <w:pPr>
        <w:pStyle w:val="Code"/>
        <w:rPr>
          <w:del w:id="1260" w:author="Sydow Antje (sydo)" w:date="2023-09-19T15:16:00Z"/>
          <w:lang w:val="en-US"/>
        </w:rPr>
      </w:pPr>
      <w:del w:id="1261" w:author="Sydow Antje (sydo)" w:date="2023-09-19T15:16:00Z">
        <w:r w:rsidRPr="009968F0" w:rsidDel="00973FC5">
          <w:rPr>
            <w:lang w:val="en-US"/>
          </w:rPr>
          <w:tab/>
        </w:r>
        <w:r w:rsidRPr="009968F0" w:rsidDel="00973FC5">
          <w:rPr>
            <w:lang w:val="en-US"/>
          </w:rPr>
          <w:tab/>
          <w:delText>0.001</w:delText>
        </w:r>
      </w:del>
    </w:p>
    <w:p w14:paraId="6B9F1A64" w14:textId="49EE448D" w:rsidR="000477B7" w:rsidRPr="009968F0" w:rsidDel="00973FC5" w:rsidRDefault="000477B7" w:rsidP="00572524">
      <w:pPr>
        <w:pStyle w:val="Code"/>
        <w:rPr>
          <w:del w:id="1262" w:author="Sydow Antje (sydo)" w:date="2023-09-19T15:16:00Z"/>
          <w:lang w:val="en-US"/>
        </w:rPr>
      </w:pPr>
      <w:del w:id="1263" w:author="Sydow Antje (sydo)" w:date="2023-09-19T15:16:00Z">
        <w:r w:rsidRPr="009968F0" w:rsidDel="00973FC5">
          <w:rPr>
            <w:lang w:val="en-US"/>
          </w:rPr>
          <w:tab/>
          <w:delText>],</w:delText>
        </w:r>
      </w:del>
    </w:p>
    <w:p w14:paraId="51C460AB" w14:textId="326C64ED" w:rsidR="000477B7" w:rsidRPr="009968F0" w:rsidDel="00973FC5" w:rsidRDefault="000477B7" w:rsidP="00572524">
      <w:pPr>
        <w:pStyle w:val="Code"/>
        <w:rPr>
          <w:del w:id="1264" w:author="Sydow Antje (sydo)" w:date="2023-09-19T15:16:00Z"/>
          <w:lang w:val="en-US"/>
        </w:rPr>
      </w:pPr>
      <w:del w:id="1265" w:author="Sydow Antje (sydo)" w:date="2023-09-19T15:16:00Z">
        <w:r w:rsidRPr="009968F0" w:rsidDel="00973FC5">
          <w:rPr>
            <w:lang w:val="en-US"/>
          </w:rPr>
          <w:tab/>
          <w:delText>"r_dxdydz": [</w:delText>
        </w:r>
      </w:del>
    </w:p>
    <w:p w14:paraId="75BD6126" w14:textId="5EDE9FA1" w:rsidR="000477B7" w:rsidRPr="009968F0" w:rsidDel="00973FC5" w:rsidRDefault="000477B7" w:rsidP="00572524">
      <w:pPr>
        <w:pStyle w:val="Code"/>
        <w:rPr>
          <w:del w:id="1266" w:author="Sydow Antje (sydo)" w:date="2023-09-19T15:16:00Z"/>
          <w:lang w:val="en-US"/>
        </w:rPr>
      </w:pPr>
      <w:del w:id="1267" w:author="Sydow Antje (sydo)" w:date="2023-09-19T15:16:00Z">
        <w:r w:rsidRPr="009968F0" w:rsidDel="00973FC5">
          <w:rPr>
            <w:lang w:val="en-US"/>
          </w:rPr>
          <w:tab/>
        </w:r>
        <w:r w:rsidRPr="009968F0" w:rsidDel="00973FC5">
          <w:rPr>
            <w:lang w:val="en-US"/>
          </w:rPr>
          <w:tab/>
          <w:delText>0.001,</w:delText>
        </w:r>
      </w:del>
    </w:p>
    <w:p w14:paraId="7D44F79F" w14:textId="71C303CB" w:rsidR="000477B7" w:rsidRPr="009968F0" w:rsidDel="00973FC5" w:rsidRDefault="000477B7" w:rsidP="00572524">
      <w:pPr>
        <w:pStyle w:val="Code"/>
        <w:rPr>
          <w:del w:id="1268" w:author="Sydow Antje (sydo)" w:date="2023-09-19T15:16:00Z"/>
          <w:lang w:val="en-US"/>
        </w:rPr>
      </w:pPr>
      <w:del w:id="1269" w:author="Sydow Antje (sydo)" w:date="2023-09-19T15:16:00Z">
        <w:r w:rsidRPr="009968F0" w:rsidDel="00973FC5">
          <w:rPr>
            <w:lang w:val="en-US"/>
          </w:rPr>
          <w:tab/>
        </w:r>
        <w:r w:rsidRPr="009968F0" w:rsidDel="00973FC5">
          <w:rPr>
            <w:lang w:val="en-US"/>
          </w:rPr>
          <w:tab/>
          <w:delText>0.001,</w:delText>
        </w:r>
      </w:del>
    </w:p>
    <w:p w14:paraId="59DC82AD" w14:textId="700E8569" w:rsidR="000477B7" w:rsidRPr="009968F0" w:rsidDel="00973FC5" w:rsidRDefault="000477B7" w:rsidP="00572524">
      <w:pPr>
        <w:pStyle w:val="Code"/>
        <w:rPr>
          <w:del w:id="1270" w:author="Sydow Antje (sydo)" w:date="2023-09-19T15:16:00Z"/>
          <w:lang w:val="en-US"/>
        </w:rPr>
      </w:pPr>
      <w:del w:id="1271" w:author="Sydow Antje (sydo)" w:date="2023-09-19T15:16:00Z">
        <w:r w:rsidRPr="009968F0" w:rsidDel="00973FC5">
          <w:rPr>
            <w:lang w:val="en-US"/>
          </w:rPr>
          <w:tab/>
        </w:r>
        <w:r w:rsidRPr="009968F0" w:rsidDel="00973FC5">
          <w:rPr>
            <w:lang w:val="en-US"/>
          </w:rPr>
          <w:tab/>
          <w:delText>0.001</w:delText>
        </w:r>
      </w:del>
    </w:p>
    <w:p w14:paraId="7B8E00AF" w14:textId="23A8A815" w:rsidR="000477B7" w:rsidRPr="009968F0" w:rsidDel="00973FC5" w:rsidRDefault="000477B7" w:rsidP="00572524">
      <w:pPr>
        <w:pStyle w:val="Code"/>
        <w:rPr>
          <w:del w:id="1272" w:author="Sydow Antje (sydo)" w:date="2023-09-19T15:16:00Z"/>
          <w:lang w:val="en-US"/>
        </w:rPr>
      </w:pPr>
      <w:del w:id="1273" w:author="Sydow Antje (sydo)" w:date="2023-09-19T15:16:00Z">
        <w:r w:rsidRPr="009968F0" w:rsidDel="00973FC5">
          <w:rPr>
            <w:lang w:val="en-US"/>
          </w:rPr>
          <w:tab/>
          <w:delText>],</w:delText>
        </w:r>
      </w:del>
    </w:p>
    <w:p w14:paraId="11BD319D" w14:textId="5910D396" w:rsidR="000477B7" w:rsidRPr="009968F0" w:rsidDel="00973FC5" w:rsidRDefault="000477B7" w:rsidP="00572524">
      <w:pPr>
        <w:pStyle w:val="Code"/>
        <w:rPr>
          <w:del w:id="1274" w:author="Sydow Antje (sydo)" w:date="2023-09-19T15:16:00Z"/>
          <w:lang w:val="en-US"/>
        </w:rPr>
      </w:pPr>
      <w:del w:id="1275" w:author="Sydow Antje (sydo)" w:date="2023-09-19T15:16:00Z">
        <w:r w:rsidRPr="009968F0" w:rsidDel="00973FC5">
          <w:rPr>
            <w:lang w:val="en-US"/>
          </w:rPr>
          <w:tab/>
          <w:delText>"project_name": "CWA demo project",</w:delText>
        </w:r>
      </w:del>
    </w:p>
    <w:p w14:paraId="22250737" w14:textId="52662E24" w:rsidR="000477B7" w:rsidRPr="002D25F5" w:rsidDel="00973FC5" w:rsidRDefault="000477B7" w:rsidP="00572524">
      <w:pPr>
        <w:pStyle w:val="Code"/>
        <w:rPr>
          <w:del w:id="1276" w:author="Sydow Antje (sydo)" w:date="2023-09-19T15:16:00Z"/>
          <w:lang w:val="fr-CH"/>
          <w:rPrChange w:id="1277" w:author="Sydow Antje (sydo)" w:date="2023-08-31T10:47:00Z">
            <w:rPr>
              <w:del w:id="1278" w:author="Sydow Antje (sydo)" w:date="2023-09-19T15:16:00Z"/>
              <w:lang w:val="en-US"/>
            </w:rPr>
          </w:rPrChange>
        </w:rPr>
      </w:pPr>
      <w:del w:id="1279" w:author="Sydow Antje (sydo)" w:date="2023-09-19T15:16:00Z">
        <w:r w:rsidRPr="009968F0" w:rsidDel="00973FC5">
          <w:rPr>
            <w:lang w:val="en-US"/>
          </w:rPr>
          <w:tab/>
        </w:r>
        <w:r w:rsidRPr="002D25F5" w:rsidDel="00973FC5">
          <w:rPr>
            <w:lang w:val="fr-CH"/>
            <w:rPrChange w:id="1280" w:author="Sydow Antje (sydo)" w:date="2023-08-31T10:47:00Z">
              <w:rPr>
                <w:lang w:val="en-US"/>
              </w:rPr>
            </w:rPrChange>
          </w:rPr>
          <w:delText>"contact_person": "someone@example.com",</w:delText>
        </w:r>
      </w:del>
    </w:p>
    <w:p w14:paraId="01927EC8" w14:textId="47FCD155" w:rsidR="000477B7" w:rsidRPr="009968F0" w:rsidDel="00973FC5" w:rsidRDefault="000477B7" w:rsidP="00572524">
      <w:pPr>
        <w:pStyle w:val="Code"/>
        <w:rPr>
          <w:del w:id="1281" w:author="Sydow Antje (sydo)" w:date="2023-09-19T15:16:00Z"/>
          <w:lang w:val="en-US"/>
        </w:rPr>
      </w:pPr>
      <w:del w:id="1282" w:author="Sydow Antje (sydo)" w:date="2023-09-19T15:16:00Z">
        <w:r w:rsidRPr="002D25F5" w:rsidDel="00973FC5">
          <w:rPr>
            <w:lang w:val="fr-CH"/>
            <w:rPrChange w:id="1283" w:author="Sydow Antje (sydo)" w:date="2023-08-31T10:47:00Z">
              <w:rPr>
                <w:lang w:val="en-US"/>
              </w:rPr>
            </w:rPrChange>
          </w:rPr>
          <w:tab/>
        </w:r>
        <w:r w:rsidRPr="009968F0" w:rsidDel="00973FC5">
          <w:rPr>
            <w:lang w:val="en-US"/>
          </w:rPr>
          <w:delText>"issue_id": "f6a6afb7-b4cc-4760-a4b8-7085a9a7d696",</w:delText>
        </w:r>
      </w:del>
    </w:p>
    <w:p w14:paraId="6C16822A" w14:textId="5D39BC59" w:rsidR="000477B7" w:rsidRPr="009968F0" w:rsidDel="00973FC5" w:rsidRDefault="000477B7" w:rsidP="00572524">
      <w:pPr>
        <w:pStyle w:val="Code"/>
        <w:rPr>
          <w:del w:id="1284" w:author="Sydow Antje (sydo)" w:date="2023-09-19T15:16:00Z"/>
          <w:lang w:val="en-US"/>
        </w:rPr>
      </w:pPr>
      <w:del w:id="1285" w:author="Sydow Antje (sydo)" w:date="2023-09-19T15:16:00Z">
        <w:r w:rsidRPr="009968F0" w:rsidDel="00973FC5">
          <w:rPr>
            <w:lang w:val="en-US"/>
          </w:rPr>
          <w:tab/>
          <w:delText>"l_srs_xyz": [</w:delText>
        </w:r>
      </w:del>
    </w:p>
    <w:p w14:paraId="368C785A" w14:textId="6D6A0F0F" w:rsidR="000477B7" w:rsidRPr="009968F0" w:rsidDel="00973FC5" w:rsidRDefault="000477B7" w:rsidP="00572524">
      <w:pPr>
        <w:pStyle w:val="Code"/>
        <w:rPr>
          <w:del w:id="1286" w:author="Sydow Antje (sydo)" w:date="2023-09-19T15:16:00Z"/>
          <w:lang w:val="en-US"/>
        </w:rPr>
      </w:pPr>
      <w:del w:id="1287" w:author="Sydow Antje (sydo)" w:date="2023-09-19T15:16:00Z">
        <w:r w:rsidRPr="009968F0" w:rsidDel="00973FC5">
          <w:rPr>
            <w:lang w:val="en-US"/>
          </w:rPr>
          <w:tab/>
        </w:r>
        <w:r w:rsidRPr="009968F0" w:rsidDel="00973FC5">
          <w:rPr>
            <w:lang w:val="en-US"/>
          </w:rPr>
          <w:tab/>
          <w:delText>10.826834,</w:delText>
        </w:r>
      </w:del>
    </w:p>
    <w:p w14:paraId="45F1D3B6" w14:textId="169102CE" w:rsidR="000477B7" w:rsidRPr="009968F0" w:rsidDel="00973FC5" w:rsidRDefault="000477B7" w:rsidP="00572524">
      <w:pPr>
        <w:pStyle w:val="Code"/>
        <w:rPr>
          <w:del w:id="1288" w:author="Sydow Antje (sydo)" w:date="2023-09-19T15:16:00Z"/>
          <w:lang w:val="en-US"/>
        </w:rPr>
      </w:pPr>
      <w:del w:id="1289" w:author="Sydow Antje (sydo)" w:date="2023-09-19T15:16:00Z">
        <w:r w:rsidRPr="009968F0" w:rsidDel="00973FC5">
          <w:rPr>
            <w:lang w:val="en-US"/>
          </w:rPr>
          <w:tab/>
        </w:r>
        <w:r w:rsidRPr="009968F0" w:rsidDel="00973FC5">
          <w:rPr>
            <w:lang w:val="en-US"/>
          </w:rPr>
          <w:tab/>
          <w:delText>59.910968,</w:delText>
        </w:r>
      </w:del>
    </w:p>
    <w:p w14:paraId="6953BDBD" w14:textId="35A58DF8" w:rsidR="000477B7" w:rsidRPr="009968F0" w:rsidDel="00973FC5" w:rsidRDefault="000477B7" w:rsidP="00572524">
      <w:pPr>
        <w:pStyle w:val="Code"/>
        <w:rPr>
          <w:del w:id="1290" w:author="Sydow Antje (sydo)" w:date="2023-09-19T15:16:00Z"/>
          <w:lang w:val="en-US"/>
        </w:rPr>
      </w:pPr>
      <w:del w:id="1291" w:author="Sydow Antje (sydo)" w:date="2023-09-19T15:16:00Z">
        <w:r w:rsidRPr="009968F0" w:rsidDel="00973FC5">
          <w:rPr>
            <w:lang w:val="en-US"/>
          </w:rPr>
          <w:tab/>
        </w:r>
        <w:r w:rsidRPr="009968F0" w:rsidDel="00973FC5">
          <w:rPr>
            <w:lang w:val="en-US"/>
          </w:rPr>
          <w:tab/>
          <w:delText>102.032</w:delText>
        </w:r>
      </w:del>
    </w:p>
    <w:p w14:paraId="4CA2E695" w14:textId="72026417" w:rsidR="000477B7" w:rsidRPr="009968F0" w:rsidDel="00973FC5" w:rsidRDefault="000477B7" w:rsidP="00572524">
      <w:pPr>
        <w:pStyle w:val="Code"/>
        <w:rPr>
          <w:del w:id="1292" w:author="Sydow Antje (sydo)" w:date="2023-09-19T15:16:00Z"/>
          <w:lang w:val="en-US"/>
        </w:rPr>
      </w:pPr>
      <w:del w:id="1293" w:author="Sydow Antje (sydo)" w:date="2023-09-19T15:16:00Z">
        <w:r w:rsidRPr="009968F0" w:rsidDel="00973FC5">
          <w:rPr>
            <w:lang w:val="en-US"/>
          </w:rPr>
          <w:tab/>
          <w:delText>],</w:delText>
        </w:r>
      </w:del>
    </w:p>
    <w:p w14:paraId="2074C3B0" w14:textId="4451D28E" w:rsidR="000477B7" w:rsidRPr="009968F0" w:rsidDel="00973FC5" w:rsidRDefault="000477B7" w:rsidP="00572524">
      <w:pPr>
        <w:pStyle w:val="Code"/>
        <w:rPr>
          <w:del w:id="1294" w:author="Sydow Antje (sydo)" w:date="2023-09-19T15:16:00Z"/>
          <w:lang w:val="en-US"/>
        </w:rPr>
      </w:pPr>
      <w:del w:id="1295" w:author="Sydow Antje (sydo)" w:date="2023-09-19T15:16:00Z">
        <w:r w:rsidRPr="009968F0" w:rsidDel="00973FC5">
          <w:rPr>
            <w:lang w:val="en-US"/>
          </w:rPr>
          <w:tab/>
          <w:delText>"r_srs_xyz": [</w:delText>
        </w:r>
      </w:del>
    </w:p>
    <w:p w14:paraId="3A83FD72" w14:textId="439110AC" w:rsidR="000477B7" w:rsidRPr="009968F0" w:rsidDel="00973FC5" w:rsidRDefault="000477B7" w:rsidP="00572524">
      <w:pPr>
        <w:pStyle w:val="Code"/>
        <w:rPr>
          <w:del w:id="1296" w:author="Sydow Antje (sydo)" w:date="2023-09-19T15:16:00Z"/>
          <w:lang w:val="en-US"/>
        </w:rPr>
      </w:pPr>
      <w:del w:id="1297" w:author="Sydow Antje (sydo)" w:date="2023-09-19T15:16:00Z">
        <w:r w:rsidRPr="009968F0" w:rsidDel="00973FC5">
          <w:rPr>
            <w:lang w:val="en-US"/>
          </w:rPr>
          <w:tab/>
        </w:r>
        <w:r w:rsidRPr="009968F0" w:rsidDel="00973FC5">
          <w:rPr>
            <w:lang w:val="en-US"/>
          </w:rPr>
          <w:tab/>
          <w:delText>10.82683,</w:delText>
        </w:r>
      </w:del>
    </w:p>
    <w:p w14:paraId="749ED554" w14:textId="49DECE97" w:rsidR="000477B7" w:rsidRPr="009968F0" w:rsidDel="00973FC5" w:rsidRDefault="000477B7" w:rsidP="00572524">
      <w:pPr>
        <w:pStyle w:val="Code"/>
        <w:rPr>
          <w:del w:id="1298" w:author="Sydow Antje (sydo)" w:date="2023-09-19T15:16:00Z"/>
          <w:lang w:val="en-US"/>
        </w:rPr>
      </w:pPr>
      <w:del w:id="1299" w:author="Sydow Antje (sydo)" w:date="2023-09-19T15:16:00Z">
        <w:r w:rsidRPr="009968F0" w:rsidDel="00973FC5">
          <w:rPr>
            <w:lang w:val="en-US"/>
          </w:rPr>
          <w:tab/>
        </w:r>
        <w:r w:rsidRPr="009968F0" w:rsidDel="00973FC5">
          <w:rPr>
            <w:lang w:val="en-US"/>
          </w:rPr>
          <w:tab/>
          <w:delText>59.910968,</w:delText>
        </w:r>
      </w:del>
    </w:p>
    <w:p w14:paraId="0C6AEC55" w14:textId="6CEA1A4A" w:rsidR="000477B7" w:rsidRPr="009968F0" w:rsidDel="00973FC5" w:rsidRDefault="000477B7" w:rsidP="00572524">
      <w:pPr>
        <w:pStyle w:val="Code"/>
        <w:rPr>
          <w:del w:id="1300" w:author="Sydow Antje (sydo)" w:date="2023-09-19T15:16:00Z"/>
          <w:lang w:val="en-US"/>
        </w:rPr>
      </w:pPr>
      <w:del w:id="1301" w:author="Sydow Antje (sydo)" w:date="2023-09-19T15:16:00Z">
        <w:r w:rsidRPr="009968F0" w:rsidDel="00973FC5">
          <w:rPr>
            <w:lang w:val="en-US"/>
          </w:rPr>
          <w:tab/>
        </w:r>
        <w:r w:rsidRPr="009968F0" w:rsidDel="00973FC5">
          <w:rPr>
            <w:lang w:val="en-US"/>
          </w:rPr>
          <w:tab/>
          <w:delText>102.032</w:delText>
        </w:r>
      </w:del>
    </w:p>
    <w:p w14:paraId="7CF9333F" w14:textId="416C6E81" w:rsidR="000477B7" w:rsidRPr="009968F0" w:rsidDel="00973FC5" w:rsidRDefault="000477B7" w:rsidP="00572524">
      <w:pPr>
        <w:pStyle w:val="Code"/>
        <w:rPr>
          <w:del w:id="1302" w:author="Sydow Antje (sydo)" w:date="2023-09-19T15:16:00Z"/>
          <w:lang w:val="en-US"/>
        </w:rPr>
      </w:pPr>
      <w:del w:id="1303" w:author="Sydow Antje (sydo)" w:date="2023-09-19T15:16:00Z">
        <w:r w:rsidRPr="009968F0" w:rsidDel="00973FC5">
          <w:rPr>
            <w:lang w:val="en-US"/>
          </w:rPr>
          <w:tab/>
          <w:delText>],</w:delText>
        </w:r>
      </w:del>
    </w:p>
    <w:p w14:paraId="7F2FE4D4" w14:textId="3C5AC42A" w:rsidR="000477B7" w:rsidRPr="009968F0" w:rsidDel="00973FC5" w:rsidRDefault="000477B7" w:rsidP="00572524">
      <w:pPr>
        <w:pStyle w:val="Code"/>
        <w:rPr>
          <w:del w:id="1304" w:author="Sydow Antje (sydo)" w:date="2023-09-19T15:16:00Z"/>
          <w:lang w:val="en-US"/>
        </w:rPr>
      </w:pPr>
      <w:del w:id="1305" w:author="Sydow Antje (sydo)" w:date="2023-09-19T15:16:00Z">
        <w:r w:rsidRPr="009968F0" w:rsidDel="00973FC5">
          <w:rPr>
            <w:lang w:val="en-US"/>
          </w:rPr>
          <w:tab/>
          <w:delText>"srs_epsg": "4326",</w:delText>
        </w:r>
      </w:del>
    </w:p>
    <w:p w14:paraId="6B6A9D69" w14:textId="68757D08" w:rsidR="000477B7" w:rsidRPr="009968F0" w:rsidDel="00973FC5" w:rsidRDefault="000477B7" w:rsidP="00572524">
      <w:pPr>
        <w:pStyle w:val="Code"/>
        <w:rPr>
          <w:del w:id="1306" w:author="Sydow Antje (sydo)" w:date="2023-09-19T15:16:00Z"/>
          <w:lang w:val="en-US"/>
        </w:rPr>
      </w:pPr>
      <w:del w:id="1307" w:author="Sydow Antje (sydo)" w:date="2023-09-19T15:16:00Z">
        <w:r w:rsidRPr="009968F0" w:rsidDel="00973FC5">
          <w:rPr>
            <w:lang w:val="en-US"/>
          </w:rPr>
          <w:tab/>
          <w:delText>"related_tags": [</w:delText>
        </w:r>
      </w:del>
    </w:p>
    <w:p w14:paraId="7425C3D8" w14:textId="0B71280F" w:rsidR="000477B7" w:rsidRPr="009968F0" w:rsidDel="00973FC5" w:rsidRDefault="000477B7" w:rsidP="00572524">
      <w:pPr>
        <w:pStyle w:val="Code"/>
        <w:rPr>
          <w:del w:id="1308" w:author="Sydow Antje (sydo)" w:date="2023-09-19T15:16:00Z"/>
          <w:lang w:val="en-US"/>
        </w:rPr>
      </w:pPr>
      <w:del w:id="1309" w:author="Sydow Antje (sydo)" w:date="2023-09-19T15:16:00Z">
        <w:r w:rsidRPr="009968F0" w:rsidDel="00973FC5">
          <w:rPr>
            <w:lang w:val="en-US"/>
          </w:rPr>
          <w:tab/>
        </w:r>
        <w:r w:rsidRPr="009968F0" w:rsidDel="00973FC5">
          <w:rPr>
            <w:lang w:val="en-US"/>
          </w:rPr>
          <w:tab/>
          <w:delText>"APR_00",</w:delText>
        </w:r>
      </w:del>
    </w:p>
    <w:p w14:paraId="67D73BAA" w14:textId="630C48CC" w:rsidR="000477B7" w:rsidRPr="002D25F5" w:rsidDel="00973FC5" w:rsidRDefault="000477B7" w:rsidP="00572524">
      <w:pPr>
        <w:pStyle w:val="Code"/>
        <w:rPr>
          <w:del w:id="1310" w:author="Sydow Antje (sydo)" w:date="2023-09-19T15:16:00Z"/>
          <w:lang w:val="it-IT"/>
          <w:rPrChange w:id="1311" w:author="Sydow Antje (sydo)" w:date="2023-08-31T10:47:00Z">
            <w:rPr>
              <w:del w:id="1312" w:author="Sydow Antje (sydo)" w:date="2023-09-19T15:16:00Z"/>
              <w:lang w:val="en-US"/>
            </w:rPr>
          </w:rPrChange>
        </w:rPr>
      </w:pPr>
      <w:del w:id="1313" w:author="Sydow Antje (sydo)" w:date="2023-09-19T15:16:00Z">
        <w:r w:rsidRPr="009968F0" w:rsidDel="00973FC5">
          <w:rPr>
            <w:lang w:val="en-US"/>
          </w:rPr>
          <w:tab/>
        </w:r>
        <w:r w:rsidRPr="009968F0" w:rsidDel="00973FC5">
          <w:rPr>
            <w:lang w:val="en-US"/>
          </w:rPr>
          <w:tab/>
        </w:r>
        <w:r w:rsidRPr="002D25F5" w:rsidDel="00973FC5">
          <w:rPr>
            <w:lang w:val="it-IT"/>
            <w:rPrChange w:id="1314" w:author="Sydow Antje (sydo)" w:date="2023-08-31T10:47:00Z">
              <w:rPr>
                <w:lang w:val="en-US"/>
              </w:rPr>
            </w:rPrChange>
          </w:rPr>
          <w:delText>"CHI_00"</w:delText>
        </w:r>
      </w:del>
    </w:p>
    <w:p w14:paraId="4718CEE3" w14:textId="7C322597" w:rsidR="000477B7" w:rsidRPr="002D25F5" w:rsidDel="00973FC5" w:rsidRDefault="000477B7" w:rsidP="00572524">
      <w:pPr>
        <w:pStyle w:val="Code"/>
        <w:rPr>
          <w:del w:id="1315" w:author="Sydow Antje (sydo)" w:date="2023-09-19T15:16:00Z"/>
          <w:lang w:val="it-IT"/>
          <w:rPrChange w:id="1316" w:author="Sydow Antje (sydo)" w:date="2023-08-31T10:47:00Z">
            <w:rPr>
              <w:del w:id="1317" w:author="Sydow Antje (sydo)" w:date="2023-09-19T15:16:00Z"/>
              <w:lang w:val="en-US"/>
            </w:rPr>
          </w:rPrChange>
        </w:rPr>
      </w:pPr>
      <w:del w:id="1318" w:author="Sydow Antje (sydo)" w:date="2023-09-19T15:16:00Z">
        <w:r w:rsidRPr="002D25F5" w:rsidDel="00973FC5">
          <w:rPr>
            <w:lang w:val="it-IT"/>
            <w:rPrChange w:id="1319" w:author="Sydow Antje (sydo)" w:date="2023-08-31T10:47:00Z">
              <w:rPr>
                <w:lang w:val="en-US"/>
              </w:rPr>
            </w:rPrChange>
          </w:rPr>
          <w:tab/>
          <w:delText>],</w:delText>
        </w:r>
      </w:del>
    </w:p>
    <w:p w14:paraId="1DC5A40C" w14:textId="624F155F" w:rsidR="000477B7" w:rsidRPr="002D25F5" w:rsidDel="00973FC5" w:rsidRDefault="000477B7" w:rsidP="00572524">
      <w:pPr>
        <w:pStyle w:val="Code"/>
        <w:rPr>
          <w:del w:id="1320" w:author="Sydow Antje (sydo)" w:date="2023-09-19T15:16:00Z"/>
          <w:lang w:val="it-IT"/>
          <w:rPrChange w:id="1321" w:author="Sydow Antje (sydo)" w:date="2023-08-31T10:47:00Z">
            <w:rPr>
              <w:del w:id="1322" w:author="Sydow Antje (sydo)" w:date="2023-09-19T15:16:00Z"/>
              <w:lang w:val="en-US"/>
            </w:rPr>
          </w:rPrChange>
        </w:rPr>
      </w:pPr>
      <w:del w:id="1323" w:author="Sydow Antje (sydo)" w:date="2023-09-19T15:16:00Z">
        <w:r w:rsidRPr="002D25F5" w:rsidDel="00973FC5">
          <w:rPr>
            <w:lang w:val="it-IT"/>
            <w:rPrChange w:id="1324" w:author="Sydow Antje (sydo)" w:date="2023-08-31T10:47:00Z">
              <w:rPr>
                <w:lang w:val="en-US"/>
              </w:rPr>
            </w:rPrChange>
          </w:rPr>
          <w:tab/>
          <w:delText>"normal": [</w:delText>
        </w:r>
      </w:del>
    </w:p>
    <w:p w14:paraId="42332212" w14:textId="3B5FB4BB" w:rsidR="000477B7" w:rsidRPr="002D25F5" w:rsidDel="00973FC5" w:rsidRDefault="000477B7" w:rsidP="00572524">
      <w:pPr>
        <w:pStyle w:val="Code"/>
        <w:rPr>
          <w:del w:id="1325" w:author="Sydow Antje (sydo)" w:date="2023-09-19T15:16:00Z"/>
          <w:lang w:val="it-IT"/>
          <w:rPrChange w:id="1326" w:author="Sydow Antje (sydo)" w:date="2023-08-31T10:47:00Z">
            <w:rPr>
              <w:del w:id="1327" w:author="Sydow Antje (sydo)" w:date="2023-09-19T15:16:00Z"/>
              <w:lang w:val="en-US"/>
            </w:rPr>
          </w:rPrChange>
        </w:rPr>
      </w:pPr>
      <w:del w:id="1328" w:author="Sydow Antje (sydo)" w:date="2023-09-19T15:16:00Z">
        <w:r w:rsidRPr="002D25F5" w:rsidDel="00973FC5">
          <w:rPr>
            <w:lang w:val="it-IT"/>
            <w:rPrChange w:id="1329" w:author="Sydow Antje (sydo)" w:date="2023-08-31T10:47:00Z">
              <w:rPr>
                <w:lang w:val="en-US"/>
              </w:rPr>
            </w:rPrChange>
          </w:rPr>
          <w:tab/>
        </w:r>
        <w:r w:rsidRPr="002D25F5" w:rsidDel="00973FC5">
          <w:rPr>
            <w:lang w:val="it-IT"/>
            <w:rPrChange w:id="1330" w:author="Sydow Antje (sydo)" w:date="2023-08-31T10:47:00Z">
              <w:rPr>
                <w:lang w:val="en-US"/>
              </w:rPr>
            </w:rPrChange>
          </w:rPr>
          <w:tab/>
          <w:delText>0.707107,</w:delText>
        </w:r>
      </w:del>
    </w:p>
    <w:p w14:paraId="3EAEF1D8" w14:textId="1DAFA2E3" w:rsidR="000477B7" w:rsidRPr="002D25F5" w:rsidDel="00973FC5" w:rsidRDefault="000477B7" w:rsidP="00572524">
      <w:pPr>
        <w:pStyle w:val="Code"/>
        <w:rPr>
          <w:del w:id="1331" w:author="Sydow Antje (sydo)" w:date="2023-09-19T15:16:00Z"/>
          <w:lang w:val="it-IT"/>
          <w:rPrChange w:id="1332" w:author="Sydow Antje (sydo)" w:date="2023-08-31T10:47:00Z">
            <w:rPr>
              <w:del w:id="1333" w:author="Sydow Antje (sydo)" w:date="2023-09-19T15:16:00Z"/>
              <w:lang w:val="en-US"/>
            </w:rPr>
          </w:rPrChange>
        </w:rPr>
      </w:pPr>
      <w:del w:id="1334" w:author="Sydow Antje (sydo)" w:date="2023-09-19T15:16:00Z">
        <w:r w:rsidRPr="002D25F5" w:rsidDel="00973FC5">
          <w:rPr>
            <w:lang w:val="it-IT"/>
            <w:rPrChange w:id="1335" w:author="Sydow Antje (sydo)" w:date="2023-08-31T10:47:00Z">
              <w:rPr>
                <w:lang w:val="en-US"/>
              </w:rPr>
            </w:rPrChange>
          </w:rPr>
          <w:tab/>
        </w:r>
        <w:r w:rsidRPr="002D25F5" w:rsidDel="00973FC5">
          <w:rPr>
            <w:lang w:val="it-IT"/>
            <w:rPrChange w:id="1336" w:author="Sydow Antje (sydo)" w:date="2023-08-31T10:47:00Z">
              <w:rPr>
                <w:lang w:val="en-US"/>
              </w:rPr>
            </w:rPrChange>
          </w:rPr>
          <w:tab/>
          <w:delText>0.707107,</w:delText>
        </w:r>
      </w:del>
    </w:p>
    <w:p w14:paraId="5880B51F" w14:textId="43632A3F" w:rsidR="000477B7" w:rsidRPr="002D25F5" w:rsidDel="00973FC5" w:rsidRDefault="000477B7" w:rsidP="00572524">
      <w:pPr>
        <w:pStyle w:val="Code"/>
        <w:rPr>
          <w:del w:id="1337" w:author="Sydow Antje (sydo)" w:date="2023-09-19T15:16:00Z"/>
          <w:lang w:val="it-IT"/>
          <w:rPrChange w:id="1338" w:author="Sydow Antje (sydo)" w:date="2023-08-31T10:47:00Z">
            <w:rPr>
              <w:del w:id="1339" w:author="Sydow Antje (sydo)" w:date="2023-09-19T15:16:00Z"/>
              <w:lang w:val="en-US"/>
            </w:rPr>
          </w:rPrChange>
        </w:rPr>
      </w:pPr>
      <w:del w:id="1340" w:author="Sydow Antje (sydo)" w:date="2023-09-19T15:16:00Z">
        <w:r w:rsidRPr="002D25F5" w:rsidDel="00973FC5">
          <w:rPr>
            <w:lang w:val="it-IT"/>
            <w:rPrChange w:id="1341" w:author="Sydow Antje (sydo)" w:date="2023-08-31T10:47:00Z">
              <w:rPr>
                <w:lang w:val="en-US"/>
              </w:rPr>
            </w:rPrChange>
          </w:rPr>
          <w:tab/>
        </w:r>
        <w:r w:rsidRPr="002D25F5" w:rsidDel="00973FC5">
          <w:rPr>
            <w:lang w:val="it-IT"/>
            <w:rPrChange w:id="1342" w:author="Sydow Antje (sydo)" w:date="2023-08-31T10:47:00Z">
              <w:rPr>
                <w:lang w:val="en-US"/>
              </w:rPr>
            </w:rPrChange>
          </w:rPr>
          <w:tab/>
          <w:delText>0.0</w:delText>
        </w:r>
      </w:del>
    </w:p>
    <w:p w14:paraId="5CB1554E" w14:textId="3671C95D" w:rsidR="000477B7" w:rsidRPr="002D25F5" w:rsidDel="00973FC5" w:rsidRDefault="000477B7" w:rsidP="00572524">
      <w:pPr>
        <w:pStyle w:val="Code"/>
        <w:rPr>
          <w:del w:id="1343" w:author="Sydow Antje (sydo)" w:date="2023-09-19T15:16:00Z"/>
          <w:lang w:val="it-IT"/>
          <w:rPrChange w:id="1344" w:author="Sydow Antje (sydo)" w:date="2023-08-31T10:47:00Z">
            <w:rPr>
              <w:del w:id="1345" w:author="Sydow Antje (sydo)" w:date="2023-09-19T15:16:00Z"/>
              <w:lang w:val="en-US"/>
            </w:rPr>
          </w:rPrChange>
        </w:rPr>
      </w:pPr>
      <w:del w:id="1346" w:author="Sydow Antje (sydo)" w:date="2023-09-19T15:16:00Z">
        <w:r w:rsidRPr="002D25F5" w:rsidDel="00973FC5">
          <w:rPr>
            <w:lang w:val="it-IT"/>
            <w:rPrChange w:id="1347" w:author="Sydow Antje (sydo)" w:date="2023-08-31T10:47:00Z">
              <w:rPr>
                <w:lang w:val="en-US"/>
              </w:rPr>
            </w:rPrChange>
          </w:rPr>
          <w:tab/>
          <w:delText>],</w:delText>
        </w:r>
      </w:del>
    </w:p>
    <w:p w14:paraId="1A227285" w14:textId="2418B151" w:rsidR="000477B7" w:rsidRPr="002D25F5" w:rsidDel="00973FC5" w:rsidRDefault="000477B7" w:rsidP="00572524">
      <w:pPr>
        <w:pStyle w:val="Code"/>
        <w:rPr>
          <w:del w:id="1348" w:author="Sydow Antje (sydo)" w:date="2023-09-19T15:16:00Z"/>
          <w:lang w:val="it-IT"/>
          <w:rPrChange w:id="1349" w:author="Sydow Antje (sydo)" w:date="2023-08-31T10:47:00Z">
            <w:rPr>
              <w:del w:id="1350" w:author="Sydow Antje (sydo)" w:date="2023-09-19T15:16:00Z"/>
              <w:lang w:val="en-US"/>
            </w:rPr>
          </w:rPrChange>
        </w:rPr>
      </w:pPr>
      <w:del w:id="1351" w:author="Sydow Antje (sydo)" w:date="2023-09-19T15:16:00Z">
        <w:r w:rsidRPr="002D25F5" w:rsidDel="00973FC5">
          <w:rPr>
            <w:lang w:val="it-IT"/>
            <w:rPrChange w:id="1352" w:author="Sydow Antje (sydo)" w:date="2023-08-31T10:47:00Z">
              <w:rPr>
                <w:lang w:val="en-US"/>
              </w:rPr>
            </w:rPrChange>
          </w:rPr>
          <w:tab/>
          <w:delText>"a_xyz": [</w:delText>
        </w:r>
      </w:del>
    </w:p>
    <w:p w14:paraId="36902259" w14:textId="4916AC65" w:rsidR="000477B7" w:rsidRPr="002D25F5" w:rsidDel="00973FC5" w:rsidRDefault="000477B7" w:rsidP="00572524">
      <w:pPr>
        <w:pStyle w:val="Code"/>
        <w:rPr>
          <w:del w:id="1353" w:author="Sydow Antje (sydo)" w:date="2023-09-19T15:16:00Z"/>
          <w:lang w:val="it-IT"/>
          <w:rPrChange w:id="1354" w:author="Sydow Antje (sydo)" w:date="2023-08-31T10:47:00Z">
            <w:rPr>
              <w:del w:id="1355" w:author="Sydow Antje (sydo)" w:date="2023-09-19T15:16:00Z"/>
              <w:lang w:val="en-US"/>
            </w:rPr>
          </w:rPrChange>
        </w:rPr>
      </w:pPr>
      <w:del w:id="1356" w:author="Sydow Antje (sydo)" w:date="2023-09-19T15:16:00Z">
        <w:r w:rsidRPr="002D25F5" w:rsidDel="00973FC5">
          <w:rPr>
            <w:lang w:val="it-IT"/>
            <w:rPrChange w:id="1357" w:author="Sydow Antje (sydo)" w:date="2023-08-31T10:47:00Z">
              <w:rPr>
                <w:lang w:val="en-US"/>
              </w:rPr>
            </w:rPrChange>
          </w:rPr>
          <w:tab/>
        </w:r>
        <w:r w:rsidRPr="002D25F5" w:rsidDel="00973FC5">
          <w:rPr>
            <w:lang w:val="it-IT"/>
            <w:rPrChange w:id="1358" w:author="Sydow Antje (sydo)" w:date="2023-08-31T10:47:00Z">
              <w:rPr>
                <w:lang w:val="en-US"/>
              </w:rPr>
            </w:rPrChange>
          </w:rPr>
          <w:tab/>
          <w:delText>310.14,</w:delText>
        </w:r>
      </w:del>
    </w:p>
    <w:p w14:paraId="5282757D" w14:textId="0D77625C" w:rsidR="000477B7" w:rsidRPr="002D25F5" w:rsidDel="00973FC5" w:rsidRDefault="000477B7" w:rsidP="00572524">
      <w:pPr>
        <w:pStyle w:val="Code"/>
        <w:rPr>
          <w:del w:id="1359" w:author="Sydow Antje (sydo)" w:date="2023-09-19T15:16:00Z"/>
          <w:lang w:val="it-IT"/>
          <w:rPrChange w:id="1360" w:author="Sydow Antje (sydo)" w:date="2023-08-31T10:47:00Z">
            <w:rPr>
              <w:del w:id="1361" w:author="Sydow Antje (sydo)" w:date="2023-09-19T15:16:00Z"/>
              <w:lang w:val="en-US"/>
            </w:rPr>
          </w:rPrChange>
        </w:rPr>
      </w:pPr>
      <w:del w:id="1362" w:author="Sydow Antje (sydo)" w:date="2023-09-19T15:16:00Z">
        <w:r w:rsidRPr="002D25F5" w:rsidDel="00973FC5">
          <w:rPr>
            <w:lang w:val="it-IT"/>
            <w:rPrChange w:id="1363" w:author="Sydow Antje (sydo)" w:date="2023-08-31T10:47:00Z">
              <w:rPr>
                <w:lang w:val="en-US"/>
              </w:rPr>
            </w:rPrChange>
          </w:rPr>
          <w:tab/>
        </w:r>
        <w:r w:rsidRPr="002D25F5" w:rsidDel="00973FC5">
          <w:rPr>
            <w:lang w:val="it-IT"/>
            <w:rPrChange w:id="1364" w:author="Sydow Antje (sydo)" w:date="2023-08-31T10:47:00Z">
              <w:rPr>
                <w:lang w:val="en-US"/>
              </w:rPr>
            </w:rPrChange>
          </w:rPr>
          <w:tab/>
          <w:delText>201.51,</w:delText>
        </w:r>
      </w:del>
    </w:p>
    <w:p w14:paraId="71E22F59" w14:textId="382971C2" w:rsidR="000477B7" w:rsidRPr="002D25F5" w:rsidDel="00973FC5" w:rsidRDefault="000477B7" w:rsidP="00572524">
      <w:pPr>
        <w:pStyle w:val="Code"/>
        <w:rPr>
          <w:del w:id="1365" w:author="Sydow Antje (sydo)" w:date="2023-09-19T15:16:00Z"/>
          <w:lang w:val="it-IT"/>
          <w:rPrChange w:id="1366" w:author="Sydow Antje (sydo)" w:date="2023-08-31T10:47:00Z">
            <w:rPr>
              <w:del w:id="1367" w:author="Sydow Antje (sydo)" w:date="2023-09-19T15:16:00Z"/>
              <w:lang w:val="en-US"/>
            </w:rPr>
          </w:rPrChange>
        </w:rPr>
      </w:pPr>
      <w:del w:id="1368" w:author="Sydow Antje (sydo)" w:date="2023-09-19T15:16:00Z">
        <w:r w:rsidRPr="002D25F5" w:rsidDel="00973FC5">
          <w:rPr>
            <w:lang w:val="it-IT"/>
            <w:rPrChange w:id="1369" w:author="Sydow Antje (sydo)" w:date="2023-08-31T10:47:00Z">
              <w:rPr>
                <w:lang w:val="en-US"/>
              </w:rPr>
            </w:rPrChange>
          </w:rPr>
          <w:tab/>
        </w:r>
        <w:r w:rsidRPr="002D25F5" w:rsidDel="00973FC5">
          <w:rPr>
            <w:lang w:val="it-IT"/>
            <w:rPrChange w:id="1370" w:author="Sydow Antje (sydo)" w:date="2023-08-31T10:47:00Z">
              <w:rPr>
                <w:lang w:val="en-US"/>
              </w:rPr>
            </w:rPrChange>
          </w:rPr>
          <w:tab/>
          <w:delText>97.564</w:delText>
        </w:r>
      </w:del>
    </w:p>
    <w:p w14:paraId="0D3F5B9A" w14:textId="33385FC1" w:rsidR="000477B7" w:rsidRPr="002D25F5" w:rsidDel="00973FC5" w:rsidRDefault="000477B7" w:rsidP="00572524">
      <w:pPr>
        <w:pStyle w:val="Code"/>
        <w:rPr>
          <w:del w:id="1371" w:author="Sydow Antje (sydo)" w:date="2023-09-19T15:16:00Z"/>
          <w:lang w:val="it-IT"/>
          <w:rPrChange w:id="1372" w:author="Sydow Antje (sydo)" w:date="2023-08-31T10:47:00Z">
            <w:rPr>
              <w:del w:id="1373" w:author="Sydow Antje (sydo)" w:date="2023-09-19T15:16:00Z"/>
              <w:lang w:val="en-US"/>
            </w:rPr>
          </w:rPrChange>
        </w:rPr>
      </w:pPr>
      <w:del w:id="1374" w:author="Sydow Antje (sydo)" w:date="2023-09-19T15:16:00Z">
        <w:r w:rsidRPr="002D25F5" w:rsidDel="00973FC5">
          <w:rPr>
            <w:lang w:val="it-IT"/>
            <w:rPrChange w:id="1375" w:author="Sydow Antje (sydo)" w:date="2023-08-31T10:47:00Z">
              <w:rPr>
                <w:lang w:val="en-US"/>
              </w:rPr>
            </w:rPrChange>
          </w:rPr>
          <w:tab/>
          <w:delText>],</w:delText>
        </w:r>
      </w:del>
    </w:p>
    <w:p w14:paraId="52A9D692" w14:textId="5F867267" w:rsidR="000477B7" w:rsidRPr="002D25F5" w:rsidDel="00973FC5" w:rsidRDefault="000477B7" w:rsidP="00572524">
      <w:pPr>
        <w:pStyle w:val="Code"/>
        <w:rPr>
          <w:del w:id="1376" w:author="Sydow Antje (sydo)" w:date="2023-09-19T15:16:00Z"/>
          <w:lang w:val="it-IT"/>
          <w:rPrChange w:id="1377" w:author="Sydow Antje (sydo)" w:date="2023-08-31T10:47:00Z">
            <w:rPr>
              <w:del w:id="1378" w:author="Sydow Antje (sydo)" w:date="2023-09-19T15:16:00Z"/>
              <w:lang w:val="en-US"/>
            </w:rPr>
          </w:rPrChange>
        </w:rPr>
      </w:pPr>
      <w:del w:id="1379" w:author="Sydow Antje (sydo)" w:date="2023-09-19T15:16:00Z">
        <w:r w:rsidRPr="002D25F5" w:rsidDel="00973FC5">
          <w:rPr>
            <w:lang w:val="it-IT"/>
            <w:rPrChange w:id="1380" w:author="Sydow Antje (sydo)" w:date="2023-08-31T10:47:00Z">
              <w:rPr>
                <w:lang w:val="en-US"/>
              </w:rPr>
            </w:rPrChange>
          </w:rPr>
          <w:tab/>
          <w:delText>"a_dxdydz": [</w:delText>
        </w:r>
      </w:del>
    </w:p>
    <w:p w14:paraId="58997EA5" w14:textId="10C33D84" w:rsidR="000477B7" w:rsidRPr="009968F0" w:rsidDel="00973FC5" w:rsidRDefault="000477B7" w:rsidP="00572524">
      <w:pPr>
        <w:pStyle w:val="Code"/>
        <w:rPr>
          <w:del w:id="1381" w:author="Sydow Antje (sydo)" w:date="2023-09-19T15:16:00Z"/>
          <w:lang w:val="en-US"/>
        </w:rPr>
      </w:pPr>
      <w:del w:id="1382" w:author="Sydow Antje (sydo)" w:date="2023-09-19T15:16:00Z">
        <w:r w:rsidRPr="002D25F5" w:rsidDel="00973FC5">
          <w:rPr>
            <w:lang w:val="it-IT"/>
            <w:rPrChange w:id="1383" w:author="Sydow Antje (sydo)" w:date="2023-08-31T10:47:00Z">
              <w:rPr>
                <w:lang w:val="en-US"/>
              </w:rPr>
            </w:rPrChange>
          </w:rPr>
          <w:tab/>
        </w:r>
        <w:r w:rsidRPr="002D25F5" w:rsidDel="00973FC5">
          <w:rPr>
            <w:lang w:val="it-IT"/>
            <w:rPrChange w:id="1384" w:author="Sydow Antje (sydo)" w:date="2023-08-31T10:47:00Z">
              <w:rPr>
                <w:lang w:val="en-US"/>
              </w:rPr>
            </w:rPrChange>
          </w:rPr>
          <w:tab/>
        </w:r>
        <w:r w:rsidRPr="009968F0" w:rsidDel="00973FC5">
          <w:rPr>
            <w:lang w:val="en-US"/>
          </w:rPr>
          <w:delText>0.001,</w:delText>
        </w:r>
      </w:del>
    </w:p>
    <w:p w14:paraId="139C7774" w14:textId="19549811" w:rsidR="000477B7" w:rsidRPr="009968F0" w:rsidDel="00973FC5" w:rsidRDefault="000477B7" w:rsidP="00572524">
      <w:pPr>
        <w:pStyle w:val="Code"/>
        <w:rPr>
          <w:del w:id="1385" w:author="Sydow Antje (sydo)" w:date="2023-09-19T15:16:00Z"/>
          <w:lang w:val="en-US"/>
        </w:rPr>
      </w:pPr>
      <w:del w:id="1386" w:author="Sydow Antje (sydo)" w:date="2023-09-19T15:16:00Z">
        <w:r w:rsidRPr="009968F0" w:rsidDel="00973FC5">
          <w:rPr>
            <w:lang w:val="en-US"/>
          </w:rPr>
          <w:tab/>
        </w:r>
        <w:r w:rsidRPr="009968F0" w:rsidDel="00973FC5">
          <w:rPr>
            <w:lang w:val="en-US"/>
          </w:rPr>
          <w:tab/>
          <w:delText>0.001,</w:delText>
        </w:r>
      </w:del>
    </w:p>
    <w:p w14:paraId="749F6C1D" w14:textId="72E690C0" w:rsidR="000477B7" w:rsidRPr="009968F0" w:rsidDel="00973FC5" w:rsidRDefault="000477B7" w:rsidP="00572524">
      <w:pPr>
        <w:pStyle w:val="Code"/>
        <w:rPr>
          <w:del w:id="1387" w:author="Sydow Antje (sydo)" w:date="2023-09-19T15:16:00Z"/>
          <w:lang w:val="en-US"/>
        </w:rPr>
      </w:pPr>
      <w:del w:id="1388" w:author="Sydow Antje (sydo)" w:date="2023-09-19T15:16:00Z">
        <w:r w:rsidRPr="009968F0" w:rsidDel="00973FC5">
          <w:rPr>
            <w:lang w:val="en-US"/>
          </w:rPr>
          <w:tab/>
        </w:r>
        <w:r w:rsidRPr="009968F0" w:rsidDel="00973FC5">
          <w:rPr>
            <w:lang w:val="en-US"/>
          </w:rPr>
          <w:tab/>
          <w:delText>0.001</w:delText>
        </w:r>
      </w:del>
    </w:p>
    <w:p w14:paraId="23037F9C" w14:textId="0B074DFF" w:rsidR="000477B7" w:rsidRPr="009968F0" w:rsidDel="00973FC5" w:rsidRDefault="000477B7" w:rsidP="00572524">
      <w:pPr>
        <w:pStyle w:val="Code"/>
        <w:rPr>
          <w:del w:id="1389" w:author="Sydow Antje (sydo)" w:date="2023-09-19T15:16:00Z"/>
          <w:lang w:val="en-US"/>
        </w:rPr>
      </w:pPr>
      <w:del w:id="1390" w:author="Sydow Antje (sydo)" w:date="2023-09-19T15:16:00Z">
        <w:r w:rsidRPr="009968F0" w:rsidDel="00973FC5">
          <w:rPr>
            <w:lang w:val="en-US"/>
          </w:rPr>
          <w:tab/>
          <w:delText>],</w:delText>
        </w:r>
      </w:del>
    </w:p>
    <w:p w14:paraId="450BE597" w14:textId="0AC102A2" w:rsidR="000477B7" w:rsidRPr="009968F0" w:rsidDel="00973FC5" w:rsidRDefault="000477B7" w:rsidP="00BD3775">
      <w:pPr>
        <w:pStyle w:val="Code"/>
        <w:rPr>
          <w:del w:id="1391" w:author="Sydow Antje (sydo)" w:date="2023-09-19T15:16:00Z"/>
          <w:lang w:val="en-US"/>
        </w:rPr>
      </w:pPr>
      <w:del w:id="1392" w:author="Sydow Antje (sydo)" w:date="2023-09-19T15:16:00Z">
        <w:r w:rsidRPr="009968F0" w:rsidDel="00973FC5">
          <w:rPr>
            <w:lang w:val="en-US"/>
          </w:rPr>
          <w:delText>}</w:delText>
        </w:r>
      </w:del>
    </w:p>
    <w:p w14:paraId="4DF6905E" w14:textId="77777777" w:rsidR="00973FC5" w:rsidRPr="00973FC5" w:rsidRDefault="00973FC5" w:rsidP="00973FC5">
      <w:pPr>
        <w:pStyle w:val="Code"/>
        <w:rPr>
          <w:ins w:id="1393" w:author="Sydow Antje (sydo)" w:date="2023-09-19T15:16:00Z"/>
          <w:lang w:val="en-US"/>
        </w:rPr>
      </w:pPr>
      <w:ins w:id="1394" w:author="Sydow Antje (sydo)" w:date="2023-09-19T15:16:00Z">
        <w:r w:rsidRPr="00973FC5">
          <w:rPr>
            <w:lang w:val="en-US"/>
          </w:rPr>
          <w:t>{</w:t>
        </w:r>
      </w:ins>
    </w:p>
    <w:p w14:paraId="070D3607" w14:textId="77777777" w:rsidR="00973FC5" w:rsidRPr="00973FC5" w:rsidRDefault="00973FC5" w:rsidP="00973FC5">
      <w:pPr>
        <w:pStyle w:val="Code"/>
        <w:rPr>
          <w:ins w:id="1395" w:author="Sydow Antje (sydo)" w:date="2023-09-19T15:16:00Z"/>
          <w:lang w:val="en-US"/>
        </w:rPr>
      </w:pPr>
      <w:ins w:id="1396" w:author="Sydow Antje (sydo)" w:date="2023-09-19T15:16:00Z">
        <w:r w:rsidRPr="00973FC5">
          <w:rPr>
            <w:lang w:val="en-US"/>
          </w:rPr>
          <w:tab/>
          <w:t>"version": "1.0.0",</w:t>
        </w:r>
      </w:ins>
    </w:p>
    <w:p w14:paraId="20DE4FC9" w14:textId="77777777" w:rsidR="00973FC5" w:rsidRPr="00973FC5" w:rsidRDefault="00973FC5" w:rsidP="00973FC5">
      <w:pPr>
        <w:pStyle w:val="Code"/>
        <w:rPr>
          <w:ins w:id="1397" w:author="Sydow Antje (sydo)" w:date="2023-09-19T15:16:00Z"/>
          <w:lang w:val="en-US"/>
        </w:rPr>
      </w:pPr>
      <w:ins w:id="1398" w:author="Sydow Antje (sydo)" w:date="2023-09-19T15:16:00Z">
        <w:r w:rsidRPr="00973FC5">
          <w:rPr>
            <w:lang w:val="en-US"/>
          </w:rPr>
          <w:tab/>
          <w:t>"</w:t>
        </w:r>
        <w:proofErr w:type="spellStart"/>
        <w:proofErr w:type="gramStart"/>
        <w:r w:rsidRPr="00973FC5">
          <w:rPr>
            <w:lang w:val="en-US"/>
          </w:rPr>
          <w:t>marker</w:t>
        </w:r>
        <w:proofErr w:type="gramEnd"/>
        <w:r w:rsidRPr="00973FC5">
          <w:rPr>
            <w:lang w:val="en-US"/>
          </w:rPr>
          <w:t>_nr</w:t>
        </w:r>
        <w:proofErr w:type="spellEnd"/>
        <w:r w:rsidRPr="00973FC5">
          <w:rPr>
            <w:lang w:val="en-US"/>
          </w:rPr>
          <w:t>": 125,</w:t>
        </w:r>
      </w:ins>
    </w:p>
    <w:p w14:paraId="0BA79010" w14:textId="77777777" w:rsidR="00973FC5" w:rsidRPr="00973FC5" w:rsidRDefault="00973FC5" w:rsidP="00973FC5">
      <w:pPr>
        <w:pStyle w:val="Code"/>
        <w:rPr>
          <w:ins w:id="1399" w:author="Sydow Antje (sydo)" w:date="2023-09-19T15:16:00Z"/>
          <w:lang w:val="en-US"/>
        </w:rPr>
      </w:pPr>
      <w:ins w:id="1400" w:author="Sydow Antje (sydo)" w:date="2023-09-19T15:16:00Z">
        <w:r w:rsidRPr="00973FC5">
          <w:rPr>
            <w:lang w:val="en-US"/>
          </w:rPr>
          <w:tab/>
          <w:t>"valid": true,</w:t>
        </w:r>
      </w:ins>
    </w:p>
    <w:p w14:paraId="364E7893" w14:textId="425A84C4" w:rsidR="00973FC5" w:rsidRPr="00973FC5" w:rsidRDefault="00973FC5" w:rsidP="00973FC5">
      <w:pPr>
        <w:pStyle w:val="Code"/>
        <w:rPr>
          <w:ins w:id="1401" w:author="Sydow Antje (sydo)" w:date="2023-09-19T15:16:00Z"/>
          <w:lang w:val="en-US"/>
        </w:rPr>
      </w:pPr>
      <w:ins w:id="1402" w:author="Sydow Antje (sydo)" w:date="2023-09-19T15:16:00Z">
        <w:r w:rsidRPr="00973FC5">
          <w:rPr>
            <w:lang w:val="en-US"/>
          </w:rPr>
          <w:tab/>
          <w:t>"</w:t>
        </w:r>
        <w:proofErr w:type="spellStart"/>
        <w:r w:rsidRPr="00973FC5">
          <w:rPr>
            <w:lang w:val="en-US"/>
          </w:rPr>
          <w:t>pcs_description</w:t>
        </w:r>
        <w:proofErr w:type="spellEnd"/>
        <w:r w:rsidRPr="00973FC5">
          <w:rPr>
            <w:lang w:val="en-US"/>
          </w:rPr>
          <w:t>": "</w:t>
        </w:r>
        <w:proofErr w:type="gramStart"/>
        <w:r w:rsidRPr="00973FC5">
          <w:rPr>
            <w:lang w:val="en-US"/>
          </w:rPr>
          <w:t>ENGINEERINGCRS[</w:t>
        </w:r>
        <w:proofErr w:type="gramEnd"/>
        <w:r w:rsidRPr="00973FC5">
          <w:rPr>
            <w:lang w:val="en-US"/>
          </w:rPr>
          <w:t>"A local CRS for BIM",</w:t>
        </w:r>
      </w:ins>
    </w:p>
    <w:p w14:paraId="7B74732B" w14:textId="78DBFB23" w:rsidR="00973FC5" w:rsidRPr="00973FC5" w:rsidRDefault="00973FC5" w:rsidP="00973FC5">
      <w:pPr>
        <w:pStyle w:val="Code"/>
        <w:rPr>
          <w:ins w:id="1403" w:author="Sydow Antje (sydo)" w:date="2023-09-19T15:16:00Z"/>
          <w:lang w:val="en-US"/>
        </w:rPr>
      </w:pPr>
      <w:ins w:id="1404" w:author="Sydow Antje (sydo)" w:date="2023-09-19T15:17:00Z">
        <w:r w:rsidRPr="00973FC5">
          <w:rPr>
            <w:lang w:val="en-US"/>
          </w:rPr>
          <w:tab/>
        </w:r>
      </w:ins>
      <w:ins w:id="1405" w:author="Sydow Antje (sydo)" w:date="2023-09-19T15:16:00Z">
        <w:r w:rsidRPr="00973FC5">
          <w:rPr>
            <w:lang w:val="en-US"/>
          </w:rPr>
          <w:tab/>
        </w:r>
        <w:r w:rsidRPr="00973FC5">
          <w:rPr>
            <w:lang w:val="en-US"/>
          </w:rPr>
          <w:tab/>
        </w:r>
        <w:proofErr w:type="gramStart"/>
        <w:r w:rsidRPr="00973FC5">
          <w:rPr>
            <w:lang w:val="en-US"/>
          </w:rPr>
          <w:t>ENGINEERINGDATUM[</w:t>
        </w:r>
        <w:proofErr w:type="gramEnd"/>
        <w:r w:rsidRPr="00973FC5">
          <w:rPr>
            <w:lang w:val="en-US"/>
          </w:rPr>
          <w:t>"BIM PCS",ANCHOR["Intersection of building axis 1 with building axis A at height 0"]],</w:t>
        </w:r>
      </w:ins>
    </w:p>
    <w:p w14:paraId="3D733BAC" w14:textId="214E0114" w:rsidR="00973FC5" w:rsidRPr="00973FC5" w:rsidRDefault="00973FC5" w:rsidP="00973FC5">
      <w:pPr>
        <w:pStyle w:val="Code"/>
        <w:rPr>
          <w:ins w:id="1406" w:author="Sydow Antje (sydo)" w:date="2023-09-19T15:16:00Z"/>
          <w:lang w:val="en-US"/>
        </w:rPr>
      </w:pPr>
      <w:ins w:id="1407" w:author="Sydow Antje (sydo)" w:date="2023-09-19T15:17:00Z">
        <w:r w:rsidRPr="00973FC5">
          <w:rPr>
            <w:lang w:val="en-US"/>
          </w:rPr>
          <w:tab/>
        </w:r>
      </w:ins>
      <w:ins w:id="1408" w:author="Sydow Antje (sydo)" w:date="2023-09-19T15:16:00Z">
        <w:r w:rsidRPr="00973FC5">
          <w:rPr>
            <w:lang w:val="en-US"/>
          </w:rPr>
          <w:tab/>
        </w:r>
        <w:r w:rsidRPr="00973FC5">
          <w:rPr>
            <w:lang w:val="en-US"/>
          </w:rPr>
          <w:tab/>
          <w:t>CS[Cartesian,3],</w:t>
        </w:r>
      </w:ins>
    </w:p>
    <w:p w14:paraId="08C5037D" w14:textId="278AA20F" w:rsidR="00973FC5" w:rsidRPr="00973FC5" w:rsidRDefault="00973FC5" w:rsidP="00973FC5">
      <w:pPr>
        <w:pStyle w:val="Code"/>
        <w:rPr>
          <w:ins w:id="1409" w:author="Sydow Antje (sydo)" w:date="2023-09-19T15:16:00Z"/>
          <w:lang w:val="en-US"/>
        </w:rPr>
      </w:pPr>
      <w:ins w:id="1410" w:author="Sydow Antje (sydo)" w:date="2023-09-19T15:16:00Z">
        <w:r w:rsidRPr="00973FC5">
          <w:rPr>
            <w:lang w:val="en-US"/>
          </w:rPr>
          <w:tab/>
        </w:r>
        <w:r w:rsidRPr="00973FC5">
          <w:rPr>
            <w:lang w:val="en-US"/>
          </w:rPr>
          <w:tab/>
        </w:r>
        <w:r w:rsidRPr="00973FC5">
          <w:rPr>
            <w:lang w:val="en-US"/>
          </w:rPr>
          <w:tab/>
        </w:r>
        <w:proofErr w:type="gramStart"/>
        <w:r w:rsidRPr="00973FC5">
          <w:rPr>
            <w:lang w:val="en-US"/>
          </w:rPr>
          <w:t>AXIS[</w:t>
        </w:r>
        <w:proofErr w:type="gramEnd"/>
        <w:r w:rsidRPr="00973FC5">
          <w:rPr>
            <w:lang w:val="en-US"/>
          </w:rPr>
          <w:t>"</w:t>
        </w:r>
        <w:proofErr w:type="spellStart"/>
        <w:r w:rsidRPr="00973FC5">
          <w:rPr>
            <w:lang w:val="en-US"/>
          </w:rPr>
          <w:t>bldg</w:t>
        </w:r>
        <w:proofErr w:type="spellEnd"/>
        <w:r w:rsidRPr="00973FC5">
          <w:rPr>
            <w:lang w:val="en-US"/>
          </w:rPr>
          <w:t xml:space="preserve"> axis 1 (x)",</w:t>
        </w:r>
        <w:proofErr w:type="spellStart"/>
        <w:r w:rsidRPr="00973FC5">
          <w:rPr>
            <w:lang w:val="en-US"/>
          </w:rPr>
          <w:t>southWest,ORDER</w:t>
        </w:r>
        <w:proofErr w:type="spellEnd"/>
        <w:r w:rsidRPr="00973FC5">
          <w:rPr>
            <w:lang w:val="en-US"/>
          </w:rPr>
          <w:t xml:space="preserve">[1]], </w:t>
        </w:r>
      </w:ins>
    </w:p>
    <w:p w14:paraId="09238943" w14:textId="2705EF49" w:rsidR="00973FC5" w:rsidRPr="00973FC5" w:rsidRDefault="00973FC5" w:rsidP="00973FC5">
      <w:pPr>
        <w:pStyle w:val="Code"/>
        <w:rPr>
          <w:ins w:id="1411" w:author="Sydow Antje (sydo)" w:date="2023-09-19T15:16:00Z"/>
          <w:lang w:val="en-US"/>
        </w:rPr>
      </w:pPr>
      <w:ins w:id="1412" w:author="Sydow Antje (sydo)" w:date="2023-09-19T15:16:00Z">
        <w:r w:rsidRPr="00973FC5">
          <w:rPr>
            <w:lang w:val="en-US"/>
          </w:rPr>
          <w:lastRenderedPageBreak/>
          <w:tab/>
        </w:r>
        <w:r w:rsidRPr="00973FC5">
          <w:rPr>
            <w:lang w:val="en-US"/>
          </w:rPr>
          <w:tab/>
        </w:r>
        <w:r w:rsidRPr="00973FC5">
          <w:rPr>
            <w:lang w:val="en-US"/>
          </w:rPr>
          <w:tab/>
        </w:r>
        <w:proofErr w:type="gramStart"/>
        <w:r w:rsidRPr="00973FC5">
          <w:rPr>
            <w:lang w:val="en-US"/>
          </w:rPr>
          <w:t>AXIS[</w:t>
        </w:r>
        <w:proofErr w:type="gramEnd"/>
        <w:r w:rsidRPr="00973FC5">
          <w:rPr>
            <w:lang w:val="en-US"/>
          </w:rPr>
          <w:t>"</w:t>
        </w:r>
        <w:proofErr w:type="spellStart"/>
        <w:r w:rsidRPr="00973FC5">
          <w:rPr>
            <w:lang w:val="en-US"/>
          </w:rPr>
          <w:t>bldg</w:t>
        </w:r>
        <w:proofErr w:type="spellEnd"/>
        <w:r w:rsidRPr="00973FC5">
          <w:rPr>
            <w:lang w:val="en-US"/>
          </w:rPr>
          <w:t xml:space="preserve"> axis A (y)",</w:t>
        </w:r>
        <w:proofErr w:type="spellStart"/>
        <w:r w:rsidRPr="00973FC5">
          <w:rPr>
            <w:lang w:val="en-US"/>
          </w:rPr>
          <w:t>southEast,ORDER</w:t>
        </w:r>
        <w:proofErr w:type="spellEnd"/>
        <w:r w:rsidRPr="00973FC5">
          <w:rPr>
            <w:lang w:val="en-US"/>
          </w:rPr>
          <w:t>[2]],</w:t>
        </w:r>
      </w:ins>
    </w:p>
    <w:p w14:paraId="33558151" w14:textId="17B9EAD9" w:rsidR="00973FC5" w:rsidRPr="00973FC5" w:rsidRDefault="00973FC5" w:rsidP="00973FC5">
      <w:pPr>
        <w:pStyle w:val="Code"/>
        <w:rPr>
          <w:ins w:id="1413" w:author="Sydow Antje (sydo)" w:date="2023-09-19T15:16:00Z"/>
          <w:lang w:val="en-US"/>
        </w:rPr>
      </w:pPr>
      <w:ins w:id="1414" w:author="Sydow Antje (sydo)" w:date="2023-09-19T15:17:00Z">
        <w:r w:rsidRPr="00973FC5">
          <w:rPr>
            <w:lang w:val="en-US"/>
          </w:rPr>
          <w:tab/>
        </w:r>
      </w:ins>
      <w:ins w:id="1415" w:author="Sydow Antje (sydo)" w:date="2023-09-19T15:16:00Z">
        <w:r w:rsidRPr="00973FC5">
          <w:rPr>
            <w:lang w:val="en-US"/>
          </w:rPr>
          <w:tab/>
        </w:r>
        <w:r w:rsidRPr="00973FC5">
          <w:rPr>
            <w:lang w:val="en-US"/>
          </w:rPr>
          <w:tab/>
        </w:r>
        <w:proofErr w:type="gramStart"/>
        <w:r w:rsidRPr="00973FC5">
          <w:rPr>
            <w:lang w:val="en-US"/>
          </w:rPr>
          <w:t>AXIS[</w:t>
        </w:r>
        <w:proofErr w:type="gramEnd"/>
        <w:r w:rsidRPr="00973FC5">
          <w:rPr>
            <w:lang w:val="en-US"/>
          </w:rPr>
          <w:t>"</w:t>
        </w:r>
        <w:proofErr w:type="spellStart"/>
        <w:r w:rsidRPr="00973FC5">
          <w:rPr>
            <w:lang w:val="en-US"/>
          </w:rPr>
          <w:t>bldg</w:t>
        </w:r>
        <w:proofErr w:type="spellEnd"/>
        <w:r w:rsidRPr="00973FC5">
          <w:rPr>
            <w:lang w:val="en-US"/>
          </w:rPr>
          <w:t xml:space="preserve"> height (z)",</w:t>
        </w:r>
        <w:proofErr w:type="spellStart"/>
        <w:r w:rsidRPr="00973FC5">
          <w:rPr>
            <w:lang w:val="en-US"/>
          </w:rPr>
          <w:t>up,ORDER</w:t>
        </w:r>
        <w:proofErr w:type="spellEnd"/>
        <w:r w:rsidRPr="00973FC5">
          <w:rPr>
            <w:lang w:val="en-US"/>
          </w:rPr>
          <w:t>[3]],</w:t>
        </w:r>
      </w:ins>
    </w:p>
    <w:p w14:paraId="724EE02E" w14:textId="0AA03E37" w:rsidR="00973FC5" w:rsidRPr="00973FC5" w:rsidRDefault="00973FC5" w:rsidP="00973FC5">
      <w:pPr>
        <w:pStyle w:val="Code"/>
        <w:rPr>
          <w:ins w:id="1416" w:author="Sydow Antje (sydo)" w:date="2023-09-19T15:16:00Z"/>
          <w:lang w:val="en-US"/>
        </w:rPr>
      </w:pPr>
      <w:ins w:id="1417" w:author="Sydow Antje (sydo)" w:date="2023-09-19T15:17:00Z">
        <w:r w:rsidRPr="00973FC5">
          <w:rPr>
            <w:lang w:val="en-US"/>
          </w:rPr>
          <w:tab/>
        </w:r>
      </w:ins>
      <w:ins w:id="1418" w:author="Sydow Antje (sydo)" w:date="2023-09-19T15:16:00Z">
        <w:r w:rsidRPr="00973FC5">
          <w:rPr>
            <w:lang w:val="en-US"/>
          </w:rPr>
          <w:tab/>
        </w:r>
        <w:r w:rsidRPr="00973FC5">
          <w:rPr>
            <w:lang w:val="en-US"/>
          </w:rPr>
          <w:tab/>
          <w:t>LENGTHUNIT["metre",1.0],</w:t>
        </w:r>
      </w:ins>
    </w:p>
    <w:p w14:paraId="56FB4A28" w14:textId="74B2353C" w:rsidR="00973FC5" w:rsidRPr="00973FC5" w:rsidRDefault="00973FC5" w:rsidP="00973FC5">
      <w:pPr>
        <w:pStyle w:val="Code"/>
        <w:rPr>
          <w:ins w:id="1419" w:author="Sydow Antje (sydo)" w:date="2023-09-19T15:16:00Z"/>
          <w:lang w:val="en-US"/>
        </w:rPr>
      </w:pPr>
      <w:ins w:id="1420" w:author="Sydow Antje (sydo)" w:date="2023-09-19T15:17:00Z">
        <w:r w:rsidRPr="00973FC5">
          <w:rPr>
            <w:lang w:val="en-US"/>
          </w:rPr>
          <w:tab/>
        </w:r>
      </w:ins>
      <w:ins w:id="1421" w:author="Sydow Antje (sydo)" w:date="2023-09-19T15:16:00Z">
        <w:r w:rsidRPr="00973FC5">
          <w:rPr>
            <w:lang w:val="en-US"/>
          </w:rPr>
          <w:tab/>
        </w:r>
        <w:r w:rsidRPr="00973FC5">
          <w:rPr>
            <w:lang w:val="en-US"/>
          </w:rPr>
          <w:tab/>
          <w:t>USAGE[SCOPE["BIM"</w:t>
        </w:r>
        <w:proofErr w:type="gramStart"/>
        <w:r w:rsidRPr="00973FC5">
          <w:rPr>
            <w:lang w:val="en-US"/>
          </w:rPr>
          <w:t>],AREA</w:t>
        </w:r>
        <w:proofErr w:type="gramEnd"/>
        <w:r w:rsidRPr="00973FC5">
          <w:rPr>
            <w:lang w:val="en-US"/>
          </w:rPr>
          <w:t>["Building site"]]]",</w:t>
        </w:r>
      </w:ins>
    </w:p>
    <w:p w14:paraId="0158CDB5" w14:textId="77777777" w:rsidR="00973FC5" w:rsidRPr="00973FC5" w:rsidRDefault="00973FC5" w:rsidP="00973FC5">
      <w:pPr>
        <w:pStyle w:val="Code"/>
        <w:rPr>
          <w:ins w:id="1422" w:author="Sydow Antje (sydo)" w:date="2023-09-19T15:16:00Z"/>
          <w:lang w:val="en-US"/>
        </w:rPr>
      </w:pPr>
      <w:ins w:id="1423" w:author="Sydow Antje (sydo)" w:date="2023-09-19T15:16:00Z">
        <w:r w:rsidRPr="00973FC5">
          <w:rPr>
            <w:lang w:val="en-US"/>
          </w:rPr>
          <w:tab/>
          <w:t>"</w:t>
        </w:r>
        <w:proofErr w:type="spellStart"/>
        <w:r w:rsidRPr="00973FC5">
          <w:rPr>
            <w:lang w:val="en-US"/>
          </w:rPr>
          <w:t>l_xyz</w:t>
        </w:r>
        <w:proofErr w:type="spellEnd"/>
        <w:r w:rsidRPr="00973FC5">
          <w:rPr>
            <w:lang w:val="en-US"/>
          </w:rPr>
          <w:t>": [</w:t>
        </w:r>
      </w:ins>
    </w:p>
    <w:p w14:paraId="46D83ED1" w14:textId="77777777" w:rsidR="00973FC5" w:rsidRPr="00973FC5" w:rsidRDefault="00973FC5" w:rsidP="00973FC5">
      <w:pPr>
        <w:pStyle w:val="Code"/>
        <w:rPr>
          <w:ins w:id="1424" w:author="Sydow Antje (sydo)" w:date="2023-09-19T15:16:00Z"/>
          <w:lang w:val="en-US"/>
        </w:rPr>
      </w:pPr>
      <w:ins w:id="1425" w:author="Sydow Antje (sydo)" w:date="2023-09-19T15:16:00Z">
        <w:r w:rsidRPr="00973FC5">
          <w:rPr>
            <w:lang w:val="en-US"/>
          </w:rPr>
          <w:tab/>
        </w:r>
        <w:r w:rsidRPr="00973FC5">
          <w:rPr>
            <w:lang w:val="en-US"/>
          </w:rPr>
          <w:tab/>
          <w:t>310.208,</w:t>
        </w:r>
      </w:ins>
    </w:p>
    <w:p w14:paraId="70EEBC41" w14:textId="77777777" w:rsidR="00973FC5" w:rsidRPr="00973FC5" w:rsidRDefault="00973FC5" w:rsidP="00973FC5">
      <w:pPr>
        <w:pStyle w:val="Code"/>
        <w:rPr>
          <w:ins w:id="1426" w:author="Sydow Antje (sydo)" w:date="2023-09-19T15:16:00Z"/>
          <w:lang w:val="en-US"/>
        </w:rPr>
      </w:pPr>
      <w:ins w:id="1427" w:author="Sydow Antje (sydo)" w:date="2023-09-19T15:16:00Z">
        <w:r w:rsidRPr="00973FC5">
          <w:rPr>
            <w:lang w:val="en-US"/>
          </w:rPr>
          <w:tab/>
        </w:r>
        <w:r w:rsidRPr="00973FC5">
          <w:rPr>
            <w:lang w:val="en-US"/>
          </w:rPr>
          <w:tab/>
          <w:t>201.489,</w:t>
        </w:r>
      </w:ins>
    </w:p>
    <w:p w14:paraId="11B8F73D" w14:textId="77777777" w:rsidR="00973FC5" w:rsidRPr="00973FC5" w:rsidRDefault="00973FC5" w:rsidP="00973FC5">
      <w:pPr>
        <w:pStyle w:val="Code"/>
        <w:rPr>
          <w:ins w:id="1428" w:author="Sydow Antje (sydo)" w:date="2023-09-19T15:16:00Z"/>
          <w:lang w:val="en-US"/>
        </w:rPr>
      </w:pPr>
      <w:ins w:id="1429" w:author="Sydow Antje (sydo)" w:date="2023-09-19T15:16:00Z">
        <w:r w:rsidRPr="00973FC5">
          <w:rPr>
            <w:lang w:val="en-US"/>
          </w:rPr>
          <w:tab/>
        </w:r>
        <w:r w:rsidRPr="00973FC5">
          <w:rPr>
            <w:lang w:val="en-US"/>
          </w:rPr>
          <w:tab/>
          <w:t>97.363</w:t>
        </w:r>
      </w:ins>
    </w:p>
    <w:p w14:paraId="7FF188BE" w14:textId="77777777" w:rsidR="00973FC5" w:rsidRPr="00973FC5" w:rsidRDefault="00973FC5" w:rsidP="00973FC5">
      <w:pPr>
        <w:pStyle w:val="Code"/>
        <w:rPr>
          <w:ins w:id="1430" w:author="Sydow Antje (sydo)" w:date="2023-09-19T15:16:00Z"/>
          <w:lang w:val="en-US"/>
        </w:rPr>
      </w:pPr>
      <w:ins w:id="1431" w:author="Sydow Antje (sydo)" w:date="2023-09-19T15:16:00Z">
        <w:r w:rsidRPr="00973FC5">
          <w:rPr>
            <w:lang w:val="en-US"/>
          </w:rPr>
          <w:tab/>
          <w:t>],</w:t>
        </w:r>
      </w:ins>
    </w:p>
    <w:p w14:paraId="7017D9F5" w14:textId="77777777" w:rsidR="00973FC5" w:rsidRPr="00973FC5" w:rsidRDefault="00973FC5" w:rsidP="00973FC5">
      <w:pPr>
        <w:pStyle w:val="Code"/>
        <w:rPr>
          <w:ins w:id="1432" w:author="Sydow Antje (sydo)" w:date="2023-09-19T15:16:00Z"/>
          <w:lang w:val="en-US"/>
        </w:rPr>
      </w:pPr>
      <w:ins w:id="1433" w:author="Sydow Antje (sydo)" w:date="2023-09-19T15:16:00Z">
        <w:r w:rsidRPr="00973FC5">
          <w:rPr>
            <w:lang w:val="en-US"/>
          </w:rPr>
          <w:tab/>
          <w:t>"</w:t>
        </w:r>
        <w:proofErr w:type="spellStart"/>
        <w:r w:rsidRPr="00973FC5">
          <w:rPr>
            <w:lang w:val="en-US"/>
          </w:rPr>
          <w:t>r_xyz</w:t>
        </w:r>
        <w:proofErr w:type="spellEnd"/>
        <w:r w:rsidRPr="00973FC5">
          <w:rPr>
            <w:lang w:val="en-US"/>
          </w:rPr>
          <w:t>": [</w:t>
        </w:r>
      </w:ins>
    </w:p>
    <w:p w14:paraId="5E116C6F" w14:textId="77777777" w:rsidR="00973FC5" w:rsidRPr="00973FC5" w:rsidRDefault="00973FC5" w:rsidP="00973FC5">
      <w:pPr>
        <w:pStyle w:val="Code"/>
        <w:rPr>
          <w:ins w:id="1434" w:author="Sydow Antje (sydo)" w:date="2023-09-19T15:16:00Z"/>
          <w:lang w:val="en-US"/>
        </w:rPr>
      </w:pPr>
      <w:ins w:id="1435" w:author="Sydow Antje (sydo)" w:date="2023-09-19T15:16:00Z">
        <w:r w:rsidRPr="00973FC5">
          <w:rPr>
            <w:lang w:val="en-US"/>
          </w:rPr>
          <w:tab/>
        </w:r>
        <w:r w:rsidRPr="00973FC5">
          <w:rPr>
            <w:lang w:val="en-US"/>
          </w:rPr>
          <w:tab/>
          <w:t>310.051,</w:t>
        </w:r>
      </w:ins>
    </w:p>
    <w:p w14:paraId="5D79D5D5" w14:textId="77777777" w:rsidR="00973FC5" w:rsidRPr="00973FC5" w:rsidRDefault="00973FC5" w:rsidP="00973FC5">
      <w:pPr>
        <w:pStyle w:val="Code"/>
        <w:rPr>
          <w:ins w:id="1436" w:author="Sydow Antje (sydo)" w:date="2023-09-19T15:16:00Z"/>
          <w:lang w:val="en-US"/>
        </w:rPr>
      </w:pPr>
      <w:ins w:id="1437" w:author="Sydow Antje (sydo)" w:date="2023-09-19T15:16:00Z">
        <w:r w:rsidRPr="00973FC5">
          <w:rPr>
            <w:lang w:val="en-US"/>
          </w:rPr>
          <w:tab/>
        </w:r>
        <w:r w:rsidRPr="00973FC5">
          <w:rPr>
            <w:lang w:val="en-US"/>
          </w:rPr>
          <w:tab/>
          <w:t>201.61,</w:t>
        </w:r>
      </w:ins>
    </w:p>
    <w:p w14:paraId="260D41B8" w14:textId="77777777" w:rsidR="00973FC5" w:rsidRPr="00973FC5" w:rsidRDefault="00973FC5" w:rsidP="00973FC5">
      <w:pPr>
        <w:pStyle w:val="Code"/>
        <w:rPr>
          <w:ins w:id="1438" w:author="Sydow Antje (sydo)" w:date="2023-09-19T15:16:00Z"/>
          <w:lang w:val="en-US"/>
        </w:rPr>
      </w:pPr>
      <w:ins w:id="1439" w:author="Sydow Antje (sydo)" w:date="2023-09-19T15:16:00Z">
        <w:r w:rsidRPr="00973FC5">
          <w:rPr>
            <w:lang w:val="en-US"/>
          </w:rPr>
          <w:tab/>
        </w:r>
        <w:r w:rsidRPr="00973FC5">
          <w:rPr>
            <w:lang w:val="en-US"/>
          </w:rPr>
          <w:tab/>
          <w:t>97.364</w:t>
        </w:r>
      </w:ins>
    </w:p>
    <w:p w14:paraId="659EF48D" w14:textId="77777777" w:rsidR="00973FC5" w:rsidRPr="00973FC5" w:rsidRDefault="00973FC5" w:rsidP="00973FC5">
      <w:pPr>
        <w:pStyle w:val="Code"/>
        <w:rPr>
          <w:ins w:id="1440" w:author="Sydow Antje (sydo)" w:date="2023-09-19T15:16:00Z"/>
          <w:lang w:val="en-US"/>
        </w:rPr>
      </w:pPr>
      <w:ins w:id="1441" w:author="Sydow Antje (sydo)" w:date="2023-09-19T15:16:00Z">
        <w:r w:rsidRPr="00973FC5">
          <w:rPr>
            <w:lang w:val="en-US"/>
          </w:rPr>
          <w:tab/>
          <w:t>],</w:t>
        </w:r>
      </w:ins>
    </w:p>
    <w:p w14:paraId="1E18B4B8" w14:textId="77777777" w:rsidR="00973FC5" w:rsidRPr="00973FC5" w:rsidRDefault="00973FC5" w:rsidP="00973FC5">
      <w:pPr>
        <w:pStyle w:val="Code"/>
        <w:rPr>
          <w:ins w:id="1442" w:author="Sydow Antje (sydo)" w:date="2023-09-19T15:16:00Z"/>
          <w:lang w:val="en-US"/>
        </w:rPr>
      </w:pPr>
      <w:ins w:id="1443" w:author="Sydow Antje (sydo)" w:date="2023-09-19T15:16:00Z">
        <w:r w:rsidRPr="00973FC5">
          <w:rPr>
            <w:lang w:val="en-US"/>
          </w:rPr>
          <w:tab/>
          <w:t>"</w:t>
        </w:r>
        <w:proofErr w:type="spellStart"/>
        <w:r w:rsidRPr="00973FC5">
          <w:rPr>
            <w:lang w:val="en-US"/>
          </w:rPr>
          <w:t>a_xyz</w:t>
        </w:r>
        <w:proofErr w:type="spellEnd"/>
        <w:r w:rsidRPr="00973FC5">
          <w:rPr>
            <w:lang w:val="en-US"/>
          </w:rPr>
          <w:t>": [</w:t>
        </w:r>
      </w:ins>
    </w:p>
    <w:p w14:paraId="34D9B51C" w14:textId="77777777" w:rsidR="00973FC5" w:rsidRPr="00973FC5" w:rsidRDefault="00973FC5" w:rsidP="00973FC5">
      <w:pPr>
        <w:pStyle w:val="Code"/>
        <w:rPr>
          <w:ins w:id="1444" w:author="Sydow Antje (sydo)" w:date="2023-09-19T15:16:00Z"/>
          <w:lang w:val="en-US"/>
        </w:rPr>
      </w:pPr>
      <w:ins w:id="1445" w:author="Sydow Antje (sydo)" w:date="2023-09-19T15:16:00Z">
        <w:r w:rsidRPr="00973FC5">
          <w:rPr>
            <w:lang w:val="en-US"/>
          </w:rPr>
          <w:tab/>
        </w:r>
        <w:r w:rsidRPr="00973FC5">
          <w:rPr>
            <w:lang w:val="en-US"/>
          </w:rPr>
          <w:tab/>
          <w:t>310.14,</w:t>
        </w:r>
      </w:ins>
    </w:p>
    <w:p w14:paraId="1F05CAD7" w14:textId="77777777" w:rsidR="00973FC5" w:rsidRPr="00973FC5" w:rsidRDefault="00973FC5" w:rsidP="00973FC5">
      <w:pPr>
        <w:pStyle w:val="Code"/>
        <w:rPr>
          <w:ins w:id="1446" w:author="Sydow Antje (sydo)" w:date="2023-09-19T15:16:00Z"/>
          <w:lang w:val="en-US"/>
        </w:rPr>
      </w:pPr>
      <w:ins w:id="1447" w:author="Sydow Antje (sydo)" w:date="2023-09-19T15:16:00Z">
        <w:r w:rsidRPr="00973FC5">
          <w:rPr>
            <w:lang w:val="en-US"/>
          </w:rPr>
          <w:tab/>
        </w:r>
        <w:r w:rsidRPr="00973FC5">
          <w:rPr>
            <w:lang w:val="en-US"/>
          </w:rPr>
          <w:tab/>
          <w:t>201.51,</w:t>
        </w:r>
      </w:ins>
    </w:p>
    <w:p w14:paraId="3C436183" w14:textId="77777777" w:rsidR="00973FC5" w:rsidRPr="00973FC5" w:rsidRDefault="00973FC5" w:rsidP="00973FC5">
      <w:pPr>
        <w:pStyle w:val="Code"/>
        <w:rPr>
          <w:ins w:id="1448" w:author="Sydow Antje (sydo)" w:date="2023-09-19T15:16:00Z"/>
          <w:lang w:val="en-US"/>
        </w:rPr>
      </w:pPr>
      <w:ins w:id="1449" w:author="Sydow Antje (sydo)" w:date="2023-09-19T15:16:00Z">
        <w:r w:rsidRPr="00973FC5">
          <w:rPr>
            <w:lang w:val="en-US"/>
          </w:rPr>
          <w:tab/>
        </w:r>
        <w:r w:rsidRPr="00973FC5">
          <w:rPr>
            <w:lang w:val="en-US"/>
          </w:rPr>
          <w:tab/>
          <w:t>97.564</w:t>
        </w:r>
      </w:ins>
    </w:p>
    <w:p w14:paraId="0000BC67" w14:textId="77777777" w:rsidR="00973FC5" w:rsidRPr="00973FC5" w:rsidRDefault="00973FC5" w:rsidP="00973FC5">
      <w:pPr>
        <w:pStyle w:val="Code"/>
        <w:rPr>
          <w:ins w:id="1450" w:author="Sydow Antje (sydo)" w:date="2023-09-19T15:16:00Z"/>
          <w:lang w:val="en-US"/>
        </w:rPr>
      </w:pPr>
      <w:ins w:id="1451" w:author="Sydow Antje (sydo)" w:date="2023-09-19T15:16:00Z">
        <w:r w:rsidRPr="00973FC5">
          <w:rPr>
            <w:lang w:val="en-US"/>
          </w:rPr>
          <w:tab/>
          <w:t>],</w:t>
        </w:r>
      </w:ins>
    </w:p>
    <w:p w14:paraId="37487EC8" w14:textId="77777777" w:rsidR="00973FC5" w:rsidRPr="00973FC5" w:rsidRDefault="00973FC5" w:rsidP="00973FC5">
      <w:pPr>
        <w:pStyle w:val="Code"/>
        <w:rPr>
          <w:ins w:id="1452" w:author="Sydow Antje (sydo)" w:date="2023-09-19T15:16:00Z"/>
          <w:lang w:val="en-US"/>
        </w:rPr>
      </w:pPr>
      <w:ins w:id="1453" w:author="Sydow Antje (sydo)" w:date="2023-09-19T15:16:00Z">
        <w:r w:rsidRPr="00973FC5">
          <w:rPr>
            <w:lang w:val="en-US"/>
          </w:rPr>
          <w:tab/>
          <w:t>"</w:t>
        </w:r>
        <w:proofErr w:type="spellStart"/>
        <w:r w:rsidRPr="00973FC5">
          <w:rPr>
            <w:lang w:val="en-US"/>
          </w:rPr>
          <w:t>l_dxdydz</w:t>
        </w:r>
        <w:proofErr w:type="spellEnd"/>
        <w:r w:rsidRPr="00973FC5">
          <w:rPr>
            <w:lang w:val="en-US"/>
          </w:rPr>
          <w:t>": [</w:t>
        </w:r>
      </w:ins>
    </w:p>
    <w:p w14:paraId="73347D72" w14:textId="77777777" w:rsidR="00973FC5" w:rsidRPr="00973FC5" w:rsidRDefault="00973FC5" w:rsidP="00973FC5">
      <w:pPr>
        <w:pStyle w:val="Code"/>
        <w:rPr>
          <w:ins w:id="1454" w:author="Sydow Antje (sydo)" w:date="2023-09-19T15:16:00Z"/>
          <w:lang w:val="en-US"/>
        </w:rPr>
      </w:pPr>
      <w:ins w:id="1455" w:author="Sydow Antje (sydo)" w:date="2023-09-19T15:16:00Z">
        <w:r w:rsidRPr="00973FC5">
          <w:rPr>
            <w:lang w:val="en-US"/>
          </w:rPr>
          <w:tab/>
        </w:r>
        <w:r w:rsidRPr="00973FC5">
          <w:rPr>
            <w:lang w:val="en-US"/>
          </w:rPr>
          <w:tab/>
          <w:t>0.001,</w:t>
        </w:r>
      </w:ins>
    </w:p>
    <w:p w14:paraId="3FBD6E48" w14:textId="77777777" w:rsidR="00973FC5" w:rsidRPr="00973FC5" w:rsidRDefault="00973FC5" w:rsidP="00973FC5">
      <w:pPr>
        <w:pStyle w:val="Code"/>
        <w:rPr>
          <w:ins w:id="1456" w:author="Sydow Antje (sydo)" w:date="2023-09-19T15:16:00Z"/>
          <w:lang w:val="en-US"/>
        </w:rPr>
      </w:pPr>
      <w:ins w:id="1457" w:author="Sydow Antje (sydo)" w:date="2023-09-19T15:16:00Z">
        <w:r w:rsidRPr="00973FC5">
          <w:rPr>
            <w:lang w:val="en-US"/>
          </w:rPr>
          <w:tab/>
        </w:r>
        <w:r w:rsidRPr="00973FC5">
          <w:rPr>
            <w:lang w:val="en-US"/>
          </w:rPr>
          <w:tab/>
          <w:t>0.001,</w:t>
        </w:r>
      </w:ins>
    </w:p>
    <w:p w14:paraId="613CA156" w14:textId="77777777" w:rsidR="00973FC5" w:rsidRPr="00973FC5" w:rsidRDefault="00973FC5" w:rsidP="00973FC5">
      <w:pPr>
        <w:pStyle w:val="Code"/>
        <w:rPr>
          <w:ins w:id="1458" w:author="Sydow Antje (sydo)" w:date="2023-09-19T15:16:00Z"/>
          <w:lang w:val="en-US"/>
        </w:rPr>
      </w:pPr>
      <w:ins w:id="1459" w:author="Sydow Antje (sydo)" w:date="2023-09-19T15:16:00Z">
        <w:r w:rsidRPr="00973FC5">
          <w:rPr>
            <w:lang w:val="en-US"/>
          </w:rPr>
          <w:tab/>
        </w:r>
        <w:r w:rsidRPr="00973FC5">
          <w:rPr>
            <w:lang w:val="en-US"/>
          </w:rPr>
          <w:tab/>
          <w:t>0.001</w:t>
        </w:r>
      </w:ins>
    </w:p>
    <w:p w14:paraId="6E0650A2" w14:textId="77777777" w:rsidR="00973FC5" w:rsidRPr="00973FC5" w:rsidRDefault="00973FC5" w:rsidP="00973FC5">
      <w:pPr>
        <w:pStyle w:val="Code"/>
        <w:rPr>
          <w:ins w:id="1460" w:author="Sydow Antje (sydo)" w:date="2023-09-19T15:16:00Z"/>
          <w:lang w:val="en-US"/>
        </w:rPr>
      </w:pPr>
      <w:ins w:id="1461" w:author="Sydow Antje (sydo)" w:date="2023-09-19T15:16:00Z">
        <w:r w:rsidRPr="00973FC5">
          <w:rPr>
            <w:lang w:val="en-US"/>
          </w:rPr>
          <w:tab/>
          <w:t>],</w:t>
        </w:r>
      </w:ins>
    </w:p>
    <w:p w14:paraId="03504261" w14:textId="77777777" w:rsidR="00973FC5" w:rsidRPr="00973FC5" w:rsidRDefault="00973FC5" w:rsidP="00973FC5">
      <w:pPr>
        <w:pStyle w:val="Code"/>
        <w:rPr>
          <w:ins w:id="1462" w:author="Sydow Antje (sydo)" w:date="2023-09-19T15:16:00Z"/>
          <w:lang w:val="en-US"/>
        </w:rPr>
      </w:pPr>
      <w:ins w:id="1463" w:author="Sydow Antje (sydo)" w:date="2023-09-19T15:16:00Z">
        <w:r w:rsidRPr="00973FC5">
          <w:rPr>
            <w:lang w:val="en-US"/>
          </w:rPr>
          <w:tab/>
          <w:t>"</w:t>
        </w:r>
        <w:proofErr w:type="spellStart"/>
        <w:r w:rsidRPr="00973FC5">
          <w:rPr>
            <w:lang w:val="en-US"/>
          </w:rPr>
          <w:t>r_dxdydz</w:t>
        </w:r>
        <w:proofErr w:type="spellEnd"/>
        <w:r w:rsidRPr="00973FC5">
          <w:rPr>
            <w:lang w:val="en-US"/>
          </w:rPr>
          <w:t>": [</w:t>
        </w:r>
      </w:ins>
    </w:p>
    <w:p w14:paraId="390F2987" w14:textId="77777777" w:rsidR="00973FC5" w:rsidRPr="00973FC5" w:rsidRDefault="00973FC5" w:rsidP="00973FC5">
      <w:pPr>
        <w:pStyle w:val="Code"/>
        <w:rPr>
          <w:ins w:id="1464" w:author="Sydow Antje (sydo)" w:date="2023-09-19T15:16:00Z"/>
          <w:lang w:val="en-US"/>
        </w:rPr>
      </w:pPr>
      <w:ins w:id="1465" w:author="Sydow Antje (sydo)" w:date="2023-09-19T15:16:00Z">
        <w:r w:rsidRPr="00973FC5">
          <w:rPr>
            <w:lang w:val="en-US"/>
          </w:rPr>
          <w:tab/>
        </w:r>
        <w:r w:rsidRPr="00973FC5">
          <w:rPr>
            <w:lang w:val="en-US"/>
          </w:rPr>
          <w:tab/>
          <w:t>0.001,</w:t>
        </w:r>
      </w:ins>
    </w:p>
    <w:p w14:paraId="15B8F2EB" w14:textId="77777777" w:rsidR="00973FC5" w:rsidRPr="00973FC5" w:rsidRDefault="00973FC5" w:rsidP="00973FC5">
      <w:pPr>
        <w:pStyle w:val="Code"/>
        <w:rPr>
          <w:ins w:id="1466" w:author="Sydow Antje (sydo)" w:date="2023-09-19T15:16:00Z"/>
          <w:lang w:val="en-US"/>
        </w:rPr>
      </w:pPr>
      <w:ins w:id="1467" w:author="Sydow Antje (sydo)" w:date="2023-09-19T15:16:00Z">
        <w:r w:rsidRPr="00973FC5">
          <w:rPr>
            <w:lang w:val="en-US"/>
          </w:rPr>
          <w:tab/>
        </w:r>
        <w:r w:rsidRPr="00973FC5">
          <w:rPr>
            <w:lang w:val="en-US"/>
          </w:rPr>
          <w:tab/>
          <w:t>0.001,</w:t>
        </w:r>
      </w:ins>
    </w:p>
    <w:p w14:paraId="734BE7CD" w14:textId="77777777" w:rsidR="00973FC5" w:rsidRPr="00973FC5" w:rsidRDefault="00973FC5" w:rsidP="00973FC5">
      <w:pPr>
        <w:pStyle w:val="Code"/>
        <w:rPr>
          <w:ins w:id="1468" w:author="Sydow Antje (sydo)" w:date="2023-09-19T15:16:00Z"/>
          <w:lang w:val="en-US"/>
        </w:rPr>
      </w:pPr>
      <w:ins w:id="1469" w:author="Sydow Antje (sydo)" w:date="2023-09-19T15:16:00Z">
        <w:r w:rsidRPr="00973FC5">
          <w:rPr>
            <w:lang w:val="en-US"/>
          </w:rPr>
          <w:tab/>
        </w:r>
        <w:r w:rsidRPr="00973FC5">
          <w:rPr>
            <w:lang w:val="en-US"/>
          </w:rPr>
          <w:tab/>
          <w:t>0.001</w:t>
        </w:r>
      </w:ins>
    </w:p>
    <w:p w14:paraId="420899C9" w14:textId="77777777" w:rsidR="00973FC5" w:rsidRPr="00973FC5" w:rsidRDefault="00973FC5" w:rsidP="00973FC5">
      <w:pPr>
        <w:pStyle w:val="Code"/>
        <w:rPr>
          <w:ins w:id="1470" w:author="Sydow Antje (sydo)" w:date="2023-09-19T15:16:00Z"/>
          <w:lang w:val="en-US"/>
        </w:rPr>
      </w:pPr>
      <w:ins w:id="1471" w:author="Sydow Antje (sydo)" w:date="2023-09-19T15:16:00Z">
        <w:r w:rsidRPr="00973FC5">
          <w:rPr>
            <w:lang w:val="en-US"/>
          </w:rPr>
          <w:tab/>
          <w:t>],</w:t>
        </w:r>
      </w:ins>
    </w:p>
    <w:p w14:paraId="5F0086AA" w14:textId="77777777" w:rsidR="00973FC5" w:rsidRPr="00973FC5" w:rsidRDefault="00973FC5" w:rsidP="00973FC5">
      <w:pPr>
        <w:pStyle w:val="Code"/>
        <w:rPr>
          <w:ins w:id="1472" w:author="Sydow Antje (sydo)" w:date="2023-09-19T15:16:00Z"/>
          <w:lang w:val="en-US"/>
        </w:rPr>
      </w:pPr>
      <w:ins w:id="1473" w:author="Sydow Antje (sydo)" w:date="2023-09-19T15:16:00Z">
        <w:r w:rsidRPr="00973FC5">
          <w:rPr>
            <w:lang w:val="en-US"/>
          </w:rPr>
          <w:tab/>
          <w:t>"</w:t>
        </w:r>
        <w:proofErr w:type="spellStart"/>
        <w:r w:rsidRPr="00973FC5">
          <w:rPr>
            <w:lang w:val="en-US"/>
          </w:rPr>
          <w:t>a_dxdydz</w:t>
        </w:r>
        <w:proofErr w:type="spellEnd"/>
        <w:r w:rsidRPr="00973FC5">
          <w:rPr>
            <w:lang w:val="en-US"/>
          </w:rPr>
          <w:t>": [</w:t>
        </w:r>
      </w:ins>
    </w:p>
    <w:p w14:paraId="323B0F03" w14:textId="77777777" w:rsidR="00973FC5" w:rsidRPr="00973FC5" w:rsidRDefault="00973FC5" w:rsidP="00973FC5">
      <w:pPr>
        <w:pStyle w:val="Code"/>
        <w:rPr>
          <w:ins w:id="1474" w:author="Sydow Antje (sydo)" w:date="2023-09-19T15:16:00Z"/>
          <w:lang w:val="en-US"/>
        </w:rPr>
      </w:pPr>
      <w:ins w:id="1475" w:author="Sydow Antje (sydo)" w:date="2023-09-19T15:16:00Z">
        <w:r w:rsidRPr="00973FC5">
          <w:rPr>
            <w:lang w:val="en-US"/>
          </w:rPr>
          <w:tab/>
        </w:r>
        <w:r w:rsidRPr="00973FC5">
          <w:rPr>
            <w:lang w:val="en-US"/>
          </w:rPr>
          <w:tab/>
          <w:t>0.001,</w:t>
        </w:r>
      </w:ins>
    </w:p>
    <w:p w14:paraId="1EBBA51B" w14:textId="77777777" w:rsidR="00973FC5" w:rsidRPr="00973FC5" w:rsidRDefault="00973FC5" w:rsidP="00973FC5">
      <w:pPr>
        <w:pStyle w:val="Code"/>
        <w:rPr>
          <w:ins w:id="1476" w:author="Sydow Antje (sydo)" w:date="2023-09-19T15:16:00Z"/>
          <w:lang w:val="en-US"/>
        </w:rPr>
      </w:pPr>
      <w:ins w:id="1477" w:author="Sydow Antje (sydo)" w:date="2023-09-19T15:16:00Z">
        <w:r w:rsidRPr="00973FC5">
          <w:rPr>
            <w:lang w:val="en-US"/>
          </w:rPr>
          <w:tab/>
        </w:r>
        <w:r w:rsidRPr="00973FC5">
          <w:rPr>
            <w:lang w:val="en-US"/>
          </w:rPr>
          <w:tab/>
          <w:t>0.001,</w:t>
        </w:r>
      </w:ins>
    </w:p>
    <w:p w14:paraId="1FB9CD6F" w14:textId="77777777" w:rsidR="00973FC5" w:rsidRPr="00973FC5" w:rsidRDefault="00973FC5" w:rsidP="00973FC5">
      <w:pPr>
        <w:pStyle w:val="Code"/>
        <w:rPr>
          <w:ins w:id="1478" w:author="Sydow Antje (sydo)" w:date="2023-09-19T15:16:00Z"/>
          <w:lang w:val="en-US"/>
        </w:rPr>
      </w:pPr>
      <w:ins w:id="1479" w:author="Sydow Antje (sydo)" w:date="2023-09-19T15:16:00Z">
        <w:r w:rsidRPr="00973FC5">
          <w:rPr>
            <w:lang w:val="en-US"/>
          </w:rPr>
          <w:tab/>
        </w:r>
        <w:r w:rsidRPr="00973FC5">
          <w:rPr>
            <w:lang w:val="en-US"/>
          </w:rPr>
          <w:tab/>
          <w:t>0.001</w:t>
        </w:r>
      </w:ins>
    </w:p>
    <w:p w14:paraId="360ADFE2" w14:textId="77777777" w:rsidR="00973FC5" w:rsidRPr="00973FC5" w:rsidRDefault="00973FC5" w:rsidP="00973FC5">
      <w:pPr>
        <w:pStyle w:val="Code"/>
        <w:rPr>
          <w:ins w:id="1480" w:author="Sydow Antje (sydo)" w:date="2023-09-19T15:16:00Z"/>
          <w:lang w:val="en-US"/>
        </w:rPr>
      </w:pPr>
      <w:ins w:id="1481" w:author="Sydow Antje (sydo)" w:date="2023-09-19T15:16:00Z">
        <w:r w:rsidRPr="00973FC5">
          <w:rPr>
            <w:lang w:val="en-US"/>
          </w:rPr>
          <w:tab/>
          <w:t>],</w:t>
        </w:r>
      </w:ins>
    </w:p>
    <w:p w14:paraId="5A3BC2A8" w14:textId="77777777" w:rsidR="00973FC5" w:rsidRPr="00973FC5" w:rsidRDefault="00973FC5" w:rsidP="00973FC5">
      <w:pPr>
        <w:pStyle w:val="Code"/>
        <w:rPr>
          <w:ins w:id="1482" w:author="Sydow Antje (sydo)" w:date="2023-09-19T15:16:00Z"/>
          <w:lang w:val="en-US"/>
        </w:rPr>
      </w:pPr>
      <w:ins w:id="1483" w:author="Sydow Antje (sydo)" w:date="2023-09-19T15:16:00Z">
        <w:r w:rsidRPr="00973FC5">
          <w:rPr>
            <w:lang w:val="en-US"/>
          </w:rPr>
          <w:tab/>
          <w:t>"</w:t>
        </w:r>
        <w:proofErr w:type="spellStart"/>
        <w:proofErr w:type="gramStart"/>
        <w:r w:rsidRPr="00973FC5">
          <w:rPr>
            <w:lang w:val="en-US"/>
          </w:rPr>
          <w:t>measured</w:t>
        </w:r>
        <w:proofErr w:type="gramEnd"/>
        <w:r w:rsidRPr="00973FC5">
          <w:rPr>
            <w:lang w:val="en-US"/>
          </w:rPr>
          <w:t>_date</w:t>
        </w:r>
        <w:proofErr w:type="spellEnd"/>
        <w:r w:rsidRPr="00973FC5">
          <w:rPr>
            <w:lang w:val="en-US"/>
          </w:rPr>
          <w:t>": "2020-01-01",</w:t>
        </w:r>
      </w:ins>
    </w:p>
    <w:p w14:paraId="41A793E7" w14:textId="77777777" w:rsidR="00973FC5" w:rsidRPr="00973FC5" w:rsidRDefault="00973FC5" w:rsidP="00973FC5">
      <w:pPr>
        <w:pStyle w:val="Code"/>
        <w:rPr>
          <w:ins w:id="1484" w:author="Sydow Antje (sydo)" w:date="2023-09-19T15:16:00Z"/>
          <w:lang w:val="en-US"/>
        </w:rPr>
      </w:pPr>
      <w:ins w:id="1485" w:author="Sydow Antje (sydo)" w:date="2023-09-19T15:16:00Z">
        <w:r w:rsidRPr="00973FC5">
          <w:rPr>
            <w:lang w:val="en-US"/>
          </w:rPr>
          <w:tab/>
          <w:t>"</w:t>
        </w:r>
        <w:proofErr w:type="gramStart"/>
        <w:r w:rsidRPr="00973FC5">
          <w:rPr>
            <w:lang w:val="en-US"/>
          </w:rPr>
          <w:t>srs</w:t>
        </w:r>
        <w:proofErr w:type="gramEnd"/>
        <w:r w:rsidRPr="00973FC5">
          <w:rPr>
            <w:lang w:val="en-US"/>
          </w:rPr>
          <w:t>_epsg_1": "4326",</w:t>
        </w:r>
      </w:ins>
    </w:p>
    <w:p w14:paraId="54E1DBD5" w14:textId="77777777" w:rsidR="00973FC5" w:rsidRPr="00973FC5" w:rsidRDefault="00973FC5" w:rsidP="00973FC5">
      <w:pPr>
        <w:pStyle w:val="Code"/>
        <w:rPr>
          <w:ins w:id="1486" w:author="Sydow Antje (sydo)" w:date="2023-09-19T15:16:00Z"/>
          <w:lang w:val="en-US"/>
        </w:rPr>
      </w:pPr>
      <w:ins w:id="1487" w:author="Sydow Antje (sydo)" w:date="2023-09-19T15:16:00Z">
        <w:r w:rsidRPr="00973FC5">
          <w:rPr>
            <w:lang w:val="en-US"/>
          </w:rPr>
          <w:tab/>
          <w:t>"</w:t>
        </w:r>
        <w:proofErr w:type="spellStart"/>
        <w:r w:rsidRPr="00973FC5">
          <w:rPr>
            <w:lang w:val="en-US"/>
          </w:rPr>
          <w:t>l_srs_xyz</w:t>
        </w:r>
        <w:proofErr w:type="spellEnd"/>
        <w:r w:rsidRPr="00973FC5">
          <w:rPr>
            <w:lang w:val="en-US"/>
          </w:rPr>
          <w:t>": [</w:t>
        </w:r>
      </w:ins>
    </w:p>
    <w:p w14:paraId="77BB6F30" w14:textId="77777777" w:rsidR="00973FC5" w:rsidRPr="00973FC5" w:rsidRDefault="00973FC5" w:rsidP="00973FC5">
      <w:pPr>
        <w:pStyle w:val="Code"/>
        <w:rPr>
          <w:ins w:id="1488" w:author="Sydow Antje (sydo)" w:date="2023-09-19T15:16:00Z"/>
          <w:lang w:val="en-US"/>
        </w:rPr>
      </w:pPr>
      <w:ins w:id="1489" w:author="Sydow Antje (sydo)" w:date="2023-09-19T15:16:00Z">
        <w:r w:rsidRPr="00973FC5">
          <w:rPr>
            <w:lang w:val="en-US"/>
          </w:rPr>
          <w:tab/>
        </w:r>
        <w:r w:rsidRPr="00973FC5">
          <w:rPr>
            <w:lang w:val="en-US"/>
          </w:rPr>
          <w:tab/>
          <w:t>10.826834,</w:t>
        </w:r>
      </w:ins>
    </w:p>
    <w:p w14:paraId="6CA58B75" w14:textId="77777777" w:rsidR="00973FC5" w:rsidRPr="00973FC5" w:rsidRDefault="00973FC5" w:rsidP="00973FC5">
      <w:pPr>
        <w:pStyle w:val="Code"/>
        <w:rPr>
          <w:ins w:id="1490" w:author="Sydow Antje (sydo)" w:date="2023-09-19T15:16:00Z"/>
          <w:lang w:val="en-US"/>
        </w:rPr>
      </w:pPr>
      <w:ins w:id="1491" w:author="Sydow Antje (sydo)" w:date="2023-09-19T15:16:00Z">
        <w:r w:rsidRPr="00973FC5">
          <w:rPr>
            <w:lang w:val="en-US"/>
          </w:rPr>
          <w:tab/>
        </w:r>
        <w:r w:rsidRPr="00973FC5">
          <w:rPr>
            <w:lang w:val="en-US"/>
          </w:rPr>
          <w:tab/>
          <w:t>59.910968,</w:t>
        </w:r>
      </w:ins>
    </w:p>
    <w:p w14:paraId="25E3EDA2" w14:textId="77777777" w:rsidR="00973FC5" w:rsidRPr="00973FC5" w:rsidRDefault="00973FC5" w:rsidP="00973FC5">
      <w:pPr>
        <w:pStyle w:val="Code"/>
        <w:rPr>
          <w:ins w:id="1492" w:author="Sydow Antje (sydo)" w:date="2023-09-19T15:16:00Z"/>
          <w:lang w:val="en-US"/>
        </w:rPr>
      </w:pPr>
      <w:ins w:id="1493" w:author="Sydow Antje (sydo)" w:date="2023-09-19T15:16:00Z">
        <w:r w:rsidRPr="00973FC5">
          <w:rPr>
            <w:lang w:val="en-US"/>
          </w:rPr>
          <w:tab/>
        </w:r>
        <w:r w:rsidRPr="00973FC5">
          <w:rPr>
            <w:lang w:val="en-US"/>
          </w:rPr>
          <w:tab/>
          <w:t>102.032</w:t>
        </w:r>
      </w:ins>
    </w:p>
    <w:p w14:paraId="34202982" w14:textId="77777777" w:rsidR="00973FC5" w:rsidRPr="00973FC5" w:rsidRDefault="00973FC5" w:rsidP="00973FC5">
      <w:pPr>
        <w:pStyle w:val="Code"/>
        <w:rPr>
          <w:ins w:id="1494" w:author="Sydow Antje (sydo)" w:date="2023-09-19T15:16:00Z"/>
          <w:lang w:val="en-US"/>
        </w:rPr>
      </w:pPr>
      <w:ins w:id="1495" w:author="Sydow Antje (sydo)" w:date="2023-09-19T15:16:00Z">
        <w:r w:rsidRPr="00973FC5">
          <w:rPr>
            <w:lang w:val="en-US"/>
          </w:rPr>
          <w:tab/>
          <w:t>],</w:t>
        </w:r>
      </w:ins>
    </w:p>
    <w:p w14:paraId="50E528E8" w14:textId="77777777" w:rsidR="00973FC5" w:rsidRPr="00973FC5" w:rsidRDefault="00973FC5" w:rsidP="00973FC5">
      <w:pPr>
        <w:pStyle w:val="Code"/>
        <w:rPr>
          <w:ins w:id="1496" w:author="Sydow Antje (sydo)" w:date="2023-09-19T15:16:00Z"/>
          <w:lang w:val="en-US"/>
        </w:rPr>
      </w:pPr>
      <w:ins w:id="1497" w:author="Sydow Antje (sydo)" w:date="2023-09-19T15:16:00Z">
        <w:r w:rsidRPr="00973FC5">
          <w:rPr>
            <w:lang w:val="en-US"/>
          </w:rPr>
          <w:tab/>
          <w:t>"</w:t>
        </w:r>
        <w:proofErr w:type="spellStart"/>
        <w:r w:rsidRPr="00973FC5">
          <w:rPr>
            <w:lang w:val="en-US"/>
          </w:rPr>
          <w:t>r_srs_xyz</w:t>
        </w:r>
        <w:proofErr w:type="spellEnd"/>
        <w:r w:rsidRPr="00973FC5">
          <w:rPr>
            <w:lang w:val="en-US"/>
          </w:rPr>
          <w:t>": [</w:t>
        </w:r>
      </w:ins>
    </w:p>
    <w:p w14:paraId="025F2D78" w14:textId="77777777" w:rsidR="00973FC5" w:rsidRPr="00973FC5" w:rsidRDefault="00973FC5" w:rsidP="00973FC5">
      <w:pPr>
        <w:pStyle w:val="Code"/>
        <w:rPr>
          <w:ins w:id="1498" w:author="Sydow Antje (sydo)" w:date="2023-09-19T15:16:00Z"/>
          <w:lang w:val="en-US"/>
        </w:rPr>
      </w:pPr>
      <w:ins w:id="1499" w:author="Sydow Antje (sydo)" w:date="2023-09-19T15:16:00Z">
        <w:r w:rsidRPr="00973FC5">
          <w:rPr>
            <w:lang w:val="en-US"/>
          </w:rPr>
          <w:tab/>
        </w:r>
        <w:r w:rsidRPr="00973FC5">
          <w:rPr>
            <w:lang w:val="en-US"/>
          </w:rPr>
          <w:tab/>
          <w:t>10.82683,</w:t>
        </w:r>
      </w:ins>
    </w:p>
    <w:p w14:paraId="185FF843" w14:textId="77777777" w:rsidR="00973FC5" w:rsidRPr="00973FC5" w:rsidRDefault="00973FC5" w:rsidP="00973FC5">
      <w:pPr>
        <w:pStyle w:val="Code"/>
        <w:rPr>
          <w:ins w:id="1500" w:author="Sydow Antje (sydo)" w:date="2023-09-19T15:16:00Z"/>
          <w:lang w:val="en-US"/>
        </w:rPr>
      </w:pPr>
      <w:ins w:id="1501" w:author="Sydow Antje (sydo)" w:date="2023-09-19T15:16:00Z">
        <w:r w:rsidRPr="00973FC5">
          <w:rPr>
            <w:lang w:val="en-US"/>
          </w:rPr>
          <w:tab/>
        </w:r>
        <w:r w:rsidRPr="00973FC5">
          <w:rPr>
            <w:lang w:val="en-US"/>
          </w:rPr>
          <w:tab/>
          <w:t>59.910968,</w:t>
        </w:r>
      </w:ins>
    </w:p>
    <w:p w14:paraId="34C3E781" w14:textId="77777777" w:rsidR="00973FC5" w:rsidRPr="00973FC5" w:rsidRDefault="00973FC5" w:rsidP="00973FC5">
      <w:pPr>
        <w:pStyle w:val="Code"/>
        <w:rPr>
          <w:ins w:id="1502" w:author="Sydow Antje (sydo)" w:date="2023-09-19T15:16:00Z"/>
          <w:lang w:val="en-US"/>
        </w:rPr>
      </w:pPr>
      <w:ins w:id="1503" w:author="Sydow Antje (sydo)" w:date="2023-09-19T15:16:00Z">
        <w:r w:rsidRPr="00973FC5">
          <w:rPr>
            <w:lang w:val="en-US"/>
          </w:rPr>
          <w:tab/>
        </w:r>
        <w:r w:rsidRPr="00973FC5">
          <w:rPr>
            <w:lang w:val="en-US"/>
          </w:rPr>
          <w:tab/>
          <w:t>102.032</w:t>
        </w:r>
      </w:ins>
    </w:p>
    <w:p w14:paraId="5A94FD14" w14:textId="77777777" w:rsidR="00973FC5" w:rsidRPr="00973FC5" w:rsidRDefault="00973FC5" w:rsidP="00973FC5">
      <w:pPr>
        <w:pStyle w:val="Code"/>
        <w:rPr>
          <w:ins w:id="1504" w:author="Sydow Antje (sydo)" w:date="2023-09-19T15:16:00Z"/>
          <w:lang w:val="en-US"/>
        </w:rPr>
      </w:pPr>
      <w:ins w:id="1505" w:author="Sydow Antje (sydo)" w:date="2023-09-19T15:16:00Z">
        <w:r w:rsidRPr="00973FC5">
          <w:rPr>
            <w:lang w:val="en-US"/>
          </w:rPr>
          <w:tab/>
          <w:t>],</w:t>
        </w:r>
      </w:ins>
    </w:p>
    <w:p w14:paraId="20BDD178" w14:textId="77777777" w:rsidR="00973FC5" w:rsidRPr="00973FC5" w:rsidRDefault="00973FC5" w:rsidP="00973FC5">
      <w:pPr>
        <w:pStyle w:val="Code"/>
        <w:rPr>
          <w:ins w:id="1506" w:author="Sydow Antje (sydo)" w:date="2023-09-19T15:16:00Z"/>
          <w:lang w:val="en-US"/>
        </w:rPr>
      </w:pPr>
      <w:ins w:id="1507" w:author="Sydow Antje (sydo)" w:date="2023-09-19T15:16:00Z">
        <w:r w:rsidRPr="00973FC5">
          <w:rPr>
            <w:lang w:val="en-US"/>
          </w:rPr>
          <w:tab/>
          <w:t>"</w:t>
        </w:r>
        <w:proofErr w:type="spellStart"/>
        <w:r w:rsidRPr="00973FC5">
          <w:rPr>
            <w:lang w:val="en-US"/>
          </w:rPr>
          <w:t>a_srs_xyz</w:t>
        </w:r>
        <w:proofErr w:type="spellEnd"/>
        <w:r w:rsidRPr="00973FC5">
          <w:rPr>
            <w:lang w:val="en-US"/>
          </w:rPr>
          <w:t>": [</w:t>
        </w:r>
      </w:ins>
    </w:p>
    <w:p w14:paraId="2D199CF8" w14:textId="77777777" w:rsidR="00973FC5" w:rsidRPr="00973FC5" w:rsidRDefault="00973FC5" w:rsidP="00973FC5">
      <w:pPr>
        <w:pStyle w:val="Code"/>
        <w:rPr>
          <w:ins w:id="1508" w:author="Sydow Antje (sydo)" w:date="2023-09-19T15:16:00Z"/>
          <w:lang w:val="en-US"/>
        </w:rPr>
      </w:pPr>
      <w:ins w:id="1509" w:author="Sydow Antje (sydo)" w:date="2023-09-19T15:16:00Z">
        <w:r w:rsidRPr="00973FC5">
          <w:rPr>
            <w:lang w:val="en-US"/>
          </w:rPr>
          <w:tab/>
        </w:r>
        <w:r w:rsidRPr="00973FC5">
          <w:rPr>
            <w:lang w:val="en-US"/>
          </w:rPr>
          <w:tab/>
          <w:t>10.82683,</w:t>
        </w:r>
      </w:ins>
    </w:p>
    <w:p w14:paraId="4AA7AEA9" w14:textId="77777777" w:rsidR="00973FC5" w:rsidRPr="00973FC5" w:rsidRDefault="00973FC5" w:rsidP="00973FC5">
      <w:pPr>
        <w:pStyle w:val="Code"/>
        <w:rPr>
          <w:ins w:id="1510" w:author="Sydow Antje (sydo)" w:date="2023-09-19T15:16:00Z"/>
          <w:lang w:val="en-US"/>
        </w:rPr>
      </w:pPr>
      <w:ins w:id="1511" w:author="Sydow Antje (sydo)" w:date="2023-09-19T15:16:00Z">
        <w:r w:rsidRPr="00973FC5">
          <w:rPr>
            <w:lang w:val="en-US"/>
          </w:rPr>
          <w:tab/>
        </w:r>
        <w:r w:rsidRPr="00973FC5">
          <w:rPr>
            <w:lang w:val="en-US"/>
          </w:rPr>
          <w:tab/>
          <w:t>59.910968,</w:t>
        </w:r>
      </w:ins>
    </w:p>
    <w:p w14:paraId="1DE457B2" w14:textId="77777777" w:rsidR="00973FC5" w:rsidRPr="00973FC5" w:rsidRDefault="00973FC5" w:rsidP="00973FC5">
      <w:pPr>
        <w:pStyle w:val="Code"/>
        <w:rPr>
          <w:ins w:id="1512" w:author="Sydow Antje (sydo)" w:date="2023-09-19T15:16:00Z"/>
          <w:lang w:val="en-US"/>
        </w:rPr>
      </w:pPr>
      <w:ins w:id="1513" w:author="Sydow Antje (sydo)" w:date="2023-09-19T15:16:00Z">
        <w:r w:rsidRPr="00973FC5">
          <w:rPr>
            <w:lang w:val="en-US"/>
          </w:rPr>
          <w:tab/>
        </w:r>
        <w:r w:rsidRPr="00973FC5">
          <w:rPr>
            <w:lang w:val="en-US"/>
          </w:rPr>
          <w:tab/>
          <w:t>102.032</w:t>
        </w:r>
      </w:ins>
    </w:p>
    <w:p w14:paraId="5C051A62" w14:textId="77777777" w:rsidR="00973FC5" w:rsidRPr="00973FC5" w:rsidRDefault="00973FC5" w:rsidP="00973FC5">
      <w:pPr>
        <w:pStyle w:val="Code"/>
        <w:rPr>
          <w:ins w:id="1514" w:author="Sydow Antje (sydo)" w:date="2023-09-19T15:16:00Z"/>
          <w:lang w:val="en-US"/>
        </w:rPr>
      </w:pPr>
      <w:ins w:id="1515" w:author="Sydow Antje (sydo)" w:date="2023-09-19T15:16:00Z">
        <w:r w:rsidRPr="00973FC5">
          <w:rPr>
            <w:lang w:val="en-US"/>
          </w:rPr>
          <w:tab/>
          <w:t>],</w:t>
        </w:r>
      </w:ins>
    </w:p>
    <w:p w14:paraId="4AD20FD2" w14:textId="77777777" w:rsidR="00973FC5" w:rsidRPr="00973FC5" w:rsidRDefault="00973FC5" w:rsidP="00973FC5">
      <w:pPr>
        <w:pStyle w:val="Code"/>
        <w:rPr>
          <w:ins w:id="1516" w:author="Sydow Antje (sydo)" w:date="2023-09-19T15:16:00Z"/>
          <w:lang w:val="en-US"/>
        </w:rPr>
      </w:pPr>
      <w:ins w:id="1517" w:author="Sydow Antje (sydo)" w:date="2023-09-19T15:16:00Z">
        <w:r w:rsidRPr="00973FC5">
          <w:rPr>
            <w:lang w:val="en-US"/>
          </w:rPr>
          <w:tab/>
          <w:t>"</w:t>
        </w:r>
        <w:proofErr w:type="spellStart"/>
        <w:proofErr w:type="gramStart"/>
        <w:r w:rsidRPr="00973FC5">
          <w:rPr>
            <w:lang w:val="en-US"/>
          </w:rPr>
          <w:t>issue</w:t>
        </w:r>
        <w:proofErr w:type="gramEnd"/>
        <w:r w:rsidRPr="00973FC5">
          <w:rPr>
            <w:lang w:val="en-US"/>
          </w:rPr>
          <w:t>_guid</w:t>
        </w:r>
        <w:proofErr w:type="spellEnd"/>
        <w:r w:rsidRPr="00973FC5">
          <w:rPr>
            <w:lang w:val="en-US"/>
          </w:rPr>
          <w:t>": "f6a6afb7-b4cc-4760-a4b8-7085a9a7d696",</w:t>
        </w:r>
      </w:ins>
    </w:p>
    <w:p w14:paraId="77B5CC8B" w14:textId="77777777" w:rsidR="00973FC5" w:rsidRPr="00973FC5" w:rsidRDefault="00973FC5" w:rsidP="00973FC5">
      <w:pPr>
        <w:pStyle w:val="Code"/>
        <w:rPr>
          <w:ins w:id="1518" w:author="Sydow Antje (sydo)" w:date="2023-09-19T15:16:00Z"/>
          <w:lang w:val="en-US"/>
        </w:rPr>
      </w:pPr>
      <w:ins w:id="1519" w:author="Sydow Antje (sydo)" w:date="2023-09-19T15:16:00Z">
        <w:r w:rsidRPr="00973FC5">
          <w:rPr>
            <w:lang w:val="en-US"/>
          </w:rPr>
          <w:tab/>
          <w:t>"</w:t>
        </w:r>
        <w:proofErr w:type="spellStart"/>
        <w:proofErr w:type="gramStart"/>
        <w:r w:rsidRPr="00973FC5">
          <w:rPr>
            <w:lang w:val="en-US"/>
          </w:rPr>
          <w:t>related</w:t>
        </w:r>
        <w:proofErr w:type="gramEnd"/>
        <w:r w:rsidRPr="00973FC5">
          <w:rPr>
            <w:lang w:val="en-US"/>
          </w:rPr>
          <w:t>_tags</w:t>
        </w:r>
        <w:proofErr w:type="spellEnd"/>
        <w:r w:rsidRPr="00973FC5">
          <w:rPr>
            <w:lang w:val="en-US"/>
          </w:rPr>
          <w:t>": [</w:t>
        </w:r>
      </w:ins>
    </w:p>
    <w:p w14:paraId="1474E7DC" w14:textId="77777777" w:rsidR="00973FC5" w:rsidRPr="00973FC5" w:rsidRDefault="00973FC5" w:rsidP="00973FC5">
      <w:pPr>
        <w:pStyle w:val="Code"/>
        <w:rPr>
          <w:ins w:id="1520" w:author="Sydow Antje (sydo)" w:date="2023-09-19T15:16:00Z"/>
          <w:lang w:val="en-US"/>
        </w:rPr>
      </w:pPr>
      <w:ins w:id="1521" w:author="Sydow Antje (sydo)" w:date="2023-09-19T15:16:00Z">
        <w:r w:rsidRPr="00973FC5">
          <w:rPr>
            <w:lang w:val="en-US"/>
          </w:rPr>
          <w:tab/>
        </w:r>
        <w:r w:rsidRPr="00973FC5">
          <w:rPr>
            <w:lang w:val="en-US"/>
          </w:rPr>
          <w:tab/>
          <w:t>"APR_00",</w:t>
        </w:r>
      </w:ins>
    </w:p>
    <w:p w14:paraId="63EFA408" w14:textId="77777777" w:rsidR="00973FC5" w:rsidRPr="00973FC5" w:rsidRDefault="00973FC5" w:rsidP="00973FC5">
      <w:pPr>
        <w:pStyle w:val="Code"/>
        <w:rPr>
          <w:ins w:id="1522" w:author="Sydow Antje (sydo)" w:date="2023-09-19T15:16:00Z"/>
          <w:lang w:val="en-US"/>
        </w:rPr>
      </w:pPr>
      <w:ins w:id="1523" w:author="Sydow Antje (sydo)" w:date="2023-09-19T15:16:00Z">
        <w:r w:rsidRPr="00973FC5">
          <w:rPr>
            <w:lang w:val="en-US"/>
          </w:rPr>
          <w:tab/>
        </w:r>
        <w:r w:rsidRPr="00973FC5">
          <w:rPr>
            <w:lang w:val="en-US"/>
          </w:rPr>
          <w:tab/>
          <w:t>"CHI_00"</w:t>
        </w:r>
      </w:ins>
    </w:p>
    <w:p w14:paraId="7B74C130" w14:textId="77777777" w:rsidR="00973FC5" w:rsidRPr="00973FC5" w:rsidRDefault="00973FC5" w:rsidP="00973FC5">
      <w:pPr>
        <w:pStyle w:val="Code"/>
        <w:rPr>
          <w:ins w:id="1524" w:author="Sydow Antje (sydo)" w:date="2023-09-19T15:16:00Z"/>
          <w:lang w:val="en-US"/>
        </w:rPr>
      </w:pPr>
      <w:ins w:id="1525" w:author="Sydow Antje (sydo)" w:date="2023-09-19T15:16:00Z">
        <w:r w:rsidRPr="00973FC5">
          <w:rPr>
            <w:lang w:val="en-US"/>
          </w:rPr>
          <w:lastRenderedPageBreak/>
          <w:tab/>
          <w:t>],</w:t>
        </w:r>
      </w:ins>
    </w:p>
    <w:p w14:paraId="4924390F" w14:textId="77777777" w:rsidR="00973FC5" w:rsidRPr="00973FC5" w:rsidRDefault="00973FC5" w:rsidP="00973FC5">
      <w:pPr>
        <w:pStyle w:val="Code"/>
        <w:rPr>
          <w:ins w:id="1526" w:author="Sydow Antje (sydo)" w:date="2023-09-19T15:16:00Z"/>
          <w:lang w:val="en-US"/>
        </w:rPr>
      </w:pPr>
      <w:ins w:id="1527" w:author="Sydow Antje (sydo)" w:date="2023-09-19T15:16:00Z">
        <w:r w:rsidRPr="00973FC5">
          <w:rPr>
            <w:lang w:val="en-US"/>
          </w:rPr>
          <w:tab/>
          <w:t>"normal": [</w:t>
        </w:r>
      </w:ins>
    </w:p>
    <w:p w14:paraId="0DADE093" w14:textId="77777777" w:rsidR="00973FC5" w:rsidRPr="00973FC5" w:rsidRDefault="00973FC5" w:rsidP="00973FC5">
      <w:pPr>
        <w:pStyle w:val="Code"/>
        <w:rPr>
          <w:ins w:id="1528" w:author="Sydow Antje (sydo)" w:date="2023-09-19T15:16:00Z"/>
          <w:lang w:val="en-US"/>
        </w:rPr>
      </w:pPr>
      <w:ins w:id="1529" w:author="Sydow Antje (sydo)" w:date="2023-09-19T15:16:00Z">
        <w:r w:rsidRPr="00973FC5">
          <w:rPr>
            <w:lang w:val="en-US"/>
          </w:rPr>
          <w:tab/>
        </w:r>
        <w:r w:rsidRPr="00973FC5">
          <w:rPr>
            <w:lang w:val="en-US"/>
          </w:rPr>
          <w:tab/>
          <w:t>0.707107,</w:t>
        </w:r>
      </w:ins>
    </w:p>
    <w:p w14:paraId="628D1EFF" w14:textId="77777777" w:rsidR="00973FC5" w:rsidRPr="00973FC5" w:rsidRDefault="00973FC5" w:rsidP="00973FC5">
      <w:pPr>
        <w:pStyle w:val="Code"/>
        <w:rPr>
          <w:ins w:id="1530" w:author="Sydow Antje (sydo)" w:date="2023-09-19T15:16:00Z"/>
          <w:lang w:val="en-US"/>
        </w:rPr>
      </w:pPr>
      <w:ins w:id="1531" w:author="Sydow Antje (sydo)" w:date="2023-09-19T15:16:00Z">
        <w:r w:rsidRPr="00973FC5">
          <w:rPr>
            <w:lang w:val="en-US"/>
          </w:rPr>
          <w:tab/>
        </w:r>
        <w:r w:rsidRPr="00973FC5">
          <w:rPr>
            <w:lang w:val="en-US"/>
          </w:rPr>
          <w:tab/>
          <w:t>0.707107,</w:t>
        </w:r>
      </w:ins>
    </w:p>
    <w:p w14:paraId="5AEB144C" w14:textId="77777777" w:rsidR="00973FC5" w:rsidRPr="00973FC5" w:rsidRDefault="00973FC5" w:rsidP="00973FC5">
      <w:pPr>
        <w:pStyle w:val="Code"/>
        <w:rPr>
          <w:ins w:id="1532" w:author="Sydow Antje (sydo)" w:date="2023-09-19T15:16:00Z"/>
          <w:lang w:val="en-US"/>
        </w:rPr>
      </w:pPr>
      <w:ins w:id="1533" w:author="Sydow Antje (sydo)" w:date="2023-09-19T15:16:00Z">
        <w:r w:rsidRPr="00973FC5">
          <w:rPr>
            <w:lang w:val="en-US"/>
          </w:rPr>
          <w:tab/>
        </w:r>
        <w:r w:rsidRPr="00973FC5">
          <w:rPr>
            <w:lang w:val="en-US"/>
          </w:rPr>
          <w:tab/>
          <w:t>0.0</w:t>
        </w:r>
      </w:ins>
    </w:p>
    <w:p w14:paraId="07768486" w14:textId="77777777" w:rsidR="00973FC5" w:rsidRPr="00973FC5" w:rsidRDefault="00973FC5" w:rsidP="00973FC5">
      <w:pPr>
        <w:pStyle w:val="Code"/>
        <w:rPr>
          <w:ins w:id="1534" w:author="Sydow Antje (sydo)" w:date="2023-09-19T15:16:00Z"/>
          <w:lang w:val="en-US"/>
        </w:rPr>
      </w:pPr>
      <w:ins w:id="1535" w:author="Sydow Antje (sydo)" w:date="2023-09-19T15:16:00Z">
        <w:r w:rsidRPr="00973FC5">
          <w:rPr>
            <w:lang w:val="en-US"/>
          </w:rPr>
          <w:tab/>
          <w:t>],</w:t>
        </w:r>
      </w:ins>
    </w:p>
    <w:p w14:paraId="68C6C525" w14:textId="77777777" w:rsidR="00973FC5" w:rsidRPr="00973FC5" w:rsidRDefault="00973FC5" w:rsidP="00973FC5">
      <w:pPr>
        <w:pStyle w:val="Code"/>
        <w:rPr>
          <w:ins w:id="1536" w:author="Sydow Antje (sydo)" w:date="2023-09-19T15:16:00Z"/>
          <w:lang w:val="en-US"/>
        </w:rPr>
      </w:pPr>
      <w:ins w:id="1537" w:author="Sydow Antje (sydo)" w:date="2023-09-19T15:16:00Z">
        <w:r w:rsidRPr="00973FC5">
          <w:rPr>
            <w:lang w:val="en-US"/>
          </w:rPr>
          <w:tab/>
          <w:t>"</w:t>
        </w:r>
        <w:proofErr w:type="spellStart"/>
        <w:proofErr w:type="gramStart"/>
        <w:r w:rsidRPr="00973FC5">
          <w:rPr>
            <w:lang w:val="en-US"/>
          </w:rPr>
          <w:t>project</w:t>
        </w:r>
        <w:proofErr w:type="gramEnd"/>
        <w:r w:rsidRPr="00973FC5">
          <w:rPr>
            <w:lang w:val="en-US"/>
          </w:rPr>
          <w:t>_name</w:t>
        </w:r>
        <w:proofErr w:type="spellEnd"/>
        <w:r w:rsidRPr="00973FC5">
          <w:rPr>
            <w:lang w:val="en-US"/>
          </w:rPr>
          <w:t>": "CWA demo project",</w:t>
        </w:r>
      </w:ins>
    </w:p>
    <w:p w14:paraId="2C860CAF" w14:textId="77777777" w:rsidR="00973FC5" w:rsidRPr="00973FC5" w:rsidRDefault="00973FC5" w:rsidP="00973FC5">
      <w:pPr>
        <w:pStyle w:val="Code"/>
        <w:rPr>
          <w:ins w:id="1538" w:author="Sydow Antje (sydo)" w:date="2023-09-19T15:16:00Z"/>
          <w:lang w:val="fr-CH"/>
          <w:rPrChange w:id="1539" w:author="Sydow Antje (sydo)" w:date="2023-09-19T15:16:00Z">
            <w:rPr>
              <w:ins w:id="1540" w:author="Sydow Antje (sydo)" w:date="2023-09-19T15:16:00Z"/>
              <w:lang w:val="en-US"/>
            </w:rPr>
          </w:rPrChange>
        </w:rPr>
      </w:pPr>
      <w:ins w:id="1541" w:author="Sydow Antje (sydo)" w:date="2023-09-19T15:16:00Z">
        <w:r w:rsidRPr="00973FC5">
          <w:rPr>
            <w:lang w:val="en-US"/>
          </w:rPr>
          <w:tab/>
        </w:r>
        <w:r w:rsidRPr="00973FC5">
          <w:rPr>
            <w:lang w:val="fr-CH"/>
            <w:rPrChange w:id="1542" w:author="Sydow Antje (sydo)" w:date="2023-09-19T15:16:00Z">
              <w:rPr>
                <w:lang w:val="en-US"/>
              </w:rPr>
            </w:rPrChange>
          </w:rPr>
          <w:t>"</w:t>
        </w:r>
        <w:proofErr w:type="spellStart"/>
        <w:r w:rsidRPr="00973FC5">
          <w:rPr>
            <w:lang w:val="fr-CH"/>
            <w:rPrChange w:id="1543" w:author="Sydow Antje (sydo)" w:date="2023-09-19T15:16:00Z">
              <w:rPr>
                <w:lang w:val="en-US"/>
              </w:rPr>
            </w:rPrChange>
          </w:rPr>
          <w:t>contact_person</w:t>
        </w:r>
        <w:proofErr w:type="spellEnd"/>
        <w:proofErr w:type="gramStart"/>
        <w:r w:rsidRPr="00973FC5">
          <w:rPr>
            <w:lang w:val="fr-CH"/>
            <w:rPrChange w:id="1544" w:author="Sydow Antje (sydo)" w:date="2023-09-19T15:16:00Z">
              <w:rPr>
                <w:lang w:val="en-US"/>
              </w:rPr>
            </w:rPrChange>
          </w:rPr>
          <w:t>":</w:t>
        </w:r>
        <w:proofErr w:type="gramEnd"/>
        <w:r w:rsidRPr="00973FC5">
          <w:rPr>
            <w:lang w:val="fr-CH"/>
            <w:rPrChange w:id="1545" w:author="Sydow Antje (sydo)" w:date="2023-09-19T15:16:00Z">
              <w:rPr>
                <w:lang w:val="en-US"/>
              </w:rPr>
            </w:rPrChange>
          </w:rPr>
          <w:t xml:space="preserve"> "someone@example.com",</w:t>
        </w:r>
      </w:ins>
    </w:p>
    <w:p w14:paraId="2CDA4F1D" w14:textId="2DA17329" w:rsidR="00962623" w:rsidRPr="009968F0" w:rsidRDefault="00973FC5" w:rsidP="00973FC5">
      <w:pPr>
        <w:pStyle w:val="Code"/>
        <w:rPr>
          <w:lang w:val="en-US"/>
        </w:rPr>
      </w:pPr>
      <w:ins w:id="1546" w:author="Sydow Antje (sydo)" w:date="2023-09-19T15:16:00Z">
        <w:r w:rsidRPr="00973FC5">
          <w:rPr>
            <w:lang w:val="en-US"/>
          </w:rPr>
          <w:t>}</w:t>
        </w:r>
      </w:ins>
    </w:p>
    <w:p w14:paraId="3ECBE0AE" w14:textId="0184C314" w:rsidR="00962623" w:rsidRPr="009968F0" w:rsidRDefault="00962623" w:rsidP="00962623">
      <w:pPr>
        <w:pStyle w:val="a2"/>
      </w:pPr>
      <w:bookmarkStart w:id="1547" w:name="_Toc143157904"/>
      <w:r w:rsidRPr="009968F0">
        <w:t>Example of folder location in project</w:t>
      </w:r>
      <w:bookmarkEnd w:id="1547"/>
      <w:r w:rsidRPr="009968F0">
        <w:t xml:space="preserve"> </w:t>
      </w:r>
    </w:p>
    <w:p w14:paraId="2E773A78" w14:textId="77777777" w:rsidR="00962623" w:rsidRPr="009968F0" w:rsidRDefault="00962623" w:rsidP="00962623">
      <w:pPr>
        <w:pStyle w:val="BodyText"/>
      </w:pPr>
      <w:r w:rsidRPr="009968F0">
        <w:t xml:space="preserve">Marker file of the specific project with the guid </w:t>
      </w:r>
      <w:r w:rsidRPr="009968F0">
        <w:rPr>
          <w:rFonts w:ascii="Courier New" w:hAnsi="Courier New"/>
        </w:rPr>
        <w:t>6b07072541a24c1ead1902757473c47b</w:t>
      </w:r>
      <w:r w:rsidRPr="009968F0">
        <w:t xml:space="preserve">. The full path is based on where the base project folder is. </w:t>
      </w:r>
    </w:p>
    <w:p w14:paraId="2F0ADD78" w14:textId="77777777" w:rsidR="00962623" w:rsidRPr="009968F0" w:rsidRDefault="00962623" w:rsidP="00962623">
      <w:pPr>
        <w:pStyle w:val="BodyText"/>
      </w:pPr>
      <w:r w:rsidRPr="009968F0">
        <w:rPr>
          <w:rFonts w:ascii="Courier New" w:hAnsi="Courier New"/>
        </w:rPr>
        <w:t>/home/ubuntu/workspace/bimprove/project_data/projects/6b07072541a24c1ead1902757473c47b/scanner_data/markers.json</w:t>
      </w:r>
    </w:p>
    <w:p w14:paraId="39A3573C" w14:textId="77777777" w:rsidR="00962623" w:rsidRPr="009968F0" w:rsidRDefault="00962623" w:rsidP="00572524">
      <w:pPr>
        <w:pStyle w:val="Code"/>
      </w:pPr>
    </w:p>
    <w:p w14:paraId="416D7CC9" w14:textId="14F98318" w:rsidR="008D2235" w:rsidRPr="009968F0" w:rsidRDefault="008D2235" w:rsidP="00CB21B5">
      <w:pPr>
        <w:pStyle w:val="ANNEX"/>
      </w:pPr>
      <w:bookmarkStart w:id="1548" w:name="_Toc139532417"/>
      <w:bookmarkStart w:id="1549" w:name="_Toc139532905"/>
      <w:bookmarkStart w:id="1550" w:name="_Toc139532983"/>
      <w:bookmarkStart w:id="1551" w:name="_Toc139533570"/>
      <w:bookmarkStart w:id="1552" w:name="_Toc139533724"/>
      <w:bookmarkStart w:id="1553" w:name="_Toc139546199"/>
      <w:bookmarkStart w:id="1554" w:name="_Toc139546353"/>
      <w:bookmarkStart w:id="1555" w:name="_Toc138084822"/>
      <w:bookmarkStart w:id="1556" w:name="_Toc139532418"/>
      <w:bookmarkStart w:id="1557" w:name="_Toc139532906"/>
      <w:bookmarkStart w:id="1558" w:name="_Toc139532984"/>
      <w:bookmarkStart w:id="1559" w:name="_Toc139533571"/>
      <w:bookmarkStart w:id="1560" w:name="_Toc139533725"/>
      <w:bookmarkStart w:id="1561" w:name="_Toc139546200"/>
      <w:bookmarkStart w:id="1562" w:name="_Toc139546354"/>
      <w:bookmarkStart w:id="1563" w:name="_Toc138084823"/>
      <w:bookmarkStart w:id="1564" w:name="_Toc139532419"/>
      <w:bookmarkStart w:id="1565" w:name="_Toc139532907"/>
      <w:bookmarkStart w:id="1566" w:name="_Toc139532985"/>
      <w:bookmarkStart w:id="1567" w:name="_Toc139533572"/>
      <w:bookmarkStart w:id="1568" w:name="_Toc139533726"/>
      <w:bookmarkStart w:id="1569" w:name="_Toc139546201"/>
      <w:bookmarkStart w:id="1570" w:name="_Toc139546355"/>
      <w:bookmarkStart w:id="1571" w:name="_Toc138084824"/>
      <w:bookmarkStart w:id="1572" w:name="_Toc139532420"/>
      <w:bookmarkStart w:id="1573" w:name="_Toc139532908"/>
      <w:bookmarkStart w:id="1574" w:name="_Toc139532986"/>
      <w:bookmarkStart w:id="1575" w:name="_Toc139533573"/>
      <w:bookmarkStart w:id="1576" w:name="_Toc139533727"/>
      <w:bookmarkStart w:id="1577" w:name="_Toc139546202"/>
      <w:bookmarkStart w:id="1578" w:name="_Toc139546356"/>
      <w:bookmarkStart w:id="1579" w:name="_Toc138084825"/>
      <w:bookmarkStart w:id="1580" w:name="_Toc139532421"/>
      <w:bookmarkStart w:id="1581" w:name="_Toc139532909"/>
      <w:bookmarkStart w:id="1582" w:name="_Toc139532987"/>
      <w:bookmarkStart w:id="1583" w:name="_Toc139533574"/>
      <w:bookmarkStart w:id="1584" w:name="_Toc139533728"/>
      <w:bookmarkStart w:id="1585" w:name="_Toc139546203"/>
      <w:bookmarkStart w:id="1586" w:name="_Toc139546357"/>
      <w:bookmarkStart w:id="1587" w:name="_Toc138084826"/>
      <w:bookmarkStart w:id="1588" w:name="_Toc139532422"/>
      <w:bookmarkStart w:id="1589" w:name="_Toc139532910"/>
      <w:bookmarkStart w:id="1590" w:name="_Toc139532988"/>
      <w:bookmarkStart w:id="1591" w:name="_Toc139533575"/>
      <w:bookmarkStart w:id="1592" w:name="_Toc139533729"/>
      <w:bookmarkStart w:id="1593" w:name="_Toc139546204"/>
      <w:bookmarkStart w:id="1594" w:name="_Toc139546358"/>
      <w:bookmarkStart w:id="1595" w:name="_Toc138084827"/>
      <w:bookmarkStart w:id="1596" w:name="_Toc139532423"/>
      <w:bookmarkStart w:id="1597" w:name="_Toc139532911"/>
      <w:bookmarkStart w:id="1598" w:name="_Toc139532989"/>
      <w:bookmarkStart w:id="1599" w:name="_Toc139533576"/>
      <w:bookmarkStart w:id="1600" w:name="_Toc139533730"/>
      <w:bookmarkStart w:id="1601" w:name="_Toc139546205"/>
      <w:bookmarkStart w:id="1602" w:name="_Toc139546359"/>
      <w:bookmarkStart w:id="1603" w:name="_Toc138084828"/>
      <w:bookmarkStart w:id="1604" w:name="_Toc139532424"/>
      <w:bookmarkStart w:id="1605" w:name="_Toc139532912"/>
      <w:bookmarkStart w:id="1606" w:name="_Toc139532990"/>
      <w:bookmarkStart w:id="1607" w:name="_Toc139533577"/>
      <w:bookmarkStart w:id="1608" w:name="_Toc139533731"/>
      <w:bookmarkStart w:id="1609" w:name="_Toc139546206"/>
      <w:bookmarkStart w:id="1610" w:name="_Toc139546360"/>
      <w:bookmarkStart w:id="1611" w:name="_Toc139533578"/>
      <w:bookmarkStart w:id="1612" w:name="_Toc139533732"/>
      <w:bookmarkStart w:id="1613" w:name="_Toc139546207"/>
      <w:bookmarkStart w:id="1614" w:name="_Toc139546361"/>
      <w:bookmarkStart w:id="1615" w:name="_Toc139533579"/>
      <w:bookmarkStart w:id="1616" w:name="_Toc139533733"/>
      <w:bookmarkStart w:id="1617" w:name="_Toc139546208"/>
      <w:bookmarkStart w:id="1618" w:name="_Toc139546362"/>
      <w:bookmarkStart w:id="1619" w:name="_Toc139533580"/>
      <w:bookmarkStart w:id="1620" w:name="_Toc139533734"/>
      <w:bookmarkStart w:id="1621" w:name="_Toc139546209"/>
      <w:bookmarkStart w:id="1622" w:name="_Toc139546363"/>
      <w:bookmarkStart w:id="1623" w:name="_Toc139533581"/>
      <w:bookmarkStart w:id="1624" w:name="_Toc139533735"/>
      <w:bookmarkStart w:id="1625" w:name="_Toc139546210"/>
      <w:bookmarkStart w:id="1626" w:name="_Toc139546364"/>
      <w:bookmarkStart w:id="1627" w:name="_Toc139533582"/>
      <w:bookmarkStart w:id="1628" w:name="_Toc139533736"/>
      <w:bookmarkStart w:id="1629" w:name="_Toc139546211"/>
      <w:bookmarkStart w:id="1630" w:name="_Toc139546365"/>
      <w:bookmarkStart w:id="1631" w:name="_Toc139533583"/>
      <w:bookmarkStart w:id="1632" w:name="_Toc139533737"/>
      <w:bookmarkStart w:id="1633" w:name="_Toc139546212"/>
      <w:bookmarkStart w:id="1634" w:name="_Toc139546366"/>
      <w:bookmarkStart w:id="1635" w:name="_Toc139533584"/>
      <w:bookmarkStart w:id="1636" w:name="_Toc139533738"/>
      <w:bookmarkStart w:id="1637" w:name="_Toc139546213"/>
      <w:bookmarkStart w:id="1638" w:name="_Toc139546367"/>
      <w:bookmarkStart w:id="1639" w:name="_Toc139533585"/>
      <w:bookmarkStart w:id="1640" w:name="_Toc139533739"/>
      <w:bookmarkStart w:id="1641" w:name="_Toc139546214"/>
      <w:bookmarkStart w:id="1642" w:name="_Toc139546368"/>
      <w:bookmarkStart w:id="1643" w:name="_Toc139533586"/>
      <w:bookmarkStart w:id="1644" w:name="_Toc139533740"/>
      <w:bookmarkStart w:id="1645" w:name="_Toc139546215"/>
      <w:bookmarkStart w:id="1646" w:name="_Toc139546369"/>
      <w:bookmarkStart w:id="1647" w:name="_Toc139533587"/>
      <w:bookmarkStart w:id="1648" w:name="_Toc139533741"/>
      <w:bookmarkStart w:id="1649" w:name="_Toc139546216"/>
      <w:bookmarkStart w:id="1650" w:name="_Toc139546370"/>
      <w:bookmarkStart w:id="1651" w:name="_Toc139533588"/>
      <w:bookmarkStart w:id="1652" w:name="_Toc139533742"/>
      <w:bookmarkStart w:id="1653" w:name="_Toc139546217"/>
      <w:bookmarkStart w:id="1654" w:name="_Toc139546371"/>
      <w:bookmarkStart w:id="1655" w:name="_Toc139533589"/>
      <w:bookmarkStart w:id="1656" w:name="_Toc139533743"/>
      <w:bookmarkStart w:id="1657" w:name="_Toc139546218"/>
      <w:bookmarkStart w:id="1658" w:name="_Toc139546372"/>
      <w:bookmarkStart w:id="1659" w:name="_Toc139533590"/>
      <w:bookmarkStart w:id="1660" w:name="_Toc139533744"/>
      <w:bookmarkStart w:id="1661" w:name="_Toc139546219"/>
      <w:bookmarkStart w:id="1662" w:name="_Toc139546373"/>
      <w:bookmarkStart w:id="1663" w:name="_Toc139533591"/>
      <w:bookmarkStart w:id="1664" w:name="_Toc139533745"/>
      <w:bookmarkStart w:id="1665" w:name="_Toc139546220"/>
      <w:bookmarkStart w:id="1666" w:name="_Toc139546374"/>
      <w:bookmarkStart w:id="1667" w:name="_Toc139533592"/>
      <w:bookmarkStart w:id="1668" w:name="_Toc139533746"/>
      <w:bookmarkStart w:id="1669" w:name="_Toc139546221"/>
      <w:bookmarkStart w:id="1670" w:name="_Toc139546375"/>
      <w:bookmarkStart w:id="1671" w:name="_Toc139533593"/>
      <w:bookmarkStart w:id="1672" w:name="_Toc139533747"/>
      <w:bookmarkStart w:id="1673" w:name="_Toc139546222"/>
      <w:bookmarkStart w:id="1674" w:name="_Toc139546376"/>
      <w:bookmarkStart w:id="1675" w:name="_Toc139533594"/>
      <w:bookmarkStart w:id="1676" w:name="_Toc139533748"/>
      <w:bookmarkStart w:id="1677" w:name="_Toc139546223"/>
      <w:bookmarkStart w:id="1678" w:name="_Toc139546377"/>
      <w:bookmarkStart w:id="1679" w:name="_Toc139533595"/>
      <w:bookmarkStart w:id="1680" w:name="_Toc139533749"/>
      <w:bookmarkStart w:id="1681" w:name="_Toc139546224"/>
      <w:bookmarkStart w:id="1682" w:name="_Toc139546378"/>
      <w:bookmarkStart w:id="1683" w:name="_Toc139533596"/>
      <w:bookmarkStart w:id="1684" w:name="_Toc139533750"/>
      <w:bookmarkStart w:id="1685" w:name="_Toc139546225"/>
      <w:bookmarkStart w:id="1686" w:name="_Toc139546379"/>
      <w:bookmarkStart w:id="1687" w:name="_Toc139533597"/>
      <w:bookmarkStart w:id="1688" w:name="_Toc139533751"/>
      <w:bookmarkStart w:id="1689" w:name="_Toc139546226"/>
      <w:bookmarkStart w:id="1690" w:name="_Toc139546380"/>
      <w:bookmarkStart w:id="1691" w:name="_Toc139533598"/>
      <w:bookmarkStart w:id="1692" w:name="_Toc139533752"/>
      <w:bookmarkStart w:id="1693" w:name="_Toc139546227"/>
      <w:bookmarkStart w:id="1694" w:name="_Toc139546381"/>
      <w:bookmarkStart w:id="1695" w:name="_Toc139533599"/>
      <w:bookmarkStart w:id="1696" w:name="_Toc139533753"/>
      <w:bookmarkStart w:id="1697" w:name="_Toc139546228"/>
      <w:bookmarkStart w:id="1698" w:name="_Toc139546382"/>
      <w:bookmarkStart w:id="1699" w:name="_Toc139533600"/>
      <w:bookmarkStart w:id="1700" w:name="_Toc139533754"/>
      <w:bookmarkStart w:id="1701" w:name="_Toc139546229"/>
      <w:bookmarkStart w:id="1702" w:name="_Toc139546383"/>
      <w:bookmarkStart w:id="1703" w:name="_Toc139533601"/>
      <w:bookmarkStart w:id="1704" w:name="_Toc139533755"/>
      <w:bookmarkStart w:id="1705" w:name="_Toc139546230"/>
      <w:bookmarkStart w:id="1706" w:name="_Toc139546384"/>
      <w:bookmarkStart w:id="1707" w:name="_Toc139533602"/>
      <w:bookmarkStart w:id="1708" w:name="_Toc139533756"/>
      <w:bookmarkStart w:id="1709" w:name="_Toc139546231"/>
      <w:bookmarkStart w:id="1710" w:name="_Toc139546385"/>
      <w:bookmarkStart w:id="1711" w:name="_Toc139533603"/>
      <w:bookmarkStart w:id="1712" w:name="_Toc139533757"/>
      <w:bookmarkStart w:id="1713" w:name="_Toc139546232"/>
      <w:bookmarkStart w:id="1714" w:name="_Toc139546386"/>
      <w:bookmarkStart w:id="1715" w:name="_Toc139533604"/>
      <w:bookmarkStart w:id="1716" w:name="_Toc139533758"/>
      <w:bookmarkStart w:id="1717" w:name="_Toc139546233"/>
      <w:bookmarkStart w:id="1718" w:name="_Toc139546387"/>
      <w:bookmarkStart w:id="1719" w:name="_Toc139533605"/>
      <w:bookmarkStart w:id="1720" w:name="_Toc139533759"/>
      <w:bookmarkStart w:id="1721" w:name="_Toc139546234"/>
      <w:bookmarkStart w:id="1722" w:name="_Toc139546388"/>
      <w:bookmarkStart w:id="1723" w:name="_Toc139533606"/>
      <w:bookmarkStart w:id="1724" w:name="_Toc139533760"/>
      <w:bookmarkStart w:id="1725" w:name="_Toc139546235"/>
      <w:bookmarkStart w:id="1726" w:name="_Toc139546389"/>
      <w:bookmarkStart w:id="1727" w:name="_Toc139533607"/>
      <w:bookmarkStart w:id="1728" w:name="_Toc139533761"/>
      <w:bookmarkStart w:id="1729" w:name="_Toc139546236"/>
      <w:bookmarkStart w:id="1730" w:name="_Toc139546390"/>
      <w:bookmarkStart w:id="1731" w:name="_Toc139533608"/>
      <w:bookmarkStart w:id="1732" w:name="_Toc139533762"/>
      <w:bookmarkStart w:id="1733" w:name="_Toc139546237"/>
      <w:bookmarkStart w:id="1734" w:name="_Toc139546391"/>
      <w:bookmarkStart w:id="1735" w:name="_Toc139533609"/>
      <w:bookmarkStart w:id="1736" w:name="_Toc139533763"/>
      <w:bookmarkStart w:id="1737" w:name="_Toc139546238"/>
      <w:bookmarkStart w:id="1738" w:name="_Toc139546392"/>
      <w:bookmarkStart w:id="1739" w:name="_Toc139533610"/>
      <w:bookmarkStart w:id="1740" w:name="_Toc139533764"/>
      <w:bookmarkStart w:id="1741" w:name="_Toc139546239"/>
      <w:bookmarkStart w:id="1742" w:name="_Toc139546393"/>
      <w:bookmarkStart w:id="1743" w:name="_Toc139533611"/>
      <w:bookmarkStart w:id="1744" w:name="_Toc139533765"/>
      <w:bookmarkStart w:id="1745" w:name="_Toc139546240"/>
      <w:bookmarkStart w:id="1746" w:name="_Toc139546394"/>
      <w:bookmarkStart w:id="1747" w:name="_Toc139533612"/>
      <w:bookmarkStart w:id="1748" w:name="_Toc139533766"/>
      <w:bookmarkStart w:id="1749" w:name="_Toc139546241"/>
      <w:bookmarkStart w:id="1750" w:name="_Toc139546395"/>
      <w:bookmarkStart w:id="1751" w:name="_Toc139533613"/>
      <w:bookmarkStart w:id="1752" w:name="_Toc139533767"/>
      <w:bookmarkStart w:id="1753" w:name="_Toc139546242"/>
      <w:bookmarkStart w:id="1754" w:name="_Toc139546396"/>
      <w:bookmarkStart w:id="1755" w:name="_Toc139533614"/>
      <w:bookmarkStart w:id="1756" w:name="_Toc139533768"/>
      <w:bookmarkStart w:id="1757" w:name="_Toc139546243"/>
      <w:bookmarkStart w:id="1758" w:name="_Toc139546397"/>
      <w:bookmarkStart w:id="1759" w:name="_Toc139533615"/>
      <w:bookmarkStart w:id="1760" w:name="_Toc139533769"/>
      <w:bookmarkStart w:id="1761" w:name="_Toc139546244"/>
      <w:bookmarkStart w:id="1762" w:name="_Toc139546398"/>
      <w:bookmarkStart w:id="1763" w:name="_Toc139533616"/>
      <w:bookmarkStart w:id="1764" w:name="_Toc139533770"/>
      <w:bookmarkStart w:id="1765" w:name="_Toc139546245"/>
      <w:bookmarkStart w:id="1766" w:name="_Toc139546399"/>
      <w:bookmarkStart w:id="1767" w:name="_Toc139533617"/>
      <w:bookmarkStart w:id="1768" w:name="_Toc139533771"/>
      <w:bookmarkStart w:id="1769" w:name="_Toc139546246"/>
      <w:bookmarkStart w:id="1770" w:name="_Toc139546400"/>
      <w:bookmarkStart w:id="1771" w:name="_Toc139533618"/>
      <w:bookmarkStart w:id="1772" w:name="_Toc139533772"/>
      <w:bookmarkStart w:id="1773" w:name="_Toc139546247"/>
      <w:bookmarkStart w:id="1774" w:name="_Toc139546401"/>
      <w:bookmarkStart w:id="1775" w:name="_Toc139533619"/>
      <w:bookmarkStart w:id="1776" w:name="_Toc139533773"/>
      <w:bookmarkStart w:id="1777" w:name="_Toc139546248"/>
      <w:bookmarkStart w:id="1778" w:name="_Toc139546402"/>
      <w:bookmarkStart w:id="1779" w:name="_Toc139533620"/>
      <w:bookmarkStart w:id="1780" w:name="_Toc139533774"/>
      <w:bookmarkStart w:id="1781" w:name="_Toc139546249"/>
      <w:bookmarkStart w:id="1782" w:name="_Toc139546403"/>
      <w:bookmarkStart w:id="1783" w:name="_Toc139533621"/>
      <w:bookmarkStart w:id="1784" w:name="_Toc139533775"/>
      <w:bookmarkStart w:id="1785" w:name="_Toc139546250"/>
      <w:bookmarkStart w:id="1786" w:name="_Toc139546404"/>
      <w:bookmarkStart w:id="1787" w:name="_Toc139533622"/>
      <w:bookmarkStart w:id="1788" w:name="_Toc139533776"/>
      <w:bookmarkStart w:id="1789" w:name="_Toc139546251"/>
      <w:bookmarkStart w:id="1790" w:name="_Toc139546405"/>
      <w:bookmarkStart w:id="1791" w:name="_Toc139533623"/>
      <w:bookmarkStart w:id="1792" w:name="_Toc139533777"/>
      <w:bookmarkStart w:id="1793" w:name="_Toc139546252"/>
      <w:bookmarkStart w:id="1794" w:name="_Toc139546406"/>
      <w:bookmarkStart w:id="1795" w:name="_Toc139533624"/>
      <w:bookmarkStart w:id="1796" w:name="_Toc139533778"/>
      <w:bookmarkStart w:id="1797" w:name="_Toc139546253"/>
      <w:bookmarkStart w:id="1798" w:name="_Toc139546407"/>
      <w:bookmarkStart w:id="1799" w:name="_Toc139533625"/>
      <w:bookmarkStart w:id="1800" w:name="_Toc139533779"/>
      <w:bookmarkStart w:id="1801" w:name="_Toc139546254"/>
      <w:bookmarkStart w:id="1802" w:name="_Toc139546408"/>
      <w:bookmarkStart w:id="1803" w:name="_Toc139533626"/>
      <w:bookmarkStart w:id="1804" w:name="_Toc139533780"/>
      <w:bookmarkStart w:id="1805" w:name="_Toc139546255"/>
      <w:bookmarkStart w:id="1806" w:name="_Toc139546409"/>
      <w:bookmarkStart w:id="1807" w:name="_Toc139533627"/>
      <w:bookmarkStart w:id="1808" w:name="_Toc139533781"/>
      <w:bookmarkStart w:id="1809" w:name="_Toc139546256"/>
      <w:bookmarkStart w:id="1810" w:name="_Toc139546410"/>
      <w:bookmarkStart w:id="1811" w:name="_Toc139533628"/>
      <w:bookmarkStart w:id="1812" w:name="_Toc139533782"/>
      <w:bookmarkStart w:id="1813" w:name="_Toc139546257"/>
      <w:bookmarkStart w:id="1814" w:name="_Toc139546411"/>
      <w:bookmarkStart w:id="1815" w:name="_Toc139533629"/>
      <w:bookmarkStart w:id="1816" w:name="_Toc139533783"/>
      <w:bookmarkStart w:id="1817" w:name="_Toc139546258"/>
      <w:bookmarkStart w:id="1818" w:name="_Toc139546412"/>
      <w:bookmarkStart w:id="1819" w:name="_Toc139533630"/>
      <w:bookmarkStart w:id="1820" w:name="_Toc139533784"/>
      <w:bookmarkStart w:id="1821" w:name="_Toc139546259"/>
      <w:bookmarkStart w:id="1822" w:name="_Toc139546413"/>
      <w:bookmarkStart w:id="1823" w:name="_Toc139533631"/>
      <w:bookmarkStart w:id="1824" w:name="_Toc139533785"/>
      <w:bookmarkStart w:id="1825" w:name="_Toc139546260"/>
      <w:bookmarkStart w:id="1826" w:name="_Toc139546414"/>
      <w:bookmarkStart w:id="1827" w:name="_Toc139533632"/>
      <w:bookmarkStart w:id="1828" w:name="_Toc139533786"/>
      <w:bookmarkStart w:id="1829" w:name="_Toc139546261"/>
      <w:bookmarkStart w:id="1830" w:name="_Toc139546415"/>
      <w:bookmarkStart w:id="1831" w:name="_Toc139533633"/>
      <w:bookmarkStart w:id="1832" w:name="_Toc139533787"/>
      <w:bookmarkStart w:id="1833" w:name="_Toc139546262"/>
      <w:bookmarkStart w:id="1834" w:name="_Toc139546416"/>
      <w:bookmarkStart w:id="1835" w:name="_Toc139533634"/>
      <w:bookmarkStart w:id="1836" w:name="_Toc139533788"/>
      <w:bookmarkStart w:id="1837" w:name="_Toc139546263"/>
      <w:bookmarkStart w:id="1838" w:name="_Toc139546417"/>
      <w:bookmarkStart w:id="1839" w:name="_Toc139533635"/>
      <w:bookmarkStart w:id="1840" w:name="_Toc139533789"/>
      <w:bookmarkStart w:id="1841" w:name="_Toc139546264"/>
      <w:bookmarkStart w:id="1842" w:name="_Toc139546418"/>
      <w:bookmarkStart w:id="1843" w:name="_Toc139533636"/>
      <w:bookmarkStart w:id="1844" w:name="_Toc139533790"/>
      <w:bookmarkStart w:id="1845" w:name="_Toc139546265"/>
      <w:bookmarkStart w:id="1846" w:name="_Toc139546419"/>
      <w:bookmarkStart w:id="1847" w:name="_Toc139533637"/>
      <w:bookmarkStart w:id="1848" w:name="_Toc139533791"/>
      <w:bookmarkStart w:id="1849" w:name="_Toc139546266"/>
      <w:bookmarkStart w:id="1850" w:name="_Toc139546420"/>
      <w:bookmarkStart w:id="1851" w:name="_Toc139533638"/>
      <w:bookmarkStart w:id="1852" w:name="_Toc139533792"/>
      <w:bookmarkStart w:id="1853" w:name="_Toc139546267"/>
      <w:bookmarkStart w:id="1854" w:name="_Toc139546421"/>
      <w:bookmarkStart w:id="1855" w:name="_Toc139533639"/>
      <w:bookmarkStart w:id="1856" w:name="_Toc139533793"/>
      <w:bookmarkStart w:id="1857" w:name="_Toc139546268"/>
      <w:bookmarkStart w:id="1858" w:name="_Toc139546422"/>
      <w:bookmarkStart w:id="1859" w:name="_Toc139533640"/>
      <w:bookmarkStart w:id="1860" w:name="_Toc139533794"/>
      <w:bookmarkStart w:id="1861" w:name="_Toc139546269"/>
      <w:bookmarkStart w:id="1862" w:name="_Toc139546423"/>
      <w:bookmarkStart w:id="1863" w:name="_Toc139533641"/>
      <w:bookmarkStart w:id="1864" w:name="_Toc139533795"/>
      <w:bookmarkStart w:id="1865" w:name="_Toc139546270"/>
      <w:bookmarkStart w:id="1866" w:name="_Toc139546424"/>
      <w:bookmarkStart w:id="1867" w:name="_Toc139533642"/>
      <w:bookmarkStart w:id="1868" w:name="_Toc139533796"/>
      <w:bookmarkStart w:id="1869" w:name="_Toc139546271"/>
      <w:bookmarkStart w:id="1870" w:name="_Toc139546425"/>
      <w:bookmarkStart w:id="1871" w:name="_Toc139533643"/>
      <w:bookmarkStart w:id="1872" w:name="_Toc139533797"/>
      <w:bookmarkStart w:id="1873" w:name="_Toc139546272"/>
      <w:bookmarkStart w:id="1874" w:name="_Toc139546426"/>
      <w:bookmarkStart w:id="1875" w:name="_Toc139533644"/>
      <w:bookmarkStart w:id="1876" w:name="_Toc139533798"/>
      <w:bookmarkStart w:id="1877" w:name="_Toc139546273"/>
      <w:bookmarkStart w:id="1878" w:name="_Toc139546427"/>
      <w:bookmarkStart w:id="1879" w:name="_Toc139533645"/>
      <w:bookmarkStart w:id="1880" w:name="_Toc139533799"/>
      <w:bookmarkStart w:id="1881" w:name="_Toc139546274"/>
      <w:bookmarkStart w:id="1882" w:name="_Toc139546428"/>
      <w:bookmarkStart w:id="1883" w:name="_Toc139533646"/>
      <w:bookmarkStart w:id="1884" w:name="_Toc139533800"/>
      <w:bookmarkStart w:id="1885" w:name="_Toc139546275"/>
      <w:bookmarkStart w:id="1886" w:name="_Toc139546429"/>
      <w:bookmarkStart w:id="1887" w:name="_Toc139533647"/>
      <w:bookmarkStart w:id="1888" w:name="_Toc139533801"/>
      <w:bookmarkStart w:id="1889" w:name="_Toc139546276"/>
      <w:bookmarkStart w:id="1890" w:name="_Toc139546430"/>
      <w:bookmarkStart w:id="1891" w:name="_Toc139533648"/>
      <w:bookmarkStart w:id="1892" w:name="_Toc139533802"/>
      <w:bookmarkStart w:id="1893" w:name="_Toc139546277"/>
      <w:bookmarkStart w:id="1894" w:name="_Toc139546431"/>
      <w:bookmarkStart w:id="1895" w:name="_Toc139533649"/>
      <w:bookmarkStart w:id="1896" w:name="_Toc139533803"/>
      <w:bookmarkStart w:id="1897" w:name="_Toc139546278"/>
      <w:bookmarkStart w:id="1898" w:name="_Toc139546432"/>
      <w:bookmarkStart w:id="1899" w:name="_Toc139533650"/>
      <w:bookmarkStart w:id="1900" w:name="_Toc139533804"/>
      <w:bookmarkStart w:id="1901" w:name="_Toc139546279"/>
      <w:bookmarkStart w:id="1902" w:name="_Toc139546433"/>
      <w:bookmarkStart w:id="1903" w:name="_Toc139533651"/>
      <w:bookmarkStart w:id="1904" w:name="_Toc139533805"/>
      <w:bookmarkStart w:id="1905" w:name="_Toc139546280"/>
      <w:bookmarkStart w:id="1906" w:name="_Toc139546434"/>
      <w:bookmarkStart w:id="1907" w:name="_Toc139533652"/>
      <w:bookmarkStart w:id="1908" w:name="_Toc139533806"/>
      <w:bookmarkStart w:id="1909" w:name="_Toc139546281"/>
      <w:bookmarkStart w:id="1910" w:name="_Toc139546435"/>
      <w:bookmarkStart w:id="1911" w:name="_Toc139532427"/>
      <w:bookmarkStart w:id="1912" w:name="_Toc139532915"/>
      <w:bookmarkStart w:id="1913" w:name="_Toc139532993"/>
      <w:bookmarkStart w:id="1914" w:name="_Toc139533653"/>
      <w:bookmarkStart w:id="1915" w:name="_Toc139533807"/>
      <w:bookmarkStart w:id="1916" w:name="_Toc139546282"/>
      <w:bookmarkStart w:id="1917" w:name="_Toc139546436"/>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r w:rsidRPr="009968F0">
        <w:lastRenderedPageBreak/>
        <w:br/>
      </w:r>
      <w:bookmarkStart w:id="1918" w:name="_Toc143157905"/>
      <w:r w:rsidRPr="009968F0">
        <w:rPr>
          <w:b w:val="0"/>
        </w:rPr>
        <w:t>(informative)</w:t>
      </w:r>
      <w:r w:rsidRPr="009968F0">
        <w:fldChar w:fldCharType="begin"/>
      </w:r>
      <w:r w:rsidRPr="009968F0">
        <w:instrText xml:space="preserve">SEQ aaa \h </w:instrText>
      </w:r>
      <w:r w:rsidRPr="009968F0">
        <w:fldChar w:fldCharType="end"/>
      </w:r>
      <w:r w:rsidRPr="009968F0">
        <w:fldChar w:fldCharType="begin"/>
      </w:r>
      <w:r w:rsidRPr="009968F0">
        <w:instrText xml:space="preserve">SEQ table \r0\h </w:instrText>
      </w:r>
      <w:r w:rsidRPr="009968F0">
        <w:fldChar w:fldCharType="end"/>
      </w:r>
      <w:r w:rsidRPr="009968F0">
        <w:fldChar w:fldCharType="begin"/>
      </w:r>
      <w:r w:rsidRPr="009968F0">
        <w:instrText xml:space="preserve">SEQ figure \r0\h </w:instrText>
      </w:r>
      <w:r w:rsidRPr="009968F0">
        <w:fldChar w:fldCharType="end"/>
      </w:r>
      <w:r w:rsidRPr="009968F0">
        <w:br/>
      </w:r>
      <w:r w:rsidRPr="009968F0">
        <w:br/>
      </w:r>
      <w:r w:rsidR="009F4671" w:rsidRPr="009968F0">
        <w:t>Cybersecurity</w:t>
      </w:r>
      <w:bookmarkEnd w:id="1918"/>
    </w:p>
    <w:p w14:paraId="2DDE3B85" w14:textId="7ACE8BEF" w:rsidR="000D62F9" w:rsidRPr="009968F0" w:rsidRDefault="00963119" w:rsidP="00963119">
      <w:pPr>
        <w:pStyle w:val="BodyText"/>
      </w:pPr>
      <w:bookmarkStart w:id="1919" w:name="_Toc423351916"/>
      <w:r w:rsidRPr="009968F0">
        <w:t xml:space="preserve">Please note that </w:t>
      </w:r>
      <w:r w:rsidR="00A07AA2" w:rsidRPr="009968F0">
        <w:t>requirements on</w:t>
      </w:r>
      <w:r w:rsidRPr="009968F0">
        <w:t xml:space="preserve"> </w:t>
      </w:r>
      <w:r w:rsidR="00A07AA2" w:rsidRPr="009968F0">
        <w:t>cybersecurity are</w:t>
      </w:r>
      <w:r w:rsidRPr="009968F0">
        <w:t xml:space="preserve"> not within the scope of this document</w:t>
      </w:r>
      <w:r w:rsidR="00A07AA2" w:rsidRPr="009968F0">
        <w:t>. Nevertheless, this topic needs to be addressed.</w:t>
      </w:r>
      <w:r w:rsidR="000D62F9" w:rsidRPr="009968F0">
        <w:t xml:space="preserve"> If software </w:t>
      </w:r>
      <w:proofErr w:type="gramStart"/>
      <w:r w:rsidR="000D62F9" w:rsidRPr="009968F0">
        <w:t>is able to</w:t>
      </w:r>
      <w:proofErr w:type="gramEnd"/>
      <w:r w:rsidR="000D62F9" w:rsidRPr="009968F0">
        <w:t xml:space="preserve"> read QR</w:t>
      </w:r>
      <w:r w:rsidR="00AD3036" w:rsidRPr="009968F0">
        <w:t> </w:t>
      </w:r>
      <w:r w:rsidR="000D62F9" w:rsidRPr="009968F0">
        <w:t>codes from images or point clouds, it could open any link contained in any scanned QR</w:t>
      </w:r>
      <w:r w:rsidR="00AD3036" w:rsidRPr="009968F0">
        <w:t> </w:t>
      </w:r>
      <w:r w:rsidR="000D62F9" w:rsidRPr="009968F0">
        <w:t xml:space="preserve">code. </w:t>
      </w:r>
      <w:r w:rsidR="00ED1A21" w:rsidRPr="009968F0">
        <w:t>As a QR</w:t>
      </w:r>
      <w:r w:rsidR="00AD3036" w:rsidRPr="009968F0">
        <w:t> </w:t>
      </w:r>
      <w:r w:rsidR="00ED1A21" w:rsidRPr="009968F0">
        <w:t>code might contain a link to a corrupted website, usual security measures need to be considered.</w:t>
      </w:r>
      <w:bookmarkEnd w:id="1919"/>
    </w:p>
    <w:p w14:paraId="57B118D7" w14:textId="77777777" w:rsidR="00AD3036" w:rsidRPr="009968F0" w:rsidRDefault="00AD3036" w:rsidP="00AD3036">
      <w:pPr>
        <w:pStyle w:val="BiblioTitle"/>
        <w:autoSpaceDE w:val="0"/>
        <w:autoSpaceDN w:val="0"/>
        <w:adjustRightInd w:val="0"/>
        <w:rPr>
          <w:rFonts w:eastAsia="MS Mincho"/>
          <w:szCs w:val="24"/>
        </w:rPr>
      </w:pPr>
      <w:bookmarkStart w:id="1920" w:name="_Toc108430447"/>
      <w:bookmarkStart w:id="1921" w:name="_Toc143157906"/>
      <w:r w:rsidRPr="009968F0">
        <w:rPr>
          <w:rFonts w:eastAsia="MS Mincho"/>
          <w:szCs w:val="24"/>
        </w:rPr>
        <w:lastRenderedPageBreak/>
        <w:t>Bibliography</w:t>
      </w:r>
      <w:bookmarkEnd w:id="1920"/>
      <w:bookmarkEnd w:id="1921"/>
    </w:p>
    <w:p w14:paraId="4012CBF8" w14:textId="3E169BBA" w:rsidR="00AD3036" w:rsidRPr="009968F0" w:rsidRDefault="00AD3036" w:rsidP="00AD3036">
      <w:pPr>
        <w:pStyle w:val="BiblioEntry"/>
      </w:pPr>
      <w:r w:rsidRPr="009968F0">
        <w:t>[</w:t>
      </w:r>
      <w:r w:rsidRPr="009968F0">
        <w:rPr>
          <w:noProof/>
        </w:rPr>
        <w:t>1</w:t>
      </w:r>
      <w:r w:rsidRPr="009968F0">
        <w:t>]</w:t>
      </w:r>
      <w:r w:rsidRPr="009968F0">
        <w:tab/>
      </w:r>
      <w:r w:rsidR="008975EA" w:rsidRPr="009968F0">
        <w:t>I</w:t>
      </w:r>
      <w:r w:rsidR="008975EA" w:rsidRPr="002D25F5">
        <w:rPr>
          <w:lang w:val="en-US"/>
          <w:rPrChange w:id="1922" w:author="Sydow Antje (sydo)" w:date="2023-08-31T10:47:00Z">
            <w:rPr>
              <w:lang w:val="fr-CH"/>
            </w:rPr>
          </w:rPrChange>
        </w:rPr>
        <w:t xml:space="preserve">SO 19112:2003, </w:t>
      </w:r>
      <w:r w:rsidR="008975EA" w:rsidRPr="002D25F5">
        <w:rPr>
          <w:i/>
          <w:lang w:val="en-US"/>
          <w:rPrChange w:id="1923" w:author="Sydow Antje (sydo)" w:date="2023-08-31T10:47:00Z">
            <w:rPr>
              <w:i/>
              <w:lang w:val="fr-CH"/>
            </w:rPr>
          </w:rPrChange>
        </w:rPr>
        <w:t>Geographic information — Spatial referencing by geographic identifiers</w:t>
      </w:r>
    </w:p>
    <w:p w14:paraId="0603E909" w14:textId="0E5345D2" w:rsidR="000E2FBB" w:rsidRPr="009968F0" w:rsidRDefault="003704B7" w:rsidP="003704B7">
      <w:pPr>
        <w:pStyle w:val="BiblioEntry"/>
        <w:rPr>
          <w:i/>
        </w:rPr>
      </w:pPr>
      <w:r w:rsidRPr="009968F0">
        <w:t>[2]</w:t>
      </w:r>
      <w:r w:rsidRPr="009968F0">
        <w:tab/>
      </w:r>
      <w:r w:rsidRPr="002D25F5">
        <w:rPr>
          <w:lang w:val="en-US"/>
          <w:rPrChange w:id="1924" w:author="Sydow Antje (sydo)" w:date="2023-08-31T10:47:00Z">
            <w:rPr>
              <w:lang w:val="fr-CH"/>
            </w:rPr>
          </w:rPrChange>
        </w:rPr>
        <w:t>ISO 29481</w:t>
      </w:r>
      <w:r w:rsidRPr="002D25F5">
        <w:rPr>
          <w:lang w:val="en-US"/>
          <w:rPrChange w:id="1925" w:author="Sydow Antje (sydo)" w:date="2023-08-31T10:47:00Z">
            <w:rPr>
              <w:lang w:val="fr-CH"/>
            </w:rPr>
          </w:rPrChange>
        </w:rPr>
        <w:noBreakHyphen/>
        <w:t xml:space="preserve">1:2016, </w:t>
      </w:r>
      <w:r w:rsidR="000E2FBB" w:rsidRPr="009968F0">
        <w:rPr>
          <w:i/>
        </w:rPr>
        <w:t>Building information models — Information delivery manual</w:t>
      </w:r>
      <w:r w:rsidR="004725AC" w:rsidRPr="009968F0">
        <w:rPr>
          <w:i/>
        </w:rPr>
        <w:t xml:space="preserve"> — Part 1: Methodology and </w:t>
      </w:r>
      <w:proofErr w:type="gramStart"/>
      <w:r w:rsidR="004725AC" w:rsidRPr="009968F0">
        <w:rPr>
          <w:i/>
        </w:rPr>
        <w:t>format</w:t>
      </w:r>
      <w:proofErr w:type="gramEnd"/>
    </w:p>
    <w:p w14:paraId="5777C9FC" w14:textId="4AA7130E" w:rsidR="008975EA" w:rsidRDefault="008975EA" w:rsidP="003704B7">
      <w:pPr>
        <w:pStyle w:val="BiblioEntry"/>
        <w:rPr>
          <w:ins w:id="1926" w:author="Christian Grunewald" w:date="2023-09-08T12:59:00Z"/>
          <w:i/>
        </w:rPr>
      </w:pPr>
      <w:r w:rsidRPr="009968F0">
        <w:t>[3]</w:t>
      </w:r>
      <w:r w:rsidRPr="009968F0">
        <w:tab/>
        <w:t xml:space="preserve">ISO/IEC 20924:2018, </w:t>
      </w:r>
      <w:r w:rsidRPr="009968F0">
        <w:rPr>
          <w:i/>
        </w:rPr>
        <w:t>Information technology — Internet of Things (IoT) — Vocabulary</w:t>
      </w:r>
    </w:p>
    <w:p w14:paraId="33C3AD4C" w14:textId="17E9821C" w:rsidR="00A655F9" w:rsidRDefault="000537EF" w:rsidP="00A655F9">
      <w:pPr>
        <w:pStyle w:val="BiblioEntry"/>
        <w:rPr>
          <w:ins w:id="1927" w:author="Christian Grunewald" w:date="2023-09-08T12:59:00Z"/>
        </w:rPr>
      </w:pPr>
      <w:ins w:id="1928" w:author="Christian Grunewald" w:date="2023-09-08T13:30:00Z">
        <w:r>
          <w:t>[4]</w:t>
        </w:r>
        <w:r>
          <w:tab/>
        </w:r>
      </w:ins>
      <w:ins w:id="1929" w:author="Christian Grunewald" w:date="2023-09-08T12:59:00Z">
        <w:r w:rsidR="00A655F9">
          <w:t xml:space="preserve">ISO/IEC DIS 8506, Information technology — Automatic identification and data capture technology — AIDC application in industrial </w:t>
        </w:r>
        <w:proofErr w:type="gramStart"/>
        <w:r w:rsidR="00A655F9">
          <w:t>construction</w:t>
        </w:r>
        <w:proofErr w:type="gramEnd"/>
      </w:ins>
    </w:p>
    <w:p w14:paraId="41E1CC75" w14:textId="77777777" w:rsidR="00A655F9" w:rsidRPr="009968F0" w:rsidRDefault="00A655F9" w:rsidP="00A655F9">
      <w:pPr>
        <w:pStyle w:val="BiblioEntry"/>
      </w:pPr>
    </w:p>
    <w:sectPr w:rsidR="00A655F9" w:rsidRPr="009968F0" w:rsidSect="00457093">
      <w:headerReference w:type="even" r:id="rId69"/>
      <w:headerReference w:type="default" r:id="rId70"/>
      <w:footerReference w:type="even" r:id="rId71"/>
      <w:footerReference w:type="default" r:id="rId72"/>
      <w:pgSz w:w="11906" w:h="16838"/>
      <w:pgMar w:top="1644" w:right="737" w:bottom="1418" w:left="851" w:header="709" w:footer="284"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Christian Grunewald" w:date="2023-08-27T23:03:00Z" w:initials="gwd">
    <w:p w14:paraId="3D36A6EB" w14:textId="77777777" w:rsidR="00A16782" w:rsidRDefault="00A16782" w:rsidP="00A16782">
      <w:pPr>
        <w:pStyle w:val="CommentText"/>
      </w:pPr>
      <w:r>
        <w:rPr>
          <w:rStyle w:val="CommentReference"/>
        </w:rPr>
        <w:annotationRef/>
      </w:r>
      <w:r>
        <w:rPr>
          <w:rStyle w:val="CommentReference"/>
        </w:rPr>
        <w:annotationRef/>
      </w:r>
      <w:r>
        <w:t>Jörg:</w:t>
      </w:r>
    </w:p>
    <w:p w14:paraId="74AE4F8C" w14:textId="77777777" w:rsidR="00A16782" w:rsidRDefault="00A16782" w:rsidP="00A16782">
      <w:pPr>
        <w:pStyle w:val="CommentText"/>
      </w:pPr>
    </w:p>
    <w:p w14:paraId="5E2EA751" w14:textId="77777777" w:rsidR="00A16782" w:rsidRPr="000C6607" w:rsidRDefault="00A16782" w:rsidP="00A16782">
      <w:pPr>
        <w:spacing w:before="100" w:beforeAutospacing="1" w:after="100" w:afterAutospacing="1" w:line="240" w:lineRule="auto"/>
        <w:jc w:val="left"/>
        <w:rPr>
          <w:rFonts w:ascii="Times New Roman" w:eastAsia="Times New Roman" w:hAnsi="Times New Roman"/>
          <w:sz w:val="24"/>
          <w:szCs w:val="24"/>
          <w:lang w:val="en-US" w:eastAsia="de-DE"/>
        </w:rPr>
      </w:pPr>
      <w:r w:rsidRPr="000C6607">
        <w:rPr>
          <w:rFonts w:ascii="Times New Roman" w:eastAsia="Times New Roman" w:hAnsi="Times New Roman"/>
          <w:sz w:val="24"/>
          <w:szCs w:val="24"/>
          <w:lang w:val="en-US" w:eastAsia="de-DE"/>
        </w:rPr>
        <w:t>I propose to add a clarification in 3.7 that a </w:t>
      </w:r>
    </w:p>
    <w:p w14:paraId="3ED5B933" w14:textId="77777777" w:rsidR="00A16782" w:rsidRPr="000C6607" w:rsidRDefault="00A16782" w:rsidP="00A16782">
      <w:pPr>
        <w:numPr>
          <w:ilvl w:val="0"/>
          <w:numId w:val="20"/>
        </w:numPr>
        <w:spacing w:before="100" w:beforeAutospacing="1" w:after="100" w:afterAutospacing="1" w:line="240" w:lineRule="auto"/>
        <w:jc w:val="left"/>
        <w:rPr>
          <w:rFonts w:ascii="Times New Roman" w:eastAsia="Times New Roman" w:hAnsi="Times New Roman"/>
          <w:sz w:val="24"/>
          <w:szCs w:val="24"/>
          <w:lang w:val="en-US" w:eastAsia="de-DE"/>
        </w:rPr>
      </w:pPr>
      <w:r w:rsidRPr="000C6607">
        <w:rPr>
          <w:rFonts w:ascii="Times New Roman" w:eastAsia="Times New Roman" w:hAnsi="Times New Roman"/>
          <w:sz w:val="24"/>
          <w:szCs w:val="24"/>
          <w:lang w:val="en-US" w:eastAsia="de-DE"/>
        </w:rPr>
        <w:t>PCS is a mandatory CRS that is always a three dimensional local Cartesian CRS [XYZ] specific to the asset or project (BIM coordinate system). </w:t>
      </w:r>
    </w:p>
    <w:p w14:paraId="282EAD26" w14:textId="77777777" w:rsidR="00A16782" w:rsidRPr="000C6607" w:rsidRDefault="00A16782" w:rsidP="00A16782">
      <w:pPr>
        <w:numPr>
          <w:ilvl w:val="0"/>
          <w:numId w:val="20"/>
        </w:numPr>
        <w:spacing w:before="100" w:beforeAutospacing="1" w:after="100" w:afterAutospacing="1" w:line="240" w:lineRule="auto"/>
        <w:jc w:val="left"/>
        <w:rPr>
          <w:rFonts w:ascii="Times New Roman" w:eastAsia="Times New Roman" w:hAnsi="Times New Roman"/>
          <w:sz w:val="24"/>
          <w:szCs w:val="24"/>
          <w:lang w:val="en-US" w:eastAsia="de-DE"/>
        </w:rPr>
      </w:pPr>
      <w:r w:rsidRPr="000C6607">
        <w:rPr>
          <w:rFonts w:ascii="Times New Roman" w:eastAsia="Times New Roman" w:hAnsi="Times New Roman"/>
          <w:sz w:val="24"/>
          <w:szCs w:val="24"/>
          <w:lang w:val="en-US" w:eastAsia="de-DE"/>
        </w:rPr>
        <w:t>SRS is an optional CRS that is a national or international CRS for georeferencing of the asset or project.</w:t>
      </w:r>
    </w:p>
    <w:p w14:paraId="65005607" w14:textId="21B5598E" w:rsidR="00A16782" w:rsidRDefault="00A16782" w:rsidP="00A16782">
      <w:pPr>
        <w:pStyle w:val="CommentText"/>
      </w:pPr>
      <w:r w:rsidRPr="000C6607">
        <w:rPr>
          <w:rFonts w:ascii="Times New Roman" w:eastAsia="Times New Roman" w:hAnsi="Times New Roman"/>
          <w:sz w:val="24"/>
          <w:szCs w:val="24"/>
          <w:lang w:val="en-US" w:eastAsia="de-DE"/>
        </w:rPr>
        <w:t>PCS should kept as abbreviation because it it common in BIM context and would then has also no confusion to ProjCRS.</w:t>
      </w:r>
    </w:p>
  </w:comment>
  <w:comment w:id="80" w:author="Christian Grunewald" w:date="2023-08-27T23:41:00Z" w:initials="gwd">
    <w:p w14:paraId="42DFC6E7" w14:textId="77777777" w:rsidR="0067305F" w:rsidRDefault="0067305F" w:rsidP="0067305F">
      <w:pPr>
        <w:pStyle w:val="ISOChange"/>
        <w:spacing w:before="60" w:after="60" w:line="240" w:lineRule="auto"/>
      </w:pPr>
      <w:r>
        <w:rPr>
          <w:rStyle w:val="CommentReference"/>
        </w:rPr>
        <w:annotationRef/>
      </w:r>
      <w:r>
        <w:t>1. Replace term 'project coordinate system (PCS)' with something that is specific to the site. Some suggestions for alternative term to PCS as used in context of specific to a facility in current draft:</w:t>
      </w:r>
    </w:p>
    <w:p w14:paraId="1DDE605D" w14:textId="77777777" w:rsidR="0067305F" w:rsidRDefault="0067305F" w:rsidP="0067305F">
      <w:pPr>
        <w:pStyle w:val="ISOChange"/>
        <w:numPr>
          <w:ilvl w:val="0"/>
          <w:numId w:val="21"/>
        </w:numPr>
        <w:spacing w:before="0" w:line="240" w:lineRule="auto"/>
        <w:ind w:left="261" w:hanging="261"/>
      </w:pPr>
      <w:r>
        <w:t>'BIM coordinate reference system'</w:t>
      </w:r>
    </w:p>
    <w:p w14:paraId="77239E75" w14:textId="77777777" w:rsidR="0067305F" w:rsidRDefault="0067305F" w:rsidP="0067305F">
      <w:pPr>
        <w:pStyle w:val="ISOChange"/>
        <w:spacing w:before="0" w:line="240" w:lineRule="auto"/>
        <w:ind w:left="261"/>
      </w:pPr>
      <w:r>
        <w:t>(does not work well for large construction sites with many buildings / facilities)</w:t>
      </w:r>
    </w:p>
    <w:p w14:paraId="2C82E411" w14:textId="77777777" w:rsidR="0067305F" w:rsidRDefault="0067305F" w:rsidP="0067305F">
      <w:pPr>
        <w:pStyle w:val="ISOChange"/>
        <w:numPr>
          <w:ilvl w:val="0"/>
          <w:numId w:val="21"/>
        </w:numPr>
        <w:spacing w:before="0" w:line="240" w:lineRule="auto"/>
        <w:ind w:left="261" w:hanging="261"/>
      </w:pPr>
      <w:r>
        <w:t>'facility coordinate reference system'</w:t>
      </w:r>
    </w:p>
    <w:p w14:paraId="347439DE" w14:textId="77777777" w:rsidR="0067305F" w:rsidRDefault="0067305F" w:rsidP="0067305F">
      <w:pPr>
        <w:pStyle w:val="ISOChange"/>
        <w:numPr>
          <w:ilvl w:val="0"/>
          <w:numId w:val="21"/>
        </w:numPr>
        <w:spacing w:before="0" w:line="240" w:lineRule="auto"/>
        <w:ind w:left="261" w:hanging="261"/>
      </w:pPr>
      <w:r>
        <w:t>'site coordinate reference system'</w:t>
      </w:r>
    </w:p>
    <w:p w14:paraId="69DCBD62" w14:textId="77777777" w:rsidR="0067305F" w:rsidRDefault="0067305F" w:rsidP="0067305F">
      <w:pPr>
        <w:pStyle w:val="ISOChange"/>
        <w:numPr>
          <w:ilvl w:val="0"/>
          <w:numId w:val="21"/>
        </w:numPr>
        <w:spacing w:before="0" w:line="240" w:lineRule="auto"/>
        <w:ind w:left="261" w:hanging="261"/>
      </w:pPr>
      <w:r>
        <w:t>'local coordinate reference system'</w:t>
      </w:r>
    </w:p>
    <w:p w14:paraId="545A3A3B" w14:textId="77777777" w:rsidR="0067305F" w:rsidRDefault="0067305F" w:rsidP="0067305F">
      <w:pPr>
        <w:pStyle w:val="ISOChange"/>
        <w:numPr>
          <w:ilvl w:val="0"/>
          <w:numId w:val="21"/>
        </w:numPr>
        <w:spacing w:before="0" w:line="240" w:lineRule="auto"/>
        <w:ind w:left="261" w:hanging="261"/>
      </w:pPr>
      <w:r>
        <w:t>ISO 19111 term 'engineering coordinate reference system'</w:t>
      </w:r>
    </w:p>
    <w:p w14:paraId="2478DD46" w14:textId="77777777" w:rsidR="0067305F" w:rsidRDefault="0067305F" w:rsidP="0067305F">
      <w:pPr>
        <w:pStyle w:val="ISOChange"/>
        <w:numPr>
          <w:ilvl w:val="0"/>
          <w:numId w:val="21"/>
        </w:numPr>
        <w:spacing w:before="0" w:line="240" w:lineRule="auto"/>
        <w:ind w:left="261" w:hanging="261"/>
      </w:pPr>
      <w:r>
        <w:t>'internal coordinate reference system'</w:t>
      </w:r>
    </w:p>
    <w:p w14:paraId="4BCD993A" w14:textId="77777777" w:rsidR="0067305F" w:rsidRDefault="0067305F" w:rsidP="0067305F">
      <w:pPr>
        <w:pStyle w:val="ISOChange"/>
        <w:spacing w:before="0" w:after="60" w:line="240" w:lineRule="auto"/>
        <w:ind w:left="261"/>
      </w:pPr>
      <w:r>
        <w:t>(with external CRS used in place of SRS)</w:t>
      </w:r>
    </w:p>
    <w:p w14:paraId="297C14E6" w14:textId="77777777" w:rsidR="0067305F" w:rsidRPr="00FE13B2" w:rsidRDefault="0067305F" w:rsidP="0067305F">
      <w:pPr>
        <w:pStyle w:val="ISOChange"/>
        <w:spacing w:before="60" w:after="60" w:line="240" w:lineRule="auto"/>
      </w:pPr>
      <w:r>
        <w:t>2. Add suitable abbreviation (admitted term) e.g. "Site</w:t>
      </w:r>
      <w:r w:rsidRPr="00DE6E03">
        <w:rPr>
          <w:b/>
        </w:rPr>
        <w:t>-</w:t>
      </w:r>
      <w:r w:rsidRPr="00EB5D70">
        <w:t>CRS</w:t>
      </w:r>
      <w:r>
        <w:t>".</w:t>
      </w:r>
    </w:p>
    <w:p w14:paraId="183A7254" w14:textId="77777777" w:rsidR="0067305F" w:rsidRDefault="0067305F" w:rsidP="0067305F">
      <w:pPr>
        <w:pStyle w:val="ISOChange"/>
        <w:spacing w:before="60" w:after="60" w:line="240" w:lineRule="auto"/>
      </w:pPr>
      <w:r>
        <w:t>3. Add definition "coordinate reference system local to a facility to which project coordinates are referenced".</w:t>
      </w:r>
    </w:p>
    <w:p w14:paraId="1540D1E4" w14:textId="77777777" w:rsidR="0067305F" w:rsidRDefault="0067305F" w:rsidP="0067305F">
      <w:pPr>
        <w:pStyle w:val="ISOChange"/>
        <w:spacing w:before="60" w:line="240" w:lineRule="auto"/>
      </w:pPr>
      <w:r>
        <w:t>4. Add note:</w:t>
      </w:r>
    </w:p>
    <w:p w14:paraId="72C0D557" w14:textId="77777777" w:rsidR="0067305F" w:rsidRDefault="0067305F" w:rsidP="0067305F">
      <w:pPr>
        <w:pStyle w:val="ISOChange"/>
        <w:spacing w:before="0" w:after="60" w:line="240" w:lineRule="auto"/>
      </w:pPr>
      <w:r>
        <w:t xml:space="preserve">Note 1 to entry: In colloquial usage the term 'coordinate system' is often found in place of 'coordinate reference system'. These are different concepts: a coordinate system is a component of a coordinate reference system; to be unambiguous coordinates must be referenced to a coordinate reference system. </w:t>
      </w:r>
    </w:p>
    <w:p w14:paraId="500DA211" w14:textId="6AC56FAD" w:rsidR="0067305F" w:rsidRDefault="0067305F" w:rsidP="0067305F">
      <w:pPr>
        <w:pStyle w:val="CommentText"/>
      </w:pPr>
      <w:r>
        <w:t>5. Implement global change of PCS to admitted term in (2) above.</w:t>
      </w:r>
    </w:p>
  </w:comment>
  <w:comment w:id="89" w:author="Christian Grunewald" w:date="2023-08-27T14:43:00Z" w:initials="gwd">
    <w:p w14:paraId="0982FA3F" w14:textId="6C5139B2" w:rsidR="000146A3" w:rsidRDefault="00E576FE" w:rsidP="00E576FE">
      <w:pPr>
        <w:pStyle w:val="ISOComments"/>
        <w:spacing w:before="60" w:after="60" w:line="240" w:lineRule="auto"/>
      </w:pPr>
      <w:r>
        <w:rPr>
          <w:rStyle w:val="CommentReference"/>
        </w:rPr>
        <w:annotationRef/>
      </w:r>
      <w:r w:rsidR="000146A3">
        <w:t>Introduce clarification</w:t>
      </w:r>
    </w:p>
    <w:p w14:paraId="25A5AC9D" w14:textId="77777777" w:rsidR="000146A3" w:rsidRDefault="000146A3" w:rsidP="00E576FE">
      <w:pPr>
        <w:pStyle w:val="ISOComments"/>
        <w:spacing w:before="60" w:after="60" w:line="240" w:lineRule="auto"/>
      </w:pPr>
    </w:p>
    <w:p w14:paraId="5833D93D" w14:textId="77777777" w:rsidR="000146A3" w:rsidRDefault="000146A3" w:rsidP="00E576FE">
      <w:pPr>
        <w:pStyle w:val="ISOComments"/>
        <w:spacing w:before="60" w:after="60" w:line="240" w:lineRule="auto"/>
      </w:pPr>
    </w:p>
    <w:p w14:paraId="2ED854E7" w14:textId="77777777" w:rsidR="000146A3" w:rsidRDefault="000146A3" w:rsidP="00E576FE">
      <w:pPr>
        <w:pStyle w:val="ISOComments"/>
        <w:spacing w:before="60" w:after="60" w:line="240" w:lineRule="auto"/>
      </w:pPr>
    </w:p>
    <w:p w14:paraId="417CE4E7" w14:textId="71824D31" w:rsidR="00E576FE" w:rsidRDefault="00E576FE" w:rsidP="00E576FE">
      <w:pPr>
        <w:pStyle w:val="ISOComments"/>
        <w:spacing w:before="60" w:after="60" w:line="240" w:lineRule="auto"/>
      </w:pPr>
      <w:r>
        <w:t>Using terminology from ISO TC/211, a spatial reference system (SRS) is a superset of (i) a coordinate reference system (CRS) and (ii) a geographic identifier (refer to ISO 19111 figure 1). A geographic identifier is defined in ISO 19112 as 'spatial reference in the form of a label or code that identifies a location'. Examples of a geographic identifier that is a label are a street name, and the name of a town or country. An example of a geographic identifier that is a code is a postcode.</w:t>
      </w:r>
    </w:p>
    <w:p w14:paraId="418833C0" w14:textId="77777777" w:rsidR="00E576FE" w:rsidRDefault="00E576FE" w:rsidP="00E576FE">
      <w:pPr>
        <w:pStyle w:val="CommentText"/>
      </w:pPr>
      <w:r>
        <w:t>In some OGC documents SRS is mistakenly used as a synonym for CRS. We suspect that this draft cwa makes that mistake, i.e. in this cwa SRS is being used as a synonym for a CRS external to the building/facility.</w:t>
      </w:r>
    </w:p>
    <w:p w14:paraId="1DEDFE55" w14:textId="77777777" w:rsidR="00502B7F" w:rsidRDefault="00502B7F" w:rsidP="00E576FE">
      <w:pPr>
        <w:pStyle w:val="CommentText"/>
      </w:pPr>
    </w:p>
    <w:p w14:paraId="4CFC7CB2" w14:textId="7FDEB5B6" w:rsidR="00502B7F" w:rsidRDefault="00502B7F" w:rsidP="00E576FE">
      <w:pPr>
        <w:pStyle w:val="CommentText"/>
      </w:pPr>
    </w:p>
  </w:comment>
  <w:comment w:id="365" w:author="Christian Grunewald" w:date="2023-09-08T13:32:00Z" w:initials="gwd">
    <w:p w14:paraId="0E4B2B4D" w14:textId="2D6E46B9" w:rsidR="00DA6139" w:rsidRDefault="00DA6139">
      <w:pPr>
        <w:pStyle w:val="CommentText"/>
      </w:pPr>
      <w:r>
        <w:rPr>
          <w:rStyle w:val="CommentReference"/>
        </w:rPr>
        <w:annotationRef/>
      </w:r>
      <w:r>
        <w:t>Größerer Abstand zu davor?</w:t>
      </w:r>
    </w:p>
  </w:comment>
  <w:comment w:id="480" w:author="Christian Grunewald" w:date="2023-08-22T15:14:00Z" w:initials="gwd">
    <w:p w14:paraId="35CA5CEA" w14:textId="77777777" w:rsidR="009D199A" w:rsidRDefault="009D199A" w:rsidP="009D199A">
      <w:pPr>
        <w:pStyle w:val="CommentText"/>
      </w:pPr>
      <w:r>
        <w:t>coordinate system should be described</w:t>
      </w:r>
    </w:p>
    <w:p w14:paraId="2F5B3FD8" w14:textId="77777777" w:rsidR="009D199A" w:rsidRDefault="009D199A" w:rsidP="009D199A">
      <w:pPr>
        <w:pStyle w:val="CommentText"/>
      </w:pPr>
      <w:r>
        <w:rPr>
          <w:rStyle w:val="CommentReference"/>
        </w:rPr>
        <w:annotationRef/>
      </w:r>
      <w:r>
        <w:t>Unit should be open</w:t>
      </w:r>
    </w:p>
  </w:comment>
  <w:comment w:id="481" w:author="Christian Grunewald" w:date="2023-08-27T22:58:00Z" w:initials="gwd">
    <w:p w14:paraId="5AAD1C35" w14:textId="77777777" w:rsidR="009D199A" w:rsidRDefault="009D199A" w:rsidP="009D199A">
      <w:pPr>
        <w:pStyle w:val="CommentText"/>
      </w:pPr>
      <w:r>
        <w:rPr>
          <w:rStyle w:val="CommentReference"/>
        </w:rPr>
        <w:annotationRef/>
      </w:r>
      <w:r>
        <w:t>Add in ch 2, references</w:t>
      </w:r>
    </w:p>
  </w:comment>
  <w:comment w:id="636" w:author="Christian Grunewald" w:date="2023-08-28T08:30:00Z" w:initials="gwd">
    <w:p w14:paraId="426BC398" w14:textId="77777777" w:rsidR="00087AF2" w:rsidRDefault="00087AF2">
      <w:pPr>
        <w:pStyle w:val="CommentText"/>
      </w:pPr>
      <w:r>
        <w:rPr>
          <w:rStyle w:val="CommentReference"/>
        </w:rPr>
        <w:annotationRef/>
      </w:r>
      <w:r>
        <w:t>This filed would allow for compatibility with future dynamic SRS</w:t>
      </w:r>
    </w:p>
  </w:comment>
  <w:comment w:id="749" w:author="Christian Grunewald" w:date="2023-08-28T08:30:00Z" w:initials="gwd">
    <w:p w14:paraId="00307E70" w14:textId="261A1A7C" w:rsidR="00087AF2" w:rsidRDefault="00087AF2">
      <w:pPr>
        <w:pStyle w:val="CommentText"/>
      </w:pPr>
      <w:r>
        <w:rPr>
          <w:rStyle w:val="CommentReference"/>
        </w:rPr>
        <w:annotationRef/>
      </w:r>
      <w:r>
        <w:t>This filed would allow for compatibility with future dynamic SRS</w:t>
      </w:r>
    </w:p>
  </w:comment>
  <w:comment w:id="799" w:author="Christian Grunewald" w:date="2023-08-22T15:58:00Z" w:initials="gwd">
    <w:p w14:paraId="3A401098" w14:textId="77777777" w:rsidR="00087AF2" w:rsidRDefault="00087AF2" w:rsidP="00966473">
      <w:pPr>
        <w:pStyle w:val="CommentText"/>
      </w:pPr>
      <w:r>
        <w:rPr>
          <w:rStyle w:val="CommentReference"/>
        </w:rPr>
        <w:annotationRef/>
      </w:r>
      <w:r>
        <w:t>@Dag reference to IFC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05607" w15:done="0"/>
  <w15:commentEx w15:paraId="500DA211" w15:done="0"/>
  <w15:commentEx w15:paraId="4CFC7CB2" w15:done="0"/>
  <w15:commentEx w15:paraId="0E4B2B4D" w15:done="0"/>
  <w15:commentEx w15:paraId="2F5B3FD8" w15:done="0"/>
  <w15:commentEx w15:paraId="5AAD1C35" w15:done="0"/>
  <w15:commentEx w15:paraId="426BC398" w15:done="1"/>
  <w15:commentEx w15:paraId="00307E70" w15:done="1"/>
  <w15:commentEx w15:paraId="3A401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654B5" w16cex:dateUtc="2023-08-27T21:03:00Z"/>
  <w16cex:commentExtensible w16cex:durableId="28965DBA" w16cex:dateUtc="2023-08-27T21:41:00Z"/>
  <w16cex:commentExtensible w16cex:durableId="2895DF8E" w16cex:dateUtc="2023-08-27T12:43:00Z"/>
  <w16cex:commentExtensible w16cex:durableId="28A5A0E7" w16cex:dateUtc="2023-09-08T11:32:00Z"/>
  <w16cex:commentExtensible w16cex:durableId="288F4F5C" w16cex:dateUtc="2023-08-22T13:14:00Z"/>
  <w16cex:commentExtensible w16cex:durableId="2896539F" w16cex:dateUtc="2023-08-27T20:58:00Z"/>
  <w16cex:commentExtensible w16cex:durableId="28B4360A" w16cex:dateUtc="2023-08-28T06:30:00Z"/>
  <w16cex:commentExtensible w16cex:durableId="2896D9A7" w16cex:dateUtc="2023-08-28T06:30:00Z"/>
  <w16cex:commentExtensible w16cex:durableId="288F59B1" w16cex:dateUtc="2023-08-2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05607" w16cid:durableId="289654B5"/>
  <w16cid:commentId w16cid:paraId="500DA211" w16cid:durableId="28965DBA"/>
  <w16cid:commentId w16cid:paraId="4CFC7CB2" w16cid:durableId="2895DF8E"/>
  <w16cid:commentId w16cid:paraId="0E4B2B4D" w16cid:durableId="28A5A0E7"/>
  <w16cid:commentId w16cid:paraId="2F5B3FD8" w16cid:durableId="288F4F5C"/>
  <w16cid:commentId w16cid:paraId="5AAD1C35" w16cid:durableId="2896539F"/>
  <w16cid:commentId w16cid:paraId="426BC398" w16cid:durableId="28B4360A"/>
  <w16cid:commentId w16cid:paraId="00307E70" w16cid:durableId="2896D9A7"/>
  <w16cid:commentId w16cid:paraId="3A401098" w16cid:durableId="288F5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C22ED" w14:textId="77777777" w:rsidR="0001576A" w:rsidRDefault="0001576A">
      <w:pPr>
        <w:spacing w:after="0" w:line="240" w:lineRule="auto"/>
      </w:pPr>
      <w:r>
        <w:separator/>
      </w:r>
    </w:p>
  </w:endnote>
  <w:endnote w:type="continuationSeparator" w:id="0">
    <w:p w14:paraId="20136523" w14:textId="77777777" w:rsidR="0001576A" w:rsidRDefault="0001576A">
      <w:pPr>
        <w:spacing w:after="0" w:line="240" w:lineRule="auto"/>
      </w:pPr>
      <w:r>
        <w:continuationSeparator/>
      </w:r>
    </w:p>
  </w:endnote>
  <w:endnote w:type="continuationNotice" w:id="1">
    <w:p w14:paraId="7B6C45A0" w14:textId="77777777" w:rsidR="0001576A" w:rsidRDefault="0001576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2DBE" w14:textId="77777777" w:rsidR="006B5526" w:rsidRPr="00AA03D8" w:rsidRDefault="006B5526" w:rsidP="00D86695">
    <w:pPr>
      <w:pStyle w:val="Footer"/>
      <w:spacing w:before="283" w:after="283"/>
    </w:pPr>
    <w:r w:rsidRPr="00AA03D8">
      <w:fldChar w:fldCharType="begin"/>
    </w:r>
    <w:r w:rsidRPr="00AA03D8">
      <w:instrText xml:space="preserve"> PAGE  \* MERGEFORMAT </w:instrText>
    </w:r>
    <w:r w:rsidRPr="00AA03D8">
      <w:fldChar w:fldCharType="separate"/>
    </w:r>
    <w:r>
      <w:rPr>
        <w:noProof/>
      </w:rPr>
      <w:t>2</w:t>
    </w:r>
    <w:r w:rsidRPr="00AA03D8">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D0C5" w14:textId="77777777" w:rsidR="006B5526" w:rsidRPr="00D80F98" w:rsidRDefault="006B5526" w:rsidP="00D86695">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151705"/>
      <w:docPartObj>
        <w:docPartGallery w:val="Page Numbers (Bottom of Page)"/>
        <w:docPartUnique/>
      </w:docPartObj>
    </w:sdtPr>
    <w:sdtEndPr>
      <w:rPr>
        <w:b/>
        <w:noProof/>
        <w:szCs w:val="23"/>
      </w:rPr>
    </w:sdtEndPr>
    <w:sdtContent>
      <w:p w14:paraId="3FC0B3EA" w14:textId="77777777" w:rsidR="006B5526" w:rsidRPr="00EA3695" w:rsidRDefault="00000000">
        <w:pPr>
          <w:pStyle w:val="Footer"/>
          <w:rPr>
            <w:b/>
            <w:szCs w:val="23"/>
          </w:rPr>
        </w:pPr>
      </w:p>
    </w:sdtContent>
  </w:sdt>
  <w:p w14:paraId="5EC2DEAA" w14:textId="77777777" w:rsidR="006B5526" w:rsidRDefault="006B55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E642" w14:textId="3C7BF18F" w:rsidR="006B5526" w:rsidRPr="00457093" w:rsidRDefault="006B5526" w:rsidP="00457093">
    <w:pPr>
      <w:pStyle w:val="Footer"/>
      <w:spacing w:before="283" w:after="283"/>
      <w:rPr>
        <w:b/>
        <w:szCs w:val="23"/>
      </w:rPr>
    </w:pPr>
    <w:r w:rsidRPr="00EA3695">
      <w:rPr>
        <w:b/>
        <w:szCs w:val="23"/>
      </w:rPr>
      <w:fldChar w:fldCharType="begin"/>
    </w:r>
    <w:r w:rsidRPr="00EA3695">
      <w:rPr>
        <w:b/>
        <w:szCs w:val="23"/>
      </w:rPr>
      <w:instrText xml:space="preserve"> PAGE  \* MERGEFORMAT </w:instrText>
    </w:r>
    <w:r w:rsidRPr="00EA3695">
      <w:rPr>
        <w:b/>
        <w:szCs w:val="23"/>
      </w:rPr>
      <w:fldChar w:fldCharType="separate"/>
    </w:r>
    <w:r w:rsidR="003B7921">
      <w:rPr>
        <w:b/>
        <w:noProof/>
        <w:szCs w:val="23"/>
      </w:rPr>
      <w:t>24</w:t>
    </w:r>
    <w:r w:rsidRPr="00EA3695">
      <w:rPr>
        <w:b/>
        <w:szCs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8A14" w14:textId="59E4C0E0" w:rsidR="006B5526" w:rsidRPr="00457093" w:rsidRDefault="006B5526" w:rsidP="00457093">
    <w:pPr>
      <w:pStyle w:val="Footer"/>
      <w:spacing w:before="283" w:after="283"/>
      <w:jc w:val="right"/>
      <w:rPr>
        <w:b/>
        <w:szCs w:val="23"/>
      </w:rPr>
    </w:pPr>
    <w:r w:rsidRPr="00EA3695">
      <w:rPr>
        <w:b/>
        <w:szCs w:val="23"/>
      </w:rPr>
      <w:fldChar w:fldCharType="begin"/>
    </w:r>
    <w:r w:rsidRPr="00EA3695">
      <w:rPr>
        <w:b/>
        <w:szCs w:val="23"/>
      </w:rPr>
      <w:instrText xml:space="preserve"> PAGE  \* MERGEFORMAT </w:instrText>
    </w:r>
    <w:r w:rsidRPr="00EA3695">
      <w:rPr>
        <w:b/>
        <w:szCs w:val="23"/>
      </w:rPr>
      <w:fldChar w:fldCharType="separate"/>
    </w:r>
    <w:r w:rsidR="003B7921">
      <w:rPr>
        <w:b/>
        <w:noProof/>
        <w:szCs w:val="23"/>
      </w:rPr>
      <w:t>21</w:t>
    </w:r>
    <w:r w:rsidRPr="00EA3695">
      <w:rPr>
        <w:b/>
        <w:szCs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5C4E" w14:textId="77777777" w:rsidR="0001576A" w:rsidRDefault="0001576A">
      <w:pPr>
        <w:spacing w:after="0" w:line="240" w:lineRule="auto"/>
      </w:pPr>
      <w:r>
        <w:separator/>
      </w:r>
    </w:p>
  </w:footnote>
  <w:footnote w:type="continuationSeparator" w:id="0">
    <w:p w14:paraId="6AF36E7A" w14:textId="77777777" w:rsidR="0001576A" w:rsidRDefault="0001576A">
      <w:pPr>
        <w:spacing w:after="0" w:line="240" w:lineRule="auto"/>
      </w:pPr>
      <w:r>
        <w:continuationSeparator/>
      </w:r>
    </w:p>
  </w:footnote>
  <w:footnote w:type="continuationNotice" w:id="1">
    <w:p w14:paraId="5D3D8FBC" w14:textId="77777777" w:rsidR="0001576A" w:rsidRDefault="0001576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C13" w14:textId="77777777" w:rsidR="006B5526" w:rsidRPr="00EA3695" w:rsidRDefault="006B5526" w:rsidP="00B732D2">
    <w:pPr>
      <w:spacing w:after="680"/>
      <w:rPr>
        <w:b/>
        <w:szCs w:val="23"/>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C13F" w14:textId="256FD108" w:rsidR="006B5526" w:rsidRPr="009D2E00" w:rsidRDefault="006B5526" w:rsidP="00D86695">
    <w:pPr>
      <w:rPr>
        <w:b/>
        <w:szCs w:val="23"/>
      </w:rPr>
    </w:pPr>
    <w:proofErr w:type="spellStart"/>
    <w:r w:rsidRPr="009D2E00">
      <w:rPr>
        <w:b/>
        <w:szCs w:val="23"/>
      </w:rPr>
      <w:t>pr</w:t>
    </w:r>
    <w:r w:rsidR="00560F97" w:rsidRPr="009D2E00">
      <w:rPr>
        <w:b/>
        <w:szCs w:val="23"/>
      </w:rPr>
      <w:t>CWA</w:t>
    </w:r>
    <w:proofErr w:type="spellEnd"/>
    <w:r w:rsidRPr="009D2E00">
      <w:rPr>
        <w:b/>
        <w:szCs w:val="23"/>
      </w:rPr>
      <w:t xml:space="preserve"> XXXX:20</w:t>
    </w:r>
    <w:r w:rsidR="009D2E00" w:rsidRPr="009D2E00">
      <w:rPr>
        <w:b/>
        <w:szCs w:val="23"/>
      </w:rPr>
      <w:t>23</w:t>
    </w:r>
    <w:r w:rsidRPr="009D2E00">
      <w:rPr>
        <w:b/>
        <w:szCs w:val="23"/>
      </w:rPr>
      <w:t>(E)</w:t>
    </w:r>
  </w:p>
  <w:p w14:paraId="32784902" w14:textId="77777777" w:rsidR="006B5526" w:rsidRDefault="006B55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B8BE" w14:textId="40EE2A51" w:rsidR="006B5526" w:rsidRPr="009D2E00" w:rsidRDefault="006B5526" w:rsidP="00EC5E45">
    <w:pPr>
      <w:spacing w:after="680"/>
      <w:jc w:val="right"/>
      <w:rPr>
        <w:b/>
        <w:szCs w:val="23"/>
        <w:lang w:val="it-IT"/>
      </w:rPr>
    </w:pPr>
    <w:r w:rsidRPr="009D2E00">
      <w:rPr>
        <w:b/>
        <w:noProof/>
        <w:szCs w:val="23"/>
        <w:lang w:val="it-IT"/>
      </w:rPr>
      <w:t>pr</w:t>
    </w:r>
    <w:r w:rsidR="00560F97" w:rsidRPr="009D2E00">
      <w:rPr>
        <w:b/>
        <w:noProof/>
        <w:szCs w:val="23"/>
        <w:lang w:val="it-IT"/>
      </w:rPr>
      <w:t>CWA</w:t>
    </w:r>
    <w:r w:rsidRPr="009D2E00">
      <w:rPr>
        <w:b/>
        <w:noProof/>
        <w:szCs w:val="23"/>
        <w:lang w:val="it-IT"/>
      </w:rPr>
      <w:t> XXXX:20</w:t>
    </w:r>
    <w:r w:rsidR="009D2E00" w:rsidRPr="009D2E00">
      <w:rPr>
        <w:b/>
        <w:noProof/>
        <w:szCs w:val="23"/>
        <w:lang w:val="it-IT"/>
      </w:rPr>
      <w:t>23</w:t>
    </w:r>
    <w:r w:rsidRPr="009D2E00">
      <w:rPr>
        <w:b/>
        <w:noProof/>
        <w:szCs w:val="23"/>
        <w:lang w:val="it-IT"/>
      </w:rPr>
      <w:t>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EE1E3E"/>
    <w:lvl w:ilvl="0">
      <w:start w:val="1"/>
      <w:numFmt w:val="decimal"/>
      <w:pStyle w:val="ListNumber5"/>
      <w:lvlText w:val="%1."/>
      <w:lvlJc w:val="left"/>
      <w:pPr>
        <w:tabs>
          <w:tab w:val="num" w:pos="1492"/>
        </w:tabs>
        <w:ind w:left="1492"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FFFFFF80"/>
    <w:multiLevelType w:val="singleLevel"/>
    <w:tmpl w:val="1B8C08E6"/>
    <w:lvl w:ilvl="0">
      <w:start w:val="1"/>
      <w:numFmt w:val="bullet"/>
      <w:pStyle w:val="ListBullet5"/>
      <w:lvlText w:val="—"/>
      <w:lvlJc w:val="left"/>
      <w:pPr>
        <w:ind w:left="1492" w:hanging="360"/>
      </w:pPr>
      <w:rPr>
        <w:rFonts w:ascii="Cambria" w:hAnsi="Cambria" w:hint="default"/>
        <w:color w:val="auto"/>
      </w:rPr>
    </w:lvl>
  </w:abstractNum>
  <w:abstractNum w:abstractNumId="2" w15:restartNumberingAfterBreak="0">
    <w:nsid w:val="FFFFFF81"/>
    <w:multiLevelType w:val="singleLevel"/>
    <w:tmpl w:val="2026AAF2"/>
    <w:lvl w:ilvl="0">
      <w:start w:val="1"/>
      <w:numFmt w:val="bullet"/>
      <w:pStyle w:val="ListBullet4"/>
      <w:lvlText w:val="—"/>
      <w:lvlJc w:val="left"/>
      <w:pPr>
        <w:ind w:left="1209" w:hanging="360"/>
      </w:pPr>
      <w:rPr>
        <w:rFonts w:ascii="Cambria" w:hAnsi="Cambria" w:hint="default"/>
        <w:color w:val="auto"/>
      </w:rPr>
    </w:lvl>
  </w:abstractNum>
  <w:abstractNum w:abstractNumId="3" w15:restartNumberingAfterBreak="0">
    <w:nsid w:val="FFFFFF82"/>
    <w:multiLevelType w:val="singleLevel"/>
    <w:tmpl w:val="8A88E7AC"/>
    <w:lvl w:ilvl="0">
      <w:start w:val="1"/>
      <w:numFmt w:val="bullet"/>
      <w:pStyle w:val="ListBullet3"/>
      <w:lvlText w:val="—"/>
      <w:lvlJc w:val="left"/>
      <w:pPr>
        <w:ind w:left="643" w:hanging="360"/>
      </w:pPr>
      <w:rPr>
        <w:rFonts w:ascii="Cambria" w:hAnsi="Cambria" w:hint="default"/>
      </w:rPr>
    </w:lvl>
  </w:abstractNum>
  <w:abstractNum w:abstractNumId="4" w15:restartNumberingAfterBreak="0">
    <w:nsid w:val="04AD20A3"/>
    <w:multiLevelType w:val="hybridMultilevel"/>
    <w:tmpl w:val="D6BA263A"/>
    <w:lvl w:ilvl="0" w:tplc="CE4A6C4A">
      <w:numFmt w:val="bullet"/>
      <w:pStyle w:val="ListContinue5"/>
      <w:lvlText w:val="—"/>
      <w:lvlJc w:val="left"/>
      <w:pPr>
        <w:ind w:left="1286" w:hanging="360"/>
      </w:pPr>
      <w:rPr>
        <w:rFonts w:ascii="Cambria" w:eastAsia="Calibri" w:hAnsi="Cambria" w:cs="Times New Roman"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5" w15:restartNumberingAfterBreak="0">
    <w:nsid w:val="08A55008"/>
    <w:multiLevelType w:val="multilevel"/>
    <w:tmpl w:val="63B81278"/>
    <w:lvl w:ilvl="0">
      <w:start w:val="1"/>
      <w:numFmt w:val="upperLetter"/>
      <w:pStyle w:val="ANNEX"/>
      <w:suff w:val="nothing"/>
      <w:lvlText w:val="Annex %1"/>
      <w:lvlJc w:val="left"/>
      <w:pPr>
        <w:ind w:left="499" w:hanging="499"/>
      </w:pPr>
      <w:rPr>
        <w:rFonts w:ascii="Cambria" w:hAnsi="Cambria" w:hint="default"/>
        <w:b/>
        <w:i w:val="0"/>
        <w:sz w:val="30"/>
      </w:rPr>
    </w:lvl>
    <w:lvl w:ilvl="1">
      <w:start w:val="1"/>
      <w:numFmt w:val="decimal"/>
      <w:pStyle w:val="a2"/>
      <w:lvlText w:val="%1.%2"/>
      <w:lvlJc w:val="left"/>
      <w:pPr>
        <w:ind w:left="499" w:hanging="499"/>
      </w:pPr>
      <w:rPr>
        <w:rFonts w:hint="default"/>
        <w:b/>
        <w:i w:val="0"/>
      </w:rPr>
    </w:lvl>
    <w:lvl w:ilvl="2">
      <w:start w:val="1"/>
      <w:numFmt w:val="decimal"/>
      <w:pStyle w:val="a3"/>
      <w:lvlText w:val="%1.%2.%3"/>
      <w:lvlJc w:val="left"/>
      <w:pPr>
        <w:ind w:left="641" w:hanging="641"/>
      </w:pPr>
      <w:rPr>
        <w:rFonts w:hint="default"/>
        <w:b/>
        <w:i w:val="0"/>
      </w:rPr>
    </w:lvl>
    <w:lvl w:ilvl="3">
      <w:start w:val="1"/>
      <w:numFmt w:val="decimal"/>
      <w:pStyle w:val="a4"/>
      <w:lvlText w:val="%1.%2.%3.%4"/>
      <w:lvlJc w:val="left"/>
      <w:pPr>
        <w:ind w:left="879" w:hanging="879"/>
      </w:pPr>
      <w:rPr>
        <w:rFonts w:hint="default"/>
        <w:b/>
        <w:i w:val="0"/>
      </w:rPr>
    </w:lvl>
    <w:lvl w:ilvl="4">
      <w:start w:val="1"/>
      <w:numFmt w:val="decimal"/>
      <w:pStyle w:val="a5"/>
      <w:lvlText w:val="%1.%2.%3.%4.%5"/>
      <w:lvlJc w:val="left"/>
      <w:pPr>
        <w:ind w:left="1140" w:hanging="1140"/>
      </w:pPr>
      <w:rPr>
        <w:rFonts w:hint="default"/>
        <w:b/>
        <w:i w:val="0"/>
      </w:rPr>
    </w:lvl>
    <w:lvl w:ilvl="5">
      <w:start w:val="1"/>
      <w:numFmt w:val="decimal"/>
      <w:pStyle w:val="a6"/>
      <w:lvlText w:val="%1.%2.%3.%4.%5.%6"/>
      <w:lvlJc w:val="left"/>
      <w:pPr>
        <w:ind w:left="1361" w:hanging="1361"/>
      </w:pPr>
      <w:rPr>
        <w:rFonts w:hint="default"/>
        <w:b/>
        <w:i w:val="0"/>
      </w:rPr>
    </w:lvl>
    <w:lvl w:ilvl="6">
      <w:start w:val="1"/>
      <w:numFmt w:val="lowerRoman"/>
      <w:lvlText w:val="(%7)"/>
      <w:lvlJc w:val="left"/>
      <w:pPr>
        <w:ind w:left="1531" w:hanging="1531"/>
      </w:pPr>
      <w:rPr>
        <w:rFonts w:hint="default"/>
      </w:rPr>
    </w:lvl>
    <w:lvl w:ilvl="7">
      <w:start w:val="1"/>
      <w:numFmt w:val="lowerLetter"/>
      <w:lvlText w:val="(%8)"/>
      <w:lvlJc w:val="left"/>
      <w:pPr>
        <w:ind w:left="1644" w:hanging="1644"/>
      </w:pPr>
      <w:rPr>
        <w:rFonts w:hint="default"/>
      </w:rPr>
    </w:lvl>
    <w:lvl w:ilvl="8">
      <w:start w:val="1"/>
      <w:numFmt w:val="lowerRoman"/>
      <w:lvlText w:val="(%9)"/>
      <w:lvlJc w:val="left"/>
      <w:pPr>
        <w:ind w:left="1758" w:hanging="1758"/>
      </w:pPr>
      <w:rPr>
        <w:rFonts w:hint="default"/>
      </w:rPr>
    </w:lvl>
  </w:abstractNum>
  <w:abstractNum w:abstractNumId="6" w15:restartNumberingAfterBreak="0">
    <w:nsid w:val="0AD96927"/>
    <w:multiLevelType w:val="hybridMultilevel"/>
    <w:tmpl w:val="45D427BE"/>
    <w:lvl w:ilvl="0" w:tplc="ED325874">
      <w:start w:val="1"/>
      <w:numFmt w:val="lowerLetter"/>
      <w:pStyle w:val="ListNumb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F966221"/>
    <w:multiLevelType w:val="hybridMultilevel"/>
    <w:tmpl w:val="2BF4BA7E"/>
    <w:lvl w:ilvl="0" w:tplc="0D946B54">
      <w:start w:val="1"/>
      <w:numFmt w:val="lowerLetter"/>
      <w:pStyle w:val="ListNumber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8639A8"/>
    <w:multiLevelType w:val="hybridMultilevel"/>
    <w:tmpl w:val="796A3560"/>
    <w:lvl w:ilvl="0" w:tplc="1E04D38E">
      <w:start w:val="1"/>
      <w:numFmt w:val="upperRoman"/>
      <w:pStyle w:val="ListNumber4"/>
      <w:lvlText w:val="%1."/>
      <w:lvlJc w:val="right"/>
      <w:pPr>
        <w:ind w:left="1209" w:hanging="360"/>
      </w:pPr>
    </w:lvl>
    <w:lvl w:ilvl="1" w:tplc="08090019" w:tentative="1">
      <w:start w:val="1"/>
      <w:numFmt w:val="lowerLetter"/>
      <w:lvlText w:val="%2."/>
      <w:lvlJc w:val="left"/>
      <w:pPr>
        <w:ind w:left="1929" w:hanging="360"/>
      </w:pPr>
    </w:lvl>
    <w:lvl w:ilvl="2" w:tplc="0809001B" w:tentative="1">
      <w:start w:val="1"/>
      <w:numFmt w:val="lowerRoman"/>
      <w:lvlText w:val="%3."/>
      <w:lvlJc w:val="right"/>
      <w:pPr>
        <w:ind w:left="2649" w:hanging="180"/>
      </w:pPr>
    </w:lvl>
    <w:lvl w:ilvl="3" w:tplc="0809000F" w:tentative="1">
      <w:start w:val="1"/>
      <w:numFmt w:val="decimal"/>
      <w:lvlText w:val="%4."/>
      <w:lvlJc w:val="left"/>
      <w:pPr>
        <w:ind w:left="3369" w:hanging="360"/>
      </w:pPr>
    </w:lvl>
    <w:lvl w:ilvl="4" w:tplc="08090019" w:tentative="1">
      <w:start w:val="1"/>
      <w:numFmt w:val="lowerLetter"/>
      <w:lvlText w:val="%5."/>
      <w:lvlJc w:val="left"/>
      <w:pPr>
        <w:ind w:left="4089" w:hanging="360"/>
      </w:pPr>
    </w:lvl>
    <w:lvl w:ilvl="5" w:tplc="0809001B" w:tentative="1">
      <w:start w:val="1"/>
      <w:numFmt w:val="lowerRoman"/>
      <w:lvlText w:val="%6."/>
      <w:lvlJc w:val="right"/>
      <w:pPr>
        <w:ind w:left="4809" w:hanging="180"/>
      </w:pPr>
    </w:lvl>
    <w:lvl w:ilvl="6" w:tplc="0809000F" w:tentative="1">
      <w:start w:val="1"/>
      <w:numFmt w:val="decimal"/>
      <w:lvlText w:val="%7."/>
      <w:lvlJc w:val="left"/>
      <w:pPr>
        <w:ind w:left="5529" w:hanging="360"/>
      </w:pPr>
    </w:lvl>
    <w:lvl w:ilvl="7" w:tplc="08090019" w:tentative="1">
      <w:start w:val="1"/>
      <w:numFmt w:val="lowerLetter"/>
      <w:lvlText w:val="%8."/>
      <w:lvlJc w:val="left"/>
      <w:pPr>
        <w:ind w:left="6249" w:hanging="360"/>
      </w:pPr>
    </w:lvl>
    <w:lvl w:ilvl="8" w:tplc="0809001B" w:tentative="1">
      <w:start w:val="1"/>
      <w:numFmt w:val="lowerRoman"/>
      <w:lvlText w:val="%9."/>
      <w:lvlJc w:val="right"/>
      <w:pPr>
        <w:ind w:left="6969" w:hanging="180"/>
      </w:pPr>
    </w:lvl>
  </w:abstractNum>
  <w:abstractNum w:abstractNumId="9" w15:restartNumberingAfterBreak="0">
    <w:nsid w:val="2BFD3689"/>
    <w:multiLevelType w:val="hybridMultilevel"/>
    <w:tmpl w:val="9830EDEA"/>
    <w:lvl w:ilvl="0" w:tplc="EB6C2798">
      <w:start w:val="1"/>
      <w:numFmt w:val="lowerRoman"/>
      <w:pStyle w:val="ListNumber3"/>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F476E6D"/>
    <w:multiLevelType w:val="hybridMultilevel"/>
    <w:tmpl w:val="DD5CBD92"/>
    <w:lvl w:ilvl="0" w:tplc="0AD60278">
      <w:start w:val="1"/>
      <w:numFmt w:val="bullet"/>
      <w:pStyle w:val="ListContinue2"/>
      <w:lvlText w:val="—"/>
      <w:lvlJc w:val="left"/>
      <w:pPr>
        <w:ind w:left="1080" w:hanging="360"/>
      </w:pPr>
      <w:rPr>
        <w:rFonts w:ascii="Cambria" w:hAnsi="Cambria"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10414C3"/>
    <w:multiLevelType w:val="hybridMultilevel"/>
    <w:tmpl w:val="4C1A0B14"/>
    <w:lvl w:ilvl="0" w:tplc="3EB0455E">
      <w:start w:val="1"/>
      <w:numFmt w:val="decimal"/>
      <w:pStyle w:val="ListNumber2"/>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2" w15:restartNumberingAfterBreak="0">
    <w:nsid w:val="31664FFE"/>
    <w:multiLevelType w:val="hybridMultilevel"/>
    <w:tmpl w:val="3BB2A288"/>
    <w:lvl w:ilvl="0" w:tplc="B78C116E">
      <w:numFmt w:val="bullet"/>
      <w:pStyle w:val="ListContinue1"/>
      <w:lvlText w:val="—"/>
      <w:lvlJc w:val="left"/>
      <w:pPr>
        <w:ind w:left="720" w:hanging="360"/>
      </w:pPr>
      <w:rPr>
        <w:rFonts w:ascii="Cambria" w:eastAsia="Calibri" w:hAnsi="Cambria" w:cs="Times New Roman"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C7EB8"/>
    <w:multiLevelType w:val="multilevel"/>
    <w:tmpl w:val="C92E8818"/>
    <w:lvl w:ilvl="0">
      <w:start w:val="1"/>
      <w:numFmt w:val="decimal"/>
      <w:pStyle w:val="Heading1"/>
      <w:lvlText w:val="%1"/>
      <w:lvlJc w:val="left"/>
      <w:pPr>
        <w:tabs>
          <w:tab w:val="num" w:pos="432"/>
        </w:tabs>
        <w:ind w:left="403" w:hanging="403"/>
      </w:pPr>
      <w:rPr>
        <w:rFonts w:hint="default"/>
        <w:b/>
        <w:i w:val="0"/>
      </w:rPr>
    </w:lvl>
    <w:lvl w:ilvl="1">
      <w:start w:val="1"/>
      <w:numFmt w:val="decimal"/>
      <w:pStyle w:val="Heading2"/>
      <w:lvlText w:val="%1.%2"/>
      <w:lvlJc w:val="left"/>
      <w:pPr>
        <w:tabs>
          <w:tab w:val="num" w:pos="3195"/>
        </w:tabs>
        <w:ind w:left="3374" w:hanging="539"/>
      </w:pPr>
      <w:rPr>
        <w:rFonts w:hint="default"/>
        <w:b/>
        <w:i w:val="0"/>
      </w:rPr>
    </w:lvl>
    <w:lvl w:ilvl="2">
      <w:start w:val="1"/>
      <w:numFmt w:val="decimal"/>
      <w:pStyle w:val="Heading3"/>
      <w:lvlText w:val="%1.%2.%3"/>
      <w:lvlJc w:val="left"/>
      <w:pPr>
        <w:tabs>
          <w:tab w:val="num" w:pos="720"/>
        </w:tabs>
        <w:ind w:left="658" w:hanging="658"/>
      </w:pPr>
      <w:rPr>
        <w:rFonts w:hint="default"/>
        <w:b/>
        <w:i w:val="0"/>
      </w:rPr>
    </w:lvl>
    <w:lvl w:ilvl="3">
      <w:start w:val="1"/>
      <w:numFmt w:val="decimal"/>
      <w:pStyle w:val="Heading4"/>
      <w:lvlText w:val="%1.%2.%3.%4"/>
      <w:lvlJc w:val="left"/>
      <w:pPr>
        <w:tabs>
          <w:tab w:val="num" w:pos="1080"/>
        </w:tabs>
        <w:ind w:left="941" w:hanging="941"/>
      </w:pPr>
      <w:rPr>
        <w:rFonts w:hint="default"/>
        <w:b/>
        <w:i w:val="0"/>
      </w:rPr>
    </w:lvl>
    <w:lvl w:ilvl="4">
      <w:start w:val="1"/>
      <w:numFmt w:val="decimal"/>
      <w:pStyle w:val="Heading5"/>
      <w:lvlText w:val="%1.%2.%3.%4.%5"/>
      <w:lvlJc w:val="left"/>
      <w:pPr>
        <w:tabs>
          <w:tab w:val="num" w:pos="1080"/>
        </w:tabs>
        <w:ind w:left="1077" w:hanging="1077"/>
      </w:pPr>
      <w:rPr>
        <w:rFonts w:hint="default"/>
        <w:b/>
        <w:i w:val="0"/>
      </w:rPr>
    </w:lvl>
    <w:lvl w:ilvl="5">
      <w:start w:val="1"/>
      <w:numFmt w:val="decimal"/>
      <w:pStyle w:val="Heading6"/>
      <w:lvlText w:val="%1.%2.%3.%4.%5.%6"/>
      <w:lvlJc w:val="left"/>
      <w:pPr>
        <w:tabs>
          <w:tab w:val="num" w:pos="1440"/>
        </w:tabs>
        <w:ind w:left="1191" w:hanging="1191"/>
      </w:pPr>
      <w:rPr>
        <w:rFonts w:hint="default"/>
        <w:b/>
        <w:i w:val="0"/>
      </w:rPr>
    </w:lvl>
    <w:lvl w:ilvl="6">
      <w:start w:val="1"/>
      <w:numFmt w:val="decimal"/>
      <w:pStyle w:val="Heading7"/>
      <w:lvlText w:val="%1.%2.%3.%4.%5.%6.%7"/>
      <w:lvlJc w:val="left"/>
      <w:pPr>
        <w:tabs>
          <w:tab w:val="num" w:pos="1440"/>
        </w:tabs>
        <w:ind w:left="1304" w:hanging="1304"/>
      </w:pPr>
      <w:rPr>
        <w:rFonts w:hint="default"/>
      </w:rPr>
    </w:lvl>
    <w:lvl w:ilvl="7">
      <w:start w:val="1"/>
      <w:numFmt w:val="decimal"/>
      <w:pStyle w:val="Heading8"/>
      <w:lvlText w:val="%1.%2.%3.%4.%5.%6.%7.%8"/>
      <w:lvlJc w:val="left"/>
      <w:pPr>
        <w:tabs>
          <w:tab w:val="num" w:pos="1800"/>
        </w:tabs>
        <w:ind w:left="1418" w:hanging="1418"/>
      </w:pPr>
      <w:rPr>
        <w:rFonts w:hint="default"/>
      </w:rPr>
    </w:lvl>
    <w:lvl w:ilvl="8">
      <w:start w:val="1"/>
      <w:numFmt w:val="decimal"/>
      <w:pStyle w:val="Heading9"/>
      <w:lvlText w:val="%1.%2.%3.%4.%5.%6.%7.%8.%9"/>
      <w:lvlJc w:val="left"/>
      <w:pPr>
        <w:tabs>
          <w:tab w:val="num" w:pos="1800"/>
        </w:tabs>
        <w:ind w:left="1531" w:hanging="1531"/>
      </w:pPr>
      <w:rPr>
        <w:rFonts w:hint="default"/>
      </w:rPr>
    </w:lvl>
  </w:abstractNum>
  <w:abstractNum w:abstractNumId="14" w15:restartNumberingAfterBreak="0">
    <w:nsid w:val="3C1B0B71"/>
    <w:multiLevelType w:val="hybridMultilevel"/>
    <w:tmpl w:val="B35ECD22"/>
    <w:lvl w:ilvl="0" w:tplc="40C66598">
      <w:start w:val="1"/>
      <w:numFmt w:val="bullet"/>
      <w:pStyle w:val="ListContinue4"/>
      <w:lvlText w:val="—"/>
      <w:lvlJc w:val="left"/>
      <w:pPr>
        <w:ind w:left="1890" w:hanging="360"/>
      </w:pPr>
      <w:rPr>
        <w:rFonts w:ascii="Cambria" w:hAnsi="Cambria" w:hint="default"/>
        <w:sz w:val="22"/>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3C8D3476"/>
    <w:multiLevelType w:val="hybridMultilevel"/>
    <w:tmpl w:val="3D705650"/>
    <w:lvl w:ilvl="0" w:tplc="9860482A">
      <w:start w:val="1"/>
      <w:numFmt w:val="bullet"/>
      <w:pStyle w:val="ListBullet2"/>
      <w:lvlText w:val="—"/>
      <w:lvlJc w:val="left"/>
      <w:pPr>
        <w:ind w:left="643" w:hanging="360"/>
      </w:pPr>
      <w:rPr>
        <w:rFonts w:ascii="Cambria" w:hAnsi="Cambria"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6" w15:restartNumberingAfterBreak="0">
    <w:nsid w:val="41150C1B"/>
    <w:multiLevelType w:val="hybridMultilevel"/>
    <w:tmpl w:val="C4882B32"/>
    <w:lvl w:ilvl="0" w:tplc="A4DCFE5E">
      <w:start w:val="1"/>
      <w:numFmt w:val="bullet"/>
      <w:pStyle w:val="ListBullet"/>
      <w:lvlText w:val="—"/>
      <w:lvlJc w:val="left"/>
      <w:pPr>
        <w:ind w:left="360" w:hanging="360"/>
      </w:pPr>
      <w:rPr>
        <w:rFonts w:ascii="Cambria" w:hAnsi="Cambria"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AB0E02"/>
    <w:multiLevelType w:val="hybridMultilevel"/>
    <w:tmpl w:val="75EEA494"/>
    <w:lvl w:ilvl="0" w:tplc="47CE2148">
      <w:start w:val="1"/>
      <w:numFmt w:val="bullet"/>
      <w:pStyle w:val="ListContinue3"/>
      <w:lvlText w:val="—"/>
      <w:lvlJc w:val="left"/>
      <w:pPr>
        <w:ind w:left="1440" w:hanging="360"/>
      </w:pPr>
      <w:rPr>
        <w:rFonts w:ascii="Cambria" w:hAnsi="Cambria"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2CA05C3"/>
    <w:multiLevelType w:val="multilevel"/>
    <w:tmpl w:val="F0021BF6"/>
    <w:lvl w:ilvl="0">
      <w:start w:val="1"/>
      <w:numFmt w:val="upperLetter"/>
      <w:pStyle w:val="ANNEXZ"/>
      <w:suff w:val="nothing"/>
      <w:lvlText w:val="Annex Z%1"/>
      <w:lvlJc w:val="left"/>
      <w:pPr>
        <w:ind w:left="0" w:firstLine="0"/>
      </w:pPr>
      <w:rPr>
        <w:rFonts w:ascii="Cambria" w:hAnsi="Cambria"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za2"/>
      <w:lvlText w:val="Z%1.%2"/>
      <w:lvlJc w:val="left"/>
      <w:pPr>
        <w:tabs>
          <w:tab w:val="num" w:pos="0"/>
        </w:tabs>
        <w:ind w:left="0" w:firstLine="0"/>
      </w:pPr>
      <w:rPr>
        <w:rFonts w:ascii="Cambria" w:hAnsi="Cambria"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za3"/>
      <w:lvlText w:val="Z%1.%2.%3"/>
      <w:lvlJc w:val="left"/>
      <w:pPr>
        <w:tabs>
          <w:tab w:val="num" w:pos="794"/>
        </w:tabs>
        <w:ind w:left="0" w:firstLine="0"/>
      </w:pPr>
      <w:rPr>
        <w:rFonts w:ascii="Cambria" w:hAnsi="Cambria"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za4"/>
      <w:lvlText w:val="Z%1.%2.%3.%4"/>
      <w:lvlJc w:val="left"/>
      <w:pPr>
        <w:tabs>
          <w:tab w:val="num" w:pos="1080"/>
        </w:tabs>
        <w:ind w:left="0" w:firstLine="0"/>
      </w:pPr>
      <w:rPr>
        <w:rFonts w:ascii="Cambria" w:hAnsi="Cambria"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za5"/>
      <w:lvlText w:val="Z%1.%2.%3.%4.%5"/>
      <w:lvlJc w:val="left"/>
      <w:pPr>
        <w:tabs>
          <w:tab w:val="num" w:pos="1080"/>
        </w:tabs>
        <w:ind w:left="0" w:firstLine="0"/>
      </w:pPr>
      <w:rPr>
        <w:rFonts w:ascii="Cambria" w:hAnsi="Cambria"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za6"/>
      <w:lvlText w:val="Z%1.%2.%3.%4.%5.%6"/>
      <w:lvlJc w:val="left"/>
      <w:pPr>
        <w:tabs>
          <w:tab w:val="num" w:pos="1440"/>
        </w:tabs>
        <w:ind w:left="0" w:firstLine="0"/>
      </w:pPr>
      <w:rPr>
        <w:rFonts w:ascii="Cambria" w:hAnsi="Cambria"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9" w15:restartNumberingAfterBreak="0">
    <w:nsid w:val="527D48AF"/>
    <w:multiLevelType w:val="multilevel"/>
    <w:tmpl w:val="51F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A03CE"/>
    <w:multiLevelType w:val="hybridMultilevel"/>
    <w:tmpl w:val="3A3E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3776803">
    <w:abstractNumId w:val="13"/>
  </w:num>
  <w:num w:numId="2" w16cid:durableId="702484393">
    <w:abstractNumId w:val="5"/>
  </w:num>
  <w:num w:numId="3" w16cid:durableId="1185359801">
    <w:abstractNumId w:val="3"/>
  </w:num>
  <w:num w:numId="4" w16cid:durableId="722824725">
    <w:abstractNumId w:val="2"/>
  </w:num>
  <w:num w:numId="5" w16cid:durableId="1960380546">
    <w:abstractNumId w:val="1"/>
  </w:num>
  <w:num w:numId="6" w16cid:durableId="700060123">
    <w:abstractNumId w:val="0"/>
  </w:num>
  <w:num w:numId="7" w16cid:durableId="1999067745">
    <w:abstractNumId w:val="6"/>
  </w:num>
  <w:num w:numId="8" w16cid:durableId="2083017724">
    <w:abstractNumId w:val="11"/>
  </w:num>
  <w:num w:numId="9" w16cid:durableId="1924945917">
    <w:abstractNumId w:val="9"/>
  </w:num>
  <w:num w:numId="10" w16cid:durableId="1691567820">
    <w:abstractNumId w:val="8"/>
  </w:num>
  <w:num w:numId="11" w16cid:durableId="605503727">
    <w:abstractNumId w:val="18"/>
  </w:num>
  <w:num w:numId="12" w16cid:durableId="860894900">
    <w:abstractNumId w:val="16"/>
  </w:num>
  <w:num w:numId="13" w16cid:durableId="546526575">
    <w:abstractNumId w:val="15"/>
  </w:num>
  <w:num w:numId="14" w16cid:durableId="1229193504">
    <w:abstractNumId w:val="12"/>
  </w:num>
  <w:num w:numId="15" w16cid:durableId="1020009194">
    <w:abstractNumId w:val="4"/>
  </w:num>
  <w:num w:numId="16" w16cid:durableId="1096051450">
    <w:abstractNumId w:val="7"/>
  </w:num>
  <w:num w:numId="17" w16cid:durableId="140851864">
    <w:abstractNumId w:val="10"/>
  </w:num>
  <w:num w:numId="18" w16cid:durableId="1526284109">
    <w:abstractNumId w:val="17"/>
  </w:num>
  <w:num w:numId="19" w16cid:durableId="1215308514">
    <w:abstractNumId w:val="14"/>
  </w:num>
  <w:num w:numId="20" w16cid:durableId="529225342">
    <w:abstractNumId w:val="19"/>
  </w:num>
  <w:num w:numId="21" w16cid:durableId="272641096">
    <w:abstractNumId w:val="20"/>
  </w:num>
  <w:num w:numId="22" w16cid:durableId="1907496759">
    <w:abstractNumId w:val="13"/>
  </w:num>
  <w:num w:numId="23" w16cid:durableId="659389273">
    <w:abstractNumId w:val="13"/>
  </w:num>
  <w:num w:numId="24" w16cid:durableId="726150722">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dow Antje (sydo)">
    <w15:presenceInfo w15:providerId="AD" w15:userId="S::sydo@zhaw.ch::8d00fe29-0216-4a67-9d28-ef4c3a9aa5a2"/>
  </w15:person>
  <w15:person w15:author="Christian Grunewald">
    <w15:presenceInfo w15:providerId="None" w15:userId="Christian Grunew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en-GB" w:vendorID="64" w:dllVersion="6" w:nlCheck="1" w:checkStyle="1"/>
  <w:activeWritingStyle w:appName="MSWord" w:lang="fr-BE" w:vendorID="64" w:dllVersion="6" w:nlCheck="1" w:checkStyle="0"/>
  <w:activeWritingStyle w:appName="MSWord" w:lang="de-DE" w:vendorID="64" w:dllVersion="6" w:nlCheck="1" w:checkStyle="0"/>
  <w:activeWritingStyle w:appName="MSWord" w:lang="en-US" w:vendorID="64" w:dllVersion="6" w:nlCheck="1" w:checkStyle="1"/>
  <w:activeWritingStyle w:appName="MSWord" w:lang="fr-CH" w:vendorID="64" w:dllVersion="6" w:nlCheck="1" w:checkStyle="0"/>
  <w:activeWritingStyle w:appName="MSWord" w:lang="fr-FR" w:vendorID="64" w:dllVersion="6" w:nlCheck="1" w:checkStyle="0"/>
  <w:activeWritingStyle w:appName="MSWord" w:lang="fr-BE" w:vendorID="64" w:dllVersion="0" w:nlCheck="1" w:checkStyle="0"/>
  <w:activeWritingStyle w:appName="MSWord" w:lang="en-GB"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activeWritingStyle w:appName="MSWord" w:lang="fr-BE" w:vendorID="64" w:dllVersion="4096" w:nlCheck="1" w:checkStyle="0"/>
  <w:activeWritingStyle w:appName="MSWord" w:lang="en-GB" w:vendorID="64" w:dllVersion="4096" w:nlCheck="1" w:checkStyle="0"/>
  <w:activeWritingStyle w:appName="MSWord" w:lang="fr-CH"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nl-NL" w:vendorID="64" w:dllVersion="0" w:nlCheck="1" w:checkStyle="0"/>
  <w:activeWritingStyle w:appName="MSWord" w:lang="de-CH" w:vendorID="64" w:dllVersion="0" w:nlCheck="1" w:checkStyle="0"/>
  <w:activeWritingStyle w:appName="MSWord" w:lang="es-ES" w:vendorID="64" w:dllVersion="0" w:nlCheck="1" w:checkStyle="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1D"/>
    <w:rsid w:val="00001814"/>
    <w:rsid w:val="00002B55"/>
    <w:rsid w:val="00002E21"/>
    <w:rsid w:val="0000442A"/>
    <w:rsid w:val="00007B79"/>
    <w:rsid w:val="000108D6"/>
    <w:rsid w:val="000146A3"/>
    <w:rsid w:val="0001576A"/>
    <w:rsid w:val="000158F5"/>
    <w:rsid w:val="00021E4A"/>
    <w:rsid w:val="00023CAC"/>
    <w:rsid w:val="00030A1F"/>
    <w:rsid w:val="0003165F"/>
    <w:rsid w:val="000324FD"/>
    <w:rsid w:val="00032E9E"/>
    <w:rsid w:val="000349B7"/>
    <w:rsid w:val="000376EF"/>
    <w:rsid w:val="00044156"/>
    <w:rsid w:val="00045426"/>
    <w:rsid w:val="000459B9"/>
    <w:rsid w:val="00046B26"/>
    <w:rsid w:val="000477B7"/>
    <w:rsid w:val="00047E04"/>
    <w:rsid w:val="00050062"/>
    <w:rsid w:val="000506A6"/>
    <w:rsid w:val="00050C0A"/>
    <w:rsid w:val="000524AE"/>
    <w:rsid w:val="00052626"/>
    <w:rsid w:val="000537EF"/>
    <w:rsid w:val="00054936"/>
    <w:rsid w:val="000625B4"/>
    <w:rsid w:val="00062C50"/>
    <w:rsid w:val="00065CDE"/>
    <w:rsid w:val="00070E86"/>
    <w:rsid w:val="000771BB"/>
    <w:rsid w:val="0008369F"/>
    <w:rsid w:val="00085B9A"/>
    <w:rsid w:val="00087AF2"/>
    <w:rsid w:val="00090043"/>
    <w:rsid w:val="00091239"/>
    <w:rsid w:val="00091606"/>
    <w:rsid w:val="00095B6A"/>
    <w:rsid w:val="00097B2A"/>
    <w:rsid w:val="000A032B"/>
    <w:rsid w:val="000A0855"/>
    <w:rsid w:val="000A0FF7"/>
    <w:rsid w:val="000A1A4A"/>
    <w:rsid w:val="000A24C4"/>
    <w:rsid w:val="000B07C2"/>
    <w:rsid w:val="000B1B81"/>
    <w:rsid w:val="000C5D80"/>
    <w:rsid w:val="000C79B4"/>
    <w:rsid w:val="000C7A00"/>
    <w:rsid w:val="000D08BF"/>
    <w:rsid w:val="000D2CA9"/>
    <w:rsid w:val="000D3250"/>
    <w:rsid w:val="000D3D27"/>
    <w:rsid w:val="000D62F9"/>
    <w:rsid w:val="000D787C"/>
    <w:rsid w:val="000D7CD1"/>
    <w:rsid w:val="000E036C"/>
    <w:rsid w:val="000E2F7D"/>
    <w:rsid w:val="000E2FBB"/>
    <w:rsid w:val="000E51A4"/>
    <w:rsid w:val="000E52AE"/>
    <w:rsid w:val="000E55CF"/>
    <w:rsid w:val="000F0753"/>
    <w:rsid w:val="000F14D3"/>
    <w:rsid w:val="000F1A05"/>
    <w:rsid w:val="000F1DF3"/>
    <w:rsid w:val="000F36EB"/>
    <w:rsid w:val="000F3CE7"/>
    <w:rsid w:val="0010418B"/>
    <w:rsid w:val="00105F8F"/>
    <w:rsid w:val="00111CFC"/>
    <w:rsid w:val="0011658E"/>
    <w:rsid w:val="00116845"/>
    <w:rsid w:val="0012314B"/>
    <w:rsid w:val="00124458"/>
    <w:rsid w:val="00124D4B"/>
    <w:rsid w:val="001254B9"/>
    <w:rsid w:val="001260D0"/>
    <w:rsid w:val="001308CA"/>
    <w:rsid w:val="00130B15"/>
    <w:rsid w:val="00132346"/>
    <w:rsid w:val="001352DF"/>
    <w:rsid w:val="001355E9"/>
    <w:rsid w:val="00140817"/>
    <w:rsid w:val="00141392"/>
    <w:rsid w:val="00142C8C"/>
    <w:rsid w:val="00145AEF"/>
    <w:rsid w:val="00153C15"/>
    <w:rsid w:val="00153E4B"/>
    <w:rsid w:val="00155517"/>
    <w:rsid w:val="00156187"/>
    <w:rsid w:val="0015713F"/>
    <w:rsid w:val="00165DDE"/>
    <w:rsid w:val="00167696"/>
    <w:rsid w:val="00171579"/>
    <w:rsid w:val="00172FB7"/>
    <w:rsid w:val="00173393"/>
    <w:rsid w:val="00176295"/>
    <w:rsid w:val="00177B2A"/>
    <w:rsid w:val="001807AE"/>
    <w:rsid w:val="00183B17"/>
    <w:rsid w:val="00183E9C"/>
    <w:rsid w:val="0018650B"/>
    <w:rsid w:val="00192959"/>
    <w:rsid w:val="00193103"/>
    <w:rsid w:val="001955E5"/>
    <w:rsid w:val="001A182B"/>
    <w:rsid w:val="001A1A66"/>
    <w:rsid w:val="001A29DE"/>
    <w:rsid w:val="001A311D"/>
    <w:rsid w:val="001A46DA"/>
    <w:rsid w:val="001B0998"/>
    <w:rsid w:val="001B78D9"/>
    <w:rsid w:val="001C3CAB"/>
    <w:rsid w:val="001C3D3F"/>
    <w:rsid w:val="001C3F99"/>
    <w:rsid w:val="001C4BC9"/>
    <w:rsid w:val="001F0A1E"/>
    <w:rsid w:val="001F1C5F"/>
    <w:rsid w:val="001F5833"/>
    <w:rsid w:val="001F7F86"/>
    <w:rsid w:val="00200A97"/>
    <w:rsid w:val="00206020"/>
    <w:rsid w:val="00206B5F"/>
    <w:rsid w:val="00210CC5"/>
    <w:rsid w:val="00211586"/>
    <w:rsid w:val="00212735"/>
    <w:rsid w:val="00213C7E"/>
    <w:rsid w:val="002140A7"/>
    <w:rsid w:val="00215FC8"/>
    <w:rsid w:val="00220A99"/>
    <w:rsid w:val="00222C5E"/>
    <w:rsid w:val="00224404"/>
    <w:rsid w:val="00226413"/>
    <w:rsid w:val="0022683E"/>
    <w:rsid w:val="00227818"/>
    <w:rsid w:val="0023077C"/>
    <w:rsid w:val="002310B1"/>
    <w:rsid w:val="00231D01"/>
    <w:rsid w:val="0024135C"/>
    <w:rsid w:val="00244FA8"/>
    <w:rsid w:val="00247A49"/>
    <w:rsid w:val="00247C6D"/>
    <w:rsid w:val="002510F9"/>
    <w:rsid w:val="0025600E"/>
    <w:rsid w:val="002565C4"/>
    <w:rsid w:val="00256998"/>
    <w:rsid w:val="00262215"/>
    <w:rsid w:val="0026332D"/>
    <w:rsid w:val="0026768D"/>
    <w:rsid w:val="002722F1"/>
    <w:rsid w:val="00273F22"/>
    <w:rsid w:val="00277FC6"/>
    <w:rsid w:val="00283785"/>
    <w:rsid w:val="002A179A"/>
    <w:rsid w:val="002A3B99"/>
    <w:rsid w:val="002A4100"/>
    <w:rsid w:val="002A6F1A"/>
    <w:rsid w:val="002B2536"/>
    <w:rsid w:val="002B40A5"/>
    <w:rsid w:val="002C6A0F"/>
    <w:rsid w:val="002D1280"/>
    <w:rsid w:val="002D25F5"/>
    <w:rsid w:val="002D31BA"/>
    <w:rsid w:val="002D47F2"/>
    <w:rsid w:val="002D536A"/>
    <w:rsid w:val="002D7B25"/>
    <w:rsid w:val="002E0B58"/>
    <w:rsid w:val="002E0F20"/>
    <w:rsid w:val="002E10DA"/>
    <w:rsid w:val="002E25A9"/>
    <w:rsid w:val="002E6661"/>
    <w:rsid w:val="002F3B92"/>
    <w:rsid w:val="002F5E1A"/>
    <w:rsid w:val="002F794B"/>
    <w:rsid w:val="003101E5"/>
    <w:rsid w:val="00311173"/>
    <w:rsid w:val="00313557"/>
    <w:rsid w:val="003141E6"/>
    <w:rsid w:val="00314D8A"/>
    <w:rsid w:val="00320813"/>
    <w:rsid w:val="00322F3C"/>
    <w:rsid w:val="003238AA"/>
    <w:rsid w:val="00324255"/>
    <w:rsid w:val="00342C02"/>
    <w:rsid w:val="00344430"/>
    <w:rsid w:val="00347162"/>
    <w:rsid w:val="00347FF4"/>
    <w:rsid w:val="00350ED8"/>
    <w:rsid w:val="00353D3F"/>
    <w:rsid w:val="003548AB"/>
    <w:rsid w:val="0035628E"/>
    <w:rsid w:val="00367B93"/>
    <w:rsid w:val="003704B7"/>
    <w:rsid w:val="00372918"/>
    <w:rsid w:val="00375641"/>
    <w:rsid w:val="00375FF0"/>
    <w:rsid w:val="003805A1"/>
    <w:rsid w:val="00381934"/>
    <w:rsid w:val="00383C3F"/>
    <w:rsid w:val="003876EB"/>
    <w:rsid w:val="0039074C"/>
    <w:rsid w:val="003911BC"/>
    <w:rsid w:val="00391F3B"/>
    <w:rsid w:val="00392B53"/>
    <w:rsid w:val="00394985"/>
    <w:rsid w:val="003A766D"/>
    <w:rsid w:val="003B3446"/>
    <w:rsid w:val="003B66F3"/>
    <w:rsid w:val="003B7181"/>
    <w:rsid w:val="003B7431"/>
    <w:rsid w:val="003B7921"/>
    <w:rsid w:val="003C61D6"/>
    <w:rsid w:val="003C62F7"/>
    <w:rsid w:val="003D1B2A"/>
    <w:rsid w:val="003D2F0E"/>
    <w:rsid w:val="003D7719"/>
    <w:rsid w:val="003E1A46"/>
    <w:rsid w:val="003E263D"/>
    <w:rsid w:val="003E3272"/>
    <w:rsid w:val="003E407B"/>
    <w:rsid w:val="003E4128"/>
    <w:rsid w:val="003E46F0"/>
    <w:rsid w:val="003E5A93"/>
    <w:rsid w:val="003E7D5E"/>
    <w:rsid w:val="003F276B"/>
    <w:rsid w:val="003F3B7F"/>
    <w:rsid w:val="003F5258"/>
    <w:rsid w:val="003F5DE1"/>
    <w:rsid w:val="003F63C4"/>
    <w:rsid w:val="00403623"/>
    <w:rsid w:val="0040436D"/>
    <w:rsid w:val="00405369"/>
    <w:rsid w:val="004057E8"/>
    <w:rsid w:val="00407178"/>
    <w:rsid w:val="00407397"/>
    <w:rsid w:val="00411EA8"/>
    <w:rsid w:val="00412258"/>
    <w:rsid w:val="004135A7"/>
    <w:rsid w:val="00415F3A"/>
    <w:rsid w:val="00416D16"/>
    <w:rsid w:val="004210E5"/>
    <w:rsid w:val="00423078"/>
    <w:rsid w:val="00423E31"/>
    <w:rsid w:val="00424FF6"/>
    <w:rsid w:val="004274B8"/>
    <w:rsid w:val="00431886"/>
    <w:rsid w:val="004356AB"/>
    <w:rsid w:val="0044027A"/>
    <w:rsid w:val="00441164"/>
    <w:rsid w:val="004417AF"/>
    <w:rsid w:val="00441C88"/>
    <w:rsid w:val="00445460"/>
    <w:rsid w:val="004454DC"/>
    <w:rsid w:val="00446021"/>
    <w:rsid w:val="004524DA"/>
    <w:rsid w:val="00452BEE"/>
    <w:rsid w:val="004538AA"/>
    <w:rsid w:val="00457093"/>
    <w:rsid w:val="0046410D"/>
    <w:rsid w:val="004654AF"/>
    <w:rsid w:val="00466B39"/>
    <w:rsid w:val="004671BA"/>
    <w:rsid w:val="004706A8"/>
    <w:rsid w:val="00471062"/>
    <w:rsid w:val="004725AC"/>
    <w:rsid w:val="00472F21"/>
    <w:rsid w:val="00477CDB"/>
    <w:rsid w:val="00480208"/>
    <w:rsid w:val="00480481"/>
    <w:rsid w:val="00480FA1"/>
    <w:rsid w:val="0048301F"/>
    <w:rsid w:val="004916BB"/>
    <w:rsid w:val="00494C1C"/>
    <w:rsid w:val="004A1B24"/>
    <w:rsid w:val="004A2F68"/>
    <w:rsid w:val="004A62FC"/>
    <w:rsid w:val="004B071E"/>
    <w:rsid w:val="004B267F"/>
    <w:rsid w:val="004C3AEB"/>
    <w:rsid w:val="004C64F6"/>
    <w:rsid w:val="004C6F13"/>
    <w:rsid w:val="004D11BB"/>
    <w:rsid w:val="004D1735"/>
    <w:rsid w:val="004D4AD8"/>
    <w:rsid w:val="004D729F"/>
    <w:rsid w:val="004E07A0"/>
    <w:rsid w:val="004E160B"/>
    <w:rsid w:val="004E4874"/>
    <w:rsid w:val="004F07FF"/>
    <w:rsid w:val="004F2501"/>
    <w:rsid w:val="004F2B29"/>
    <w:rsid w:val="004F3387"/>
    <w:rsid w:val="004F45C7"/>
    <w:rsid w:val="00500F1F"/>
    <w:rsid w:val="005023C5"/>
    <w:rsid w:val="00502B7F"/>
    <w:rsid w:val="00506E35"/>
    <w:rsid w:val="005106FE"/>
    <w:rsid w:val="00511269"/>
    <w:rsid w:val="005112AA"/>
    <w:rsid w:val="005139B2"/>
    <w:rsid w:val="005156EC"/>
    <w:rsid w:val="00515DAA"/>
    <w:rsid w:val="00516D96"/>
    <w:rsid w:val="00517623"/>
    <w:rsid w:val="005248B2"/>
    <w:rsid w:val="00542554"/>
    <w:rsid w:val="00542CFB"/>
    <w:rsid w:val="00546D2B"/>
    <w:rsid w:val="0054781D"/>
    <w:rsid w:val="00553232"/>
    <w:rsid w:val="005574FF"/>
    <w:rsid w:val="0055750B"/>
    <w:rsid w:val="00560F97"/>
    <w:rsid w:val="00561C6D"/>
    <w:rsid w:val="00563513"/>
    <w:rsid w:val="005711F1"/>
    <w:rsid w:val="00572022"/>
    <w:rsid w:val="00572524"/>
    <w:rsid w:val="00581FAE"/>
    <w:rsid w:val="00582307"/>
    <w:rsid w:val="00583C92"/>
    <w:rsid w:val="0058454E"/>
    <w:rsid w:val="00586665"/>
    <w:rsid w:val="005904F1"/>
    <w:rsid w:val="00591119"/>
    <w:rsid w:val="00593036"/>
    <w:rsid w:val="00593196"/>
    <w:rsid w:val="005A209D"/>
    <w:rsid w:val="005A21A3"/>
    <w:rsid w:val="005A3B1F"/>
    <w:rsid w:val="005A503B"/>
    <w:rsid w:val="005B239C"/>
    <w:rsid w:val="005B4220"/>
    <w:rsid w:val="005B4A9C"/>
    <w:rsid w:val="005B4FD0"/>
    <w:rsid w:val="005B51FB"/>
    <w:rsid w:val="005C0651"/>
    <w:rsid w:val="005C13A3"/>
    <w:rsid w:val="005C13C6"/>
    <w:rsid w:val="005C2B81"/>
    <w:rsid w:val="005C30C8"/>
    <w:rsid w:val="005C3F8D"/>
    <w:rsid w:val="005C6348"/>
    <w:rsid w:val="005C7487"/>
    <w:rsid w:val="005C76EE"/>
    <w:rsid w:val="005D3E7A"/>
    <w:rsid w:val="005E2523"/>
    <w:rsid w:val="005E52BA"/>
    <w:rsid w:val="005F222B"/>
    <w:rsid w:val="005F23E4"/>
    <w:rsid w:val="005F2DE1"/>
    <w:rsid w:val="005F367D"/>
    <w:rsid w:val="005F4505"/>
    <w:rsid w:val="00600A2C"/>
    <w:rsid w:val="00600AE6"/>
    <w:rsid w:val="0060141C"/>
    <w:rsid w:val="0060596D"/>
    <w:rsid w:val="006148AB"/>
    <w:rsid w:val="006153D8"/>
    <w:rsid w:val="006154FD"/>
    <w:rsid w:val="00615649"/>
    <w:rsid w:val="006161CA"/>
    <w:rsid w:val="006213A5"/>
    <w:rsid w:val="00627EF4"/>
    <w:rsid w:val="00634009"/>
    <w:rsid w:val="00634E03"/>
    <w:rsid w:val="00635BB3"/>
    <w:rsid w:val="0064092F"/>
    <w:rsid w:val="00640C97"/>
    <w:rsid w:val="00641926"/>
    <w:rsid w:val="00641C2B"/>
    <w:rsid w:val="00642581"/>
    <w:rsid w:val="00643377"/>
    <w:rsid w:val="0064337A"/>
    <w:rsid w:val="00643E44"/>
    <w:rsid w:val="00644BE4"/>
    <w:rsid w:val="00650849"/>
    <w:rsid w:val="006508E1"/>
    <w:rsid w:val="0065125B"/>
    <w:rsid w:val="00654E70"/>
    <w:rsid w:val="0065682E"/>
    <w:rsid w:val="00657D30"/>
    <w:rsid w:val="00660804"/>
    <w:rsid w:val="006612B5"/>
    <w:rsid w:val="006638FA"/>
    <w:rsid w:val="0067170B"/>
    <w:rsid w:val="0067305F"/>
    <w:rsid w:val="00680A15"/>
    <w:rsid w:val="00680DD8"/>
    <w:rsid w:val="00684C6E"/>
    <w:rsid w:val="00686B90"/>
    <w:rsid w:val="00687EAA"/>
    <w:rsid w:val="00692453"/>
    <w:rsid w:val="0069245A"/>
    <w:rsid w:val="00693F0C"/>
    <w:rsid w:val="006A4693"/>
    <w:rsid w:val="006B0CDF"/>
    <w:rsid w:val="006B1C42"/>
    <w:rsid w:val="006B39F8"/>
    <w:rsid w:val="006B3BAB"/>
    <w:rsid w:val="006B4C2C"/>
    <w:rsid w:val="006B5272"/>
    <w:rsid w:val="006B5526"/>
    <w:rsid w:val="006B655D"/>
    <w:rsid w:val="006C39A0"/>
    <w:rsid w:val="006C4F9F"/>
    <w:rsid w:val="006C5285"/>
    <w:rsid w:val="006C6909"/>
    <w:rsid w:val="006C73C0"/>
    <w:rsid w:val="006D39E0"/>
    <w:rsid w:val="006D5D20"/>
    <w:rsid w:val="006D6BF7"/>
    <w:rsid w:val="006D721F"/>
    <w:rsid w:val="006D7372"/>
    <w:rsid w:val="006E083E"/>
    <w:rsid w:val="006E3CA9"/>
    <w:rsid w:val="006E3D5E"/>
    <w:rsid w:val="006E6E71"/>
    <w:rsid w:val="006E76C7"/>
    <w:rsid w:val="006F15A7"/>
    <w:rsid w:val="006F17A0"/>
    <w:rsid w:val="006F393B"/>
    <w:rsid w:val="006F3A9D"/>
    <w:rsid w:val="006F4DFE"/>
    <w:rsid w:val="006F616C"/>
    <w:rsid w:val="006F66EF"/>
    <w:rsid w:val="006F71BB"/>
    <w:rsid w:val="00703482"/>
    <w:rsid w:val="0070362F"/>
    <w:rsid w:val="0070425D"/>
    <w:rsid w:val="00706660"/>
    <w:rsid w:val="007078C7"/>
    <w:rsid w:val="007111E9"/>
    <w:rsid w:val="00711397"/>
    <w:rsid w:val="00711C51"/>
    <w:rsid w:val="00714493"/>
    <w:rsid w:val="00714ED1"/>
    <w:rsid w:val="00717745"/>
    <w:rsid w:val="00721AAD"/>
    <w:rsid w:val="00722D49"/>
    <w:rsid w:val="00723378"/>
    <w:rsid w:val="00726D50"/>
    <w:rsid w:val="00727FC2"/>
    <w:rsid w:val="00736450"/>
    <w:rsid w:val="00736725"/>
    <w:rsid w:val="00757FCC"/>
    <w:rsid w:val="00761DCC"/>
    <w:rsid w:val="0076546B"/>
    <w:rsid w:val="00765F0B"/>
    <w:rsid w:val="007707FF"/>
    <w:rsid w:val="0077188F"/>
    <w:rsid w:val="007723AA"/>
    <w:rsid w:val="00773534"/>
    <w:rsid w:val="00774037"/>
    <w:rsid w:val="007834F1"/>
    <w:rsid w:val="00783B15"/>
    <w:rsid w:val="00783FDB"/>
    <w:rsid w:val="00793F60"/>
    <w:rsid w:val="007959DF"/>
    <w:rsid w:val="00796059"/>
    <w:rsid w:val="007964DF"/>
    <w:rsid w:val="00797CA5"/>
    <w:rsid w:val="007A208D"/>
    <w:rsid w:val="007A5093"/>
    <w:rsid w:val="007B2F7B"/>
    <w:rsid w:val="007B488F"/>
    <w:rsid w:val="007B7087"/>
    <w:rsid w:val="007C186A"/>
    <w:rsid w:val="007C2A13"/>
    <w:rsid w:val="007C5D9F"/>
    <w:rsid w:val="007D1311"/>
    <w:rsid w:val="007D421F"/>
    <w:rsid w:val="007E0448"/>
    <w:rsid w:val="007E2EF8"/>
    <w:rsid w:val="007E3002"/>
    <w:rsid w:val="007E4D71"/>
    <w:rsid w:val="007F1EBC"/>
    <w:rsid w:val="00803ECF"/>
    <w:rsid w:val="00804E19"/>
    <w:rsid w:val="00805C15"/>
    <w:rsid w:val="00805ECF"/>
    <w:rsid w:val="00820C37"/>
    <w:rsid w:val="00824826"/>
    <w:rsid w:val="00827674"/>
    <w:rsid w:val="00837587"/>
    <w:rsid w:val="00844292"/>
    <w:rsid w:val="00845365"/>
    <w:rsid w:val="00846380"/>
    <w:rsid w:val="00847DB0"/>
    <w:rsid w:val="00850D17"/>
    <w:rsid w:val="008576E3"/>
    <w:rsid w:val="00863C2C"/>
    <w:rsid w:val="00865170"/>
    <w:rsid w:val="00865AD4"/>
    <w:rsid w:val="00866864"/>
    <w:rsid w:val="00867485"/>
    <w:rsid w:val="00867824"/>
    <w:rsid w:val="008749B2"/>
    <w:rsid w:val="00874FA1"/>
    <w:rsid w:val="0087595C"/>
    <w:rsid w:val="008769B5"/>
    <w:rsid w:val="00876D97"/>
    <w:rsid w:val="008814E1"/>
    <w:rsid w:val="00885A40"/>
    <w:rsid w:val="00886496"/>
    <w:rsid w:val="00890925"/>
    <w:rsid w:val="008975EA"/>
    <w:rsid w:val="008A05F3"/>
    <w:rsid w:val="008A130D"/>
    <w:rsid w:val="008A1627"/>
    <w:rsid w:val="008A5B03"/>
    <w:rsid w:val="008A63EC"/>
    <w:rsid w:val="008A7E49"/>
    <w:rsid w:val="008B2A78"/>
    <w:rsid w:val="008B3463"/>
    <w:rsid w:val="008B3B89"/>
    <w:rsid w:val="008B50F4"/>
    <w:rsid w:val="008B575C"/>
    <w:rsid w:val="008C6AAA"/>
    <w:rsid w:val="008D0097"/>
    <w:rsid w:val="008D08C0"/>
    <w:rsid w:val="008D2235"/>
    <w:rsid w:val="008D6F55"/>
    <w:rsid w:val="008D771D"/>
    <w:rsid w:val="008E127C"/>
    <w:rsid w:val="008E3345"/>
    <w:rsid w:val="008E790C"/>
    <w:rsid w:val="008E7BA0"/>
    <w:rsid w:val="008F3EEC"/>
    <w:rsid w:val="00900BEB"/>
    <w:rsid w:val="0090157E"/>
    <w:rsid w:val="00903C68"/>
    <w:rsid w:val="00904A97"/>
    <w:rsid w:val="00907BE4"/>
    <w:rsid w:val="009114B3"/>
    <w:rsid w:val="0091181D"/>
    <w:rsid w:val="009137AE"/>
    <w:rsid w:val="009169BD"/>
    <w:rsid w:val="0091703A"/>
    <w:rsid w:val="00920BE3"/>
    <w:rsid w:val="0092135C"/>
    <w:rsid w:val="00930833"/>
    <w:rsid w:val="00931D4E"/>
    <w:rsid w:val="00934713"/>
    <w:rsid w:val="00934B05"/>
    <w:rsid w:val="00942311"/>
    <w:rsid w:val="00942693"/>
    <w:rsid w:val="00942855"/>
    <w:rsid w:val="00943565"/>
    <w:rsid w:val="00943AE8"/>
    <w:rsid w:val="0094715E"/>
    <w:rsid w:val="00962623"/>
    <w:rsid w:val="00963119"/>
    <w:rsid w:val="00965F3D"/>
    <w:rsid w:val="00966473"/>
    <w:rsid w:val="0097002F"/>
    <w:rsid w:val="009712C8"/>
    <w:rsid w:val="00973FC5"/>
    <w:rsid w:val="00977A39"/>
    <w:rsid w:val="00980B41"/>
    <w:rsid w:val="00991C1D"/>
    <w:rsid w:val="00993231"/>
    <w:rsid w:val="00993D16"/>
    <w:rsid w:val="009968F0"/>
    <w:rsid w:val="009A7A6C"/>
    <w:rsid w:val="009B0036"/>
    <w:rsid w:val="009B1554"/>
    <w:rsid w:val="009B689F"/>
    <w:rsid w:val="009C7DC0"/>
    <w:rsid w:val="009D050A"/>
    <w:rsid w:val="009D199A"/>
    <w:rsid w:val="009D2E00"/>
    <w:rsid w:val="009D5978"/>
    <w:rsid w:val="009D5BC2"/>
    <w:rsid w:val="009E4248"/>
    <w:rsid w:val="009F0914"/>
    <w:rsid w:val="009F243A"/>
    <w:rsid w:val="009F4671"/>
    <w:rsid w:val="00A048B3"/>
    <w:rsid w:val="00A04F25"/>
    <w:rsid w:val="00A05832"/>
    <w:rsid w:val="00A05A69"/>
    <w:rsid w:val="00A060DF"/>
    <w:rsid w:val="00A06848"/>
    <w:rsid w:val="00A06934"/>
    <w:rsid w:val="00A07AA2"/>
    <w:rsid w:val="00A10662"/>
    <w:rsid w:val="00A139DE"/>
    <w:rsid w:val="00A13ABE"/>
    <w:rsid w:val="00A15994"/>
    <w:rsid w:val="00A16782"/>
    <w:rsid w:val="00A223C4"/>
    <w:rsid w:val="00A305C3"/>
    <w:rsid w:val="00A3398D"/>
    <w:rsid w:val="00A35EBA"/>
    <w:rsid w:val="00A4333E"/>
    <w:rsid w:val="00A460BC"/>
    <w:rsid w:val="00A51722"/>
    <w:rsid w:val="00A53290"/>
    <w:rsid w:val="00A62CE3"/>
    <w:rsid w:val="00A63F30"/>
    <w:rsid w:val="00A64585"/>
    <w:rsid w:val="00A655F9"/>
    <w:rsid w:val="00A670FA"/>
    <w:rsid w:val="00A701DD"/>
    <w:rsid w:val="00A777D2"/>
    <w:rsid w:val="00A77980"/>
    <w:rsid w:val="00A77CA3"/>
    <w:rsid w:val="00A8431E"/>
    <w:rsid w:val="00A84C8D"/>
    <w:rsid w:val="00A85511"/>
    <w:rsid w:val="00A87729"/>
    <w:rsid w:val="00A93A69"/>
    <w:rsid w:val="00A93E91"/>
    <w:rsid w:val="00A954F6"/>
    <w:rsid w:val="00A9798F"/>
    <w:rsid w:val="00AA6192"/>
    <w:rsid w:val="00AB23B4"/>
    <w:rsid w:val="00AB58EF"/>
    <w:rsid w:val="00AB7AAB"/>
    <w:rsid w:val="00AC1B9F"/>
    <w:rsid w:val="00AC38C7"/>
    <w:rsid w:val="00AD0E66"/>
    <w:rsid w:val="00AD17A6"/>
    <w:rsid w:val="00AD1C64"/>
    <w:rsid w:val="00AD1EE1"/>
    <w:rsid w:val="00AD2550"/>
    <w:rsid w:val="00AD3036"/>
    <w:rsid w:val="00AD434F"/>
    <w:rsid w:val="00AD6F49"/>
    <w:rsid w:val="00AD7E99"/>
    <w:rsid w:val="00AE0D57"/>
    <w:rsid w:val="00AE1068"/>
    <w:rsid w:val="00AE4703"/>
    <w:rsid w:val="00AE59D0"/>
    <w:rsid w:val="00AE6B1C"/>
    <w:rsid w:val="00AF291C"/>
    <w:rsid w:val="00AF3E40"/>
    <w:rsid w:val="00AF4B31"/>
    <w:rsid w:val="00AF50DD"/>
    <w:rsid w:val="00AF63B2"/>
    <w:rsid w:val="00AF7261"/>
    <w:rsid w:val="00B03E87"/>
    <w:rsid w:val="00B0571A"/>
    <w:rsid w:val="00B061C9"/>
    <w:rsid w:val="00B11C1E"/>
    <w:rsid w:val="00B20D4A"/>
    <w:rsid w:val="00B25BB2"/>
    <w:rsid w:val="00B26279"/>
    <w:rsid w:val="00B265AD"/>
    <w:rsid w:val="00B270CC"/>
    <w:rsid w:val="00B27340"/>
    <w:rsid w:val="00B43AD7"/>
    <w:rsid w:val="00B520E6"/>
    <w:rsid w:val="00B71664"/>
    <w:rsid w:val="00B7299F"/>
    <w:rsid w:val="00B732D2"/>
    <w:rsid w:val="00B801DB"/>
    <w:rsid w:val="00B90773"/>
    <w:rsid w:val="00B9217D"/>
    <w:rsid w:val="00B94961"/>
    <w:rsid w:val="00B94C0F"/>
    <w:rsid w:val="00B95CD4"/>
    <w:rsid w:val="00BA206E"/>
    <w:rsid w:val="00BA2C46"/>
    <w:rsid w:val="00BA441E"/>
    <w:rsid w:val="00BA4E4E"/>
    <w:rsid w:val="00BA7B71"/>
    <w:rsid w:val="00BB1209"/>
    <w:rsid w:val="00BB595F"/>
    <w:rsid w:val="00BC0F53"/>
    <w:rsid w:val="00BC2028"/>
    <w:rsid w:val="00BC44B6"/>
    <w:rsid w:val="00BD3775"/>
    <w:rsid w:val="00BD58B2"/>
    <w:rsid w:val="00BE02E1"/>
    <w:rsid w:val="00BE05E8"/>
    <w:rsid w:val="00BE1AEB"/>
    <w:rsid w:val="00BE2686"/>
    <w:rsid w:val="00BF2FDD"/>
    <w:rsid w:val="00BF3C1A"/>
    <w:rsid w:val="00BF6B25"/>
    <w:rsid w:val="00C05337"/>
    <w:rsid w:val="00C108CB"/>
    <w:rsid w:val="00C1203C"/>
    <w:rsid w:val="00C164CF"/>
    <w:rsid w:val="00C16FA9"/>
    <w:rsid w:val="00C227E8"/>
    <w:rsid w:val="00C24AE9"/>
    <w:rsid w:val="00C33FCB"/>
    <w:rsid w:val="00C37BE6"/>
    <w:rsid w:val="00C420D1"/>
    <w:rsid w:val="00C4482D"/>
    <w:rsid w:val="00C4753F"/>
    <w:rsid w:val="00C50D52"/>
    <w:rsid w:val="00C5107F"/>
    <w:rsid w:val="00C52B4F"/>
    <w:rsid w:val="00C55817"/>
    <w:rsid w:val="00C55F3A"/>
    <w:rsid w:val="00C722DA"/>
    <w:rsid w:val="00C723D7"/>
    <w:rsid w:val="00C818C0"/>
    <w:rsid w:val="00C8421E"/>
    <w:rsid w:val="00C87208"/>
    <w:rsid w:val="00C929D2"/>
    <w:rsid w:val="00C9583C"/>
    <w:rsid w:val="00C972B1"/>
    <w:rsid w:val="00CA5568"/>
    <w:rsid w:val="00CA7031"/>
    <w:rsid w:val="00CA7429"/>
    <w:rsid w:val="00CA7B09"/>
    <w:rsid w:val="00CB16CB"/>
    <w:rsid w:val="00CB21B5"/>
    <w:rsid w:val="00CB6745"/>
    <w:rsid w:val="00CB777E"/>
    <w:rsid w:val="00CC2279"/>
    <w:rsid w:val="00CD4DB2"/>
    <w:rsid w:val="00CD52A8"/>
    <w:rsid w:val="00CD5A02"/>
    <w:rsid w:val="00CE0F0E"/>
    <w:rsid w:val="00CE1051"/>
    <w:rsid w:val="00CE132B"/>
    <w:rsid w:val="00CE17F7"/>
    <w:rsid w:val="00CE639D"/>
    <w:rsid w:val="00CF3768"/>
    <w:rsid w:val="00CF3A85"/>
    <w:rsid w:val="00D04C32"/>
    <w:rsid w:val="00D14187"/>
    <w:rsid w:val="00D14697"/>
    <w:rsid w:val="00D16D3D"/>
    <w:rsid w:val="00D217B7"/>
    <w:rsid w:val="00D23836"/>
    <w:rsid w:val="00D264F7"/>
    <w:rsid w:val="00D40C3D"/>
    <w:rsid w:val="00D429E1"/>
    <w:rsid w:val="00D43DB5"/>
    <w:rsid w:val="00D54494"/>
    <w:rsid w:val="00D6214C"/>
    <w:rsid w:val="00D6491E"/>
    <w:rsid w:val="00D65791"/>
    <w:rsid w:val="00D65B05"/>
    <w:rsid w:val="00D66380"/>
    <w:rsid w:val="00D66984"/>
    <w:rsid w:val="00D67068"/>
    <w:rsid w:val="00D72AE8"/>
    <w:rsid w:val="00D73949"/>
    <w:rsid w:val="00D75383"/>
    <w:rsid w:val="00D83583"/>
    <w:rsid w:val="00D86695"/>
    <w:rsid w:val="00D90059"/>
    <w:rsid w:val="00D93A13"/>
    <w:rsid w:val="00D941D8"/>
    <w:rsid w:val="00DA30FD"/>
    <w:rsid w:val="00DA6139"/>
    <w:rsid w:val="00DB201D"/>
    <w:rsid w:val="00DB6885"/>
    <w:rsid w:val="00DB70DB"/>
    <w:rsid w:val="00DC2D0B"/>
    <w:rsid w:val="00DC3796"/>
    <w:rsid w:val="00DC5631"/>
    <w:rsid w:val="00DD2EEE"/>
    <w:rsid w:val="00DD2F5F"/>
    <w:rsid w:val="00DD5CDD"/>
    <w:rsid w:val="00DD73DA"/>
    <w:rsid w:val="00DE13F1"/>
    <w:rsid w:val="00DE6B69"/>
    <w:rsid w:val="00DF3967"/>
    <w:rsid w:val="00DF42DB"/>
    <w:rsid w:val="00DF4A0B"/>
    <w:rsid w:val="00E0147E"/>
    <w:rsid w:val="00E0263B"/>
    <w:rsid w:val="00E04264"/>
    <w:rsid w:val="00E05F04"/>
    <w:rsid w:val="00E10E93"/>
    <w:rsid w:val="00E110CE"/>
    <w:rsid w:val="00E1784B"/>
    <w:rsid w:val="00E208E1"/>
    <w:rsid w:val="00E20C73"/>
    <w:rsid w:val="00E26F12"/>
    <w:rsid w:val="00E3530F"/>
    <w:rsid w:val="00E36DB6"/>
    <w:rsid w:val="00E36ED7"/>
    <w:rsid w:val="00E40715"/>
    <w:rsid w:val="00E41B46"/>
    <w:rsid w:val="00E42924"/>
    <w:rsid w:val="00E430EE"/>
    <w:rsid w:val="00E432A9"/>
    <w:rsid w:val="00E44E8B"/>
    <w:rsid w:val="00E541D3"/>
    <w:rsid w:val="00E576FE"/>
    <w:rsid w:val="00E65BD2"/>
    <w:rsid w:val="00E733C2"/>
    <w:rsid w:val="00E76401"/>
    <w:rsid w:val="00E9212A"/>
    <w:rsid w:val="00E92FDD"/>
    <w:rsid w:val="00E93E65"/>
    <w:rsid w:val="00E9787E"/>
    <w:rsid w:val="00EA3695"/>
    <w:rsid w:val="00EA399C"/>
    <w:rsid w:val="00EA6D92"/>
    <w:rsid w:val="00EB038F"/>
    <w:rsid w:val="00EB2163"/>
    <w:rsid w:val="00EB59C9"/>
    <w:rsid w:val="00EC1A9A"/>
    <w:rsid w:val="00EC453D"/>
    <w:rsid w:val="00EC5E45"/>
    <w:rsid w:val="00ED059D"/>
    <w:rsid w:val="00ED18D3"/>
    <w:rsid w:val="00ED1A21"/>
    <w:rsid w:val="00ED3C6B"/>
    <w:rsid w:val="00ED6795"/>
    <w:rsid w:val="00ED6F56"/>
    <w:rsid w:val="00EE0609"/>
    <w:rsid w:val="00EE4B8F"/>
    <w:rsid w:val="00EF0504"/>
    <w:rsid w:val="00EF2AF8"/>
    <w:rsid w:val="00EF30D4"/>
    <w:rsid w:val="00EF3777"/>
    <w:rsid w:val="00EF7F21"/>
    <w:rsid w:val="00F0396D"/>
    <w:rsid w:val="00F04451"/>
    <w:rsid w:val="00F04E40"/>
    <w:rsid w:val="00F06D18"/>
    <w:rsid w:val="00F15530"/>
    <w:rsid w:val="00F177FF"/>
    <w:rsid w:val="00F206A9"/>
    <w:rsid w:val="00F20990"/>
    <w:rsid w:val="00F24502"/>
    <w:rsid w:val="00F266D8"/>
    <w:rsid w:val="00F32005"/>
    <w:rsid w:val="00F32100"/>
    <w:rsid w:val="00F34451"/>
    <w:rsid w:val="00F37555"/>
    <w:rsid w:val="00F4016C"/>
    <w:rsid w:val="00F40D53"/>
    <w:rsid w:val="00F41042"/>
    <w:rsid w:val="00F5318C"/>
    <w:rsid w:val="00F623D3"/>
    <w:rsid w:val="00F6295A"/>
    <w:rsid w:val="00F63AAB"/>
    <w:rsid w:val="00F63FBD"/>
    <w:rsid w:val="00F663DB"/>
    <w:rsid w:val="00F66B6C"/>
    <w:rsid w:val="00F70DE2"/>
    <w:rsid w:val="00F7272F"/>
    <w:rsid w:val="00F73E49"/>
    <w:rsid w:val="00F744F1"/>
    <w:rsid w:val="00F812B9"/>
    <w:rsid w:val="00F84AD0"/>
    <w:rsid w:val="00F84BE1"/>
    <w:rsid w:val="00F8724D"/>
    <w:rsid w:val="00FA02E3"/>
    <w:rsid w:val="00FA4842"/>
    <w:rsid w:val="00FA7CD7"/>
    <w:rsid w:val="00FB4C90"/>
    <w:rsid w:val="00FB57AA"/>
    <w:rsid w:val="00FB7A82"/>
    <w:rsid w:val="00FC1A78"/>
    <w:rsid w:val="00FC3539"/>
    <w:rsid w:val="00FC5458"/>
    <w:rsid w:val="00FC6027"/>
    <w:rsid w:val="00FD09CB"/>
    <w:rsid w:val="00FD32D7"/>
    <w:rsid w:val="00FD774A"/>
    <w:rsid w:val="00FE1473"/>
    <w:rsid w:val="00FE48CE"/>
    <w:rsid w:val="00FE52FD"/>
    <w:rsid w:val="00FE5B6C"/>
    <w:rsid w:val="00FF23C7"/>
    <w:rsid w:val="00FF368E"/>
    <w:rsid w:val="00FF4ABA"/>
    <w:rsid w:val="00FF6C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ED79C"/>
  <w15:docId w15:val="{BCDE96A1-C376-4565-8CB8-628497C5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5"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24AE9"/>
    <w:pPr>
      <w:spacing w:before="60" w:after="120" w:line="210" w:lineRule="atLeast"/>
      <w:jc w:val="both"/>
    </w:pPr>
    <w:rPr>
      <w:rFonts w:ascii="Cambria" w:hAnsi="Cambria"/>
      <w:sz w:val="22"/>
      <w:szCs w:val="22"/>
      <w:lang w:eastAsia="en-US"/>
    </w:rPr>
  </w:style>
  <w:style w:type="paragraph" w:styleId="Heading1">
    <w:name w:val="heading 1"/>
    <w:basedOn w:val="BodyText"/>
    <w:next w:val="BodyText"/>
    <w:link w:val="Heading1Char"/>
    <w:qFormat/>
    <w:rsid w:val="00DB201D"/>
    <w:pPr>
      <w:keepNext/>
      <w:numPr>
        <w:numId w:val="1"/>
      </w:numPr>
      <w:suppressAutoHyphens/>
      <w:spacing w:before="270" w:after="240" w:line="270" w:lineRule="exact"/>
      <w:outlineLvl w:val="0"/>
    </w:pPr>
    <w:rPr>
      <w:b/>
      <w:sz w:val="26"/>
    </w:rPr>
  </w:style>
  <w:style w:type="paragraph" w:styleId="Heading2">
    <w:name w:val="heading 2"/>
    <w:basedOn w:val="Heading1"/>
    <w:next w:val="BodyText"/>
    <w:link w:val="Heading2Char"/>
    <w:qFormat/>
    <w:rsid w:val="00353D3F"/>
    <w:pPr>
      <w:numPr>
        <w:ilvl w:val="1"/>
      </w:numPr>
      <w:tabs>
        <w:tab w:val="left" w:pos="540"/>
        <w:tab w:val="left" w:pos="700"/>
      </w:tabs>
      <w:spacing w:before="240" w:line="250" w:lineRule="exact"/>
      <w:jc w:val="left"/>
      <w:outlineLvl w:val="1"/>
    </w:pPr>
    <w:rPr>
      <w:sz w:val="24"/>
      <w:szCs w:val="24"/>
    </w:rPr>
  </w:style>
  <w:style w:type="paragraph" w:styleId="Heading3">
    <w:name w:val="heading 3"/>
    <w:basedOn w:val="Heading1"/>
    <w:next w:val="BodyText"/>
    <w:link w:val="Heading3Char"/>
    <w:qFormat/>
    <w:rsid w:val="00353D3F"/>
    <w:pPr>
      <w:numPr>
        <w:ilvl w:val="2"/>
      </w:numPr>
      <w:tabs>
        <w:tab w:val="left" w:pos="880"/>
      </w:tabs>
      <w:spacing w:before="240" w:line="230" w:lineRule="exact"/>
      <w:jc w:val="left"/>
      <w:outlineLvl w:val="2"/>
    </w:pPr>
    <w:rPr>
      <w:sz w:val="22"/>
    </w:rPr>
  </w:style>
  <w:style w:type="paragraph" w:styleId="Heading4">
    <w:name w:val="heading 4"/>
    <w:basedOn w:val="Heading3"/>
    <w:next w:val="BodyText"/>
    <w:link w:val="Heading4Char"/>
    <w:qFormat/>
    <w:rsid w:val="00353D3F"/>
    <w:pPr>
      <w:numPr>
        <w:ilvl w:val="3"/>
      </w:numPr>
      <w:tabs>
        <w:tab w:val="clear" w:pos="880"/>
        <w:tab w:val="left" w:pos="940"/>
        <w:tab w:val="left" w:pos="1140"/>
        <w:tab w:val="left" w:pos="1360"/>
      </w:tabs>
      <w:ind w:left="0" w:firstLine="0"/>
      <w:outlineLvl w:val="3"/>
    </w:pPr>
  </w:style>
  <w:style w:type="paragraph" w:styleId="Heading5">
    <w:name w:val="heading 5"/>
    <w:basedOn w:val="Heading4"/>
    <w:next w:val="BodyText"/>
    <w:link w:val="Heading5Char"/>
    <w:qFormat/>
    <w:rsid w:val="00353D3F"/>
    <w:pPr>
      <w:numPr>
        <w:ilvl w:val="4"/>
      </w:numPr>
      <w:tabs>
        <w:tab w:val="clear" w:pos="940"/>
        <w:tab w:val="clear" w:pos="1140"/>
        <w:tab w:val="clear" w:pos="1360"/>
      </w:tabs>
      <w:ind w:left="0" w:firstLine="0"/>
      <w:outlineLvl w:val="4"/>
    </w:pPr>
  </w:style>
  <w:style w:type="paragraph" w:styleId="Heading6">
    <w:name w:val="heading 6"/>
    <w:basedOn w:val="Heading5"/>
    <w:next w:val="BodyText"/>
    <w:link w:val="Heading6Char"/>
    <w:qFormat/>
    <w:rsid w:val="00353D3F"/>
    <w:pPr>
      <w:numPr>
        <w:ilvl w:val="5"/>
      </w:numPr>
      <w:ind w:left="0" w:firstLine="0"/>
      <w:outlineLvl w:val="5"/>
    </w:pPr>
  </w:style>
  <w:style w:type="paragraph" w:styleId="Heading7">
    <w:name w:val="heading 7"/>
    <w:basedOn w:val="Heading6"/>
    <w:next w:val="Normal"/>
    <w:link w:val="Heading7Char"/>
    <w:semiHidden/>
    <w:rsid w:val="00DB201D"/>
    <w:pPr>
      <w:numPr>
        <w:ilvl w:val="6"/>
      </w:numPr>
      <w:tabs>
        <w:tab w:val="clear" w:pos="1440"/>
      </w:tabs>
      <w:outlineLvl w:val="6"/>
    </w:pPr>
  </w:style>
  <w:style w:type="paragraph" w:styleId="Heading8">
    <w:name w:val="heading 8"/>
    <w:basedOn w:val="Heading6"/>
    <w:next w:val="Normal"/>
    <w:link w:val="Heading8Char"/>
    <w:semiHidden/>
    <w:qFormat/>
    <w:rsid w:val="00DB201D"/>
    <w:pPr>
      <w:numPr>
        <w:ilvl w:val="7"/>
      </w:numPr>
      <w:tabs>
        <w:tab w:val="clear" w:pos="1800"/>
      </w:tabs>
      <w:outlineLvl w:val="7"/>
    </w:pPr>
  </w:style>
  <w:style w:type="paragraph" w:styleId="Heading9">
    <w:name w:val="heading 9"/>
    <w:basedOn w:val="Heading6"/>
    <w:next w:val="Normal"/>
    <w:link w:val="Heading9Char"/>
    <w:semiHidden/>
    <w:rsid w:val="00DB201D"/>
    <w:pPr>
      <w:numPr>
        <w:ilvl w:val="8"/>
      </w:numPr>
      <w:tabs>
        <w:tab w:val="clear"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75"/>
    <w:rsid w:val="004706A8"/>
    <w:pPr>
      <w:spacing w:before="0"/>
    </w:pPr>
    <w:rPr>
      <w:rFonts w:eastAsia="MS Mincho" w:cs="Cambria"/>
      <w:szCs w:val="20"/>
      <w:lang w:eastAsia="fr-FR"/>
    </w:rPr>
  </w:style>
  <w:style w:type="character" w:customStyle="1" w:styleId="BodyTextChar">
    <w:name w:val="Body Text Char"/>
    <w:basedOn w:val="DefaultParagraphFont"/>
    <w:link w:val="BodyText"/>
    <w:uiPriority w:val="75"/>
    <w:rsid w:val="004706A8"/>
    <w:rPr>
      <w:rFonts w:ascii="Cambria" w:eastAsia="MS Mincho" w:hAnsi="Cambria" w:cs="Cambria"/>
      <w:sz w:val="22"/>
      <w:lang w:eastAsia="fr-FR"/>
    </w:rPr>
  </w:style>
  <w:style w:type="character" w:customStyle="1" w:styleId="Heading1Char">
    <w:name w:val="Heading 1 Char"/>
    <w:basedOn w:val="DefaultParagraphFont"/>
    <w:link w:val="Heading1"/>
    <w:rsid w:val="00212735"/>
    <w:rPr>
      <w:rFonts w:ascii="Cambria" w:eastAsia="MS Mincho" w:hAnsi="Cambria" w:cs="Cambria"/>
      <w:b/>
      <w:sz w:val="26"/>
      <w:lang w:eastAsia="fr-FR"/>
    </w:rPr>
  </w:style>
  <w:style w:type="character" w:customStyle="1" w:styleId="Heading2Char">
    <w:name w:val="Heading 2 Char"/>
    <w:basedOn w:val="DefaultParagraphFont"/>
    <w:link w:val="Heading2"/>
    <w:rsid w:val="00353D3F"/>
    <w:rPr>
      <w:rFonts w:ascii="Cambria" w:eastAsia="MS Mincho" w:hAnsi="Cambria" w:cs="Cambria"/>
      <w:b/>
      <w:sz w:val="24"/>
      <w:szCs w:val="24"/>
      <w:lang w:eastAsia="fr-FR"/>
    </w:rPr>
  </w:style>
  <w:style w:type="character" w:customStyle="1" w:styleId="Heading3Char">
    <w:name w:val="Heading 3 Char"/>
    <w:basedOn w:val="DefaultParagraphFont"/>
    <w:link w:val="Heading3"/>
    <w:rsid w:val="00353D3F"/>
    <w:rPr>
      <w:rFonts w:ascii="Cambria" w:eastAsia="MS Mincho" w:hAnsi="Cambria" w:cs="Cambria"/>
      <w:b/>
      <w:sz w:val="22"/>
      <w:lang w:eastAsia="fr-FR"/>
    </w:rPr>
  </w:style>
  <w:style w:type="character" w:customStyle="1" w:styleId="Heading4Char">
    <w:name w:val="Heading 4 Char"/>
    <w:basedOn w:val="DefaultParagraphFont"/>
    <w:link w:val="Heading4"/>
    <w:rsid w:val="00353D3F"/>
    <w:rPr>
      <w:rFonts w:ascii="Cambria" w:eastAsia="MS Mincho" w:hAnsi="Cambria" w:cs="Cambria"/>
      <w:b/>
      <w:sz w:val="22"/>
      <w:lang w:eastAsia="fr-FR"/>
    </w:rPr>
  </w:style>
  <w:style w:type="character" w:customStyle="1" w:styleId="Heading5Char">
    <w:name w:val="Heading 5 Char"/>
    <w:basedOn w:val="DefaultParagraphFont"/>
    <w:link w:val="Heading5"/>
    <w:rsid w:val="00353D3F"/>
    <w:rPr>
      <w:rFonts w:ascii="Cambria" w:eastAsia="MS Mincho" w:hAnsi="Cambria" w:cs="Cambria"/>
      <w:b/>
      <w:sz w:val="22"/>
      <w:lang w:eastAsia="fr-FR"/>
    </w:rPr>
  </w:style>
  <w:style w:type="character" w:customStyle="1" w:styleId="Heading6Char">
    <w:name w:val="Heading 6 Char"/>
    <w:basedOn w:val="DefaultParagraphFont"/>
    <w:link w:val="Heading6"/>
    <w:rsid w:val="00353D3F"/>
    <w:rPr>
      <w:rFonts w:ascii="Cambria" w:eastAsia="MS Mincho" w:hAnsi="Cambria" w:cs="Cambria"/>
      <w:b/>
      <w:sz w:val="22"/>
      <w:lang w:eastAsia="fr-FR"/>
    </w:rPr>
  </w:style>
  <w:style w:type="character" w:customStyle="1" w:styleId="Heading7Char">
    <w:name w:val="Heading 7 Char"/>
    <w:basedOn w:val="DefaultParagraphFont"/>
    <w:link w:val="Heading7"/>
    <w:semiHidden/>
    <w:rsid w:val="00C24AE9"/>
    <w:rPr>
      <w:rFonts w:ascii="Cambria" w:eastAsia="MS Mincho" w:hAnsi="Cambria" w:cs="Cambria"/>
      <w:b/>
      <w:sz w:val="22"/>
      <w:lang w:eastAsia="fr-FR"/>
    </w:rPr>
  </w:style>
  <w:style w:type="character" w:customStyle="1" w:styleId="Heading8Char">
    <w:name w:val="Heading 8 Char"/>
    <w:basedOn w:val="DefaultParagraphFont"/>
    <w:link w:val="Heading8"/>
    <w:semiHidden/>
    <w:rsid w:val="00C24AE9"/>
    <w:rPr>
      <w:rFonts w:ascii="Cambria" w:eastAsia="MS Mincho" w:hAnsi="Cambria" w:cs="Cambria"/>
      <w:b/>
      <w:sz w:val="22"/>
      <w:lang w:eastAsia="fr-FR"/>
    </w:rPr>
  </w:style>
  <w:style w:type="character" w:customStyle="1" w:styleId="Heading9Char">
    <w:name w:val="Heading 9 Char"/>
    <w:basedOn w:val="DefaultParagraphFont"/>
    <w:link w:val="Heading9"/>
    <w:semiHidden/>
    <w:rsid w:val="00C24AE9"/>
    <w:rPr>
      <w:rFonts w:ascii="Cambria" w:eastAsia="MS Mincho" w:hAnsi="Cambria" w:cs="Cambria"/>
      <w:b/>
      <w:sz w:val="22"/>
      <w:lang w:eastAsia="fr-FR"/>
    </w:rPr>
  </w:style>
  <w:style w:type="paragraph" w:customStyle="1" w:styleId="a2">
    <w:name w:val="a2"/>
    <w:basedOn w:val="Heading2"/>
    <w:next w:val="BodyText"/>
    <w:qFormat/>
    <w:rsid w:val="005F367D"/>
    <w:pPr>
      <w:numPr>
        <w:numId w:val="2"/>
      </w:numPr>
      <w:tabs>
        <w:tab w:val="clear" w:pos="700"/>
        <w:tab w:val="left" w:pos="360"/>
        <w:tab w:val="left" w:pos="500"/>
        <w:tab w:val="left" w:pos="720"/>
      </w:tabs>
      <w:suppressAutoHyphens w:val="0"/>
      <w:autoSpaceDE w:val="0"/>
      <w:autoSpaceDN w:val="0"/>
      <w:adjustRightInd w:val="0"/>
      <w:spacing w:before="270" w:line="270" w:lineRule="exact"/>
      <w:outlineLvl w:val="0"/>
    </w:pPr>
    <w:rPr>
      <w:sz w:val="26"/>
    </w:rPr>
  </w:style>
  <w:style w:type="paragraph" w:customStyle="1" w:styleId="a3">
    <w:name w:val="a3"/>
    <w:basedOn w:val="Heading3"/>
    <w:next w:val="BodyText"/>
    <w:rsid w:val="00DB201D"/>
    <w:pPr>
      <w:numPr>
        <w:numId w:val="2"/>
      </w:numPr>
      <w:spacing w:line="250" w:lineRule="exact"/>
    </w:pPr>
    <w:rPr>
      <w:sz w:val="24"/>
    </w:rPr>
  </w:style>
  <w:style w:type="paragraph" w:customStyle="1" w:styleId="a4">
    <w:name w:val="a4"/>
    <w:basedOn w:val="Heading4"/>
    <w:next w:val="BodyText"/>
    <w:rsid w:val="000D7CD1"/>
    <w:pPr>
      <w:numPr>
        <w:numId w:val="2"/>
      </w:numPr>
      <w:tabs>
        <w:tab w:val="left" w:pos="880"/>
        <w:tab w:val="num" w:pos="1080"/>
      </w:tabs>
      <w:suppressAutoHyphens w:val="0"/>
      <w:spacing w:before="0" w:line="240" w:lineRule="atLeast"/>
      <w:ind w:left="0" w:firstLine="0"/>
      <w:outlineLvl w:val="0"/>
    </w:pPr>
  </w:style>
  <w:style w:type="paragraph" w:customStyle="1" w:styleId="a5">
    <w:name w:val="a5"/>
    <w:basedOn w:val="Heading5"/>
    <w:next w:val="BodyText"/>
    <w:rsid w:val="000D7CD1"/>
    <w:pPr>
      <w:numPr>
        <w:numId w:val="2"/>
      </w:numPr>
      <w:tabs>
        <w:tab w:val="num" w:pos="1080"/>
        <w:tab w:val="left" w:pos="1140"/>
        <w:tab w:val="left" w:pos="1360"/>
      </w:tabs>
      <w:suppressAutoHyphens w:val="0"/>
      <w:spacing w:before="0" w:line="240" w:lineRule="atLeast"/>
      <w:ind w:left="0" w:firstLine="0"/>
      <w:outlineLvl w:val="0"/>
    </w:pPr>
  </w:style>
  <w:style w:type="paragraph" w:customStyle="1" w:styleId="a6">
    <w:name w:val="a6"/>
    <w:basedOn w:val="Heading6"/>
    <w:next w:val="BodyText"/>
    <w:rsid w:val="00D217B7"/>
    <w:pPr>
      <w:numPr>
        <w:numId w:val="2"/>
      </w:numPr>
      <w:tabs>
        <w:tab w:val="left" w:pos="1260"/>
        <w:tab w:val="left" w:pos="1360"/>
        <w:tab w:val="num" w:pos="1440"/>
      </w:tabs>
      <w:suppressAutoHyphens w:val="0"/>
      <w:spacing w:before="0" w:line="240" w:lineRule="atLeast"/>
      <w:ind w:left="0" w:firstLine="0"/>
      <w:outlineLvl w:val="0"/>
    </w:pPr>
  </w:style>
  <w:style w:type="paragraph" w:customStyle="1" w:styleId="ANNEX">
    <w:name w:val="ANNEX"/>
    <w:basedOn w:val="BodyText"/>
    <w:next w:val="BodyText"/>
    <w:qFormat/>
    <w:rsid w:val="00E1784B"/>
    <w:pPr>
      <w:keepNext/>
      <w:pageBreakBefore/>
      <w:numPr>
        <w:numId w:val="2"/>
      </w:numPr>
      <w:tabs>
        <w:tab w:val="num" w:pos="360"/>
      </w:tabs>
      <w:spacing w:after="760" w:line="310" w:lineRule="exact"/>
      <w:ind w:left="0" w:firstLine="0"/>
      <w:jc w:val="center"/>
      <w:outlineLvl w:val="0"/>
    </w:pPr>
    <w:rPr>
      <w:b/>
      <w:sz w:val="30"/>
    </w:rPr>
  </w:style>
  <w:style w:type="paragraph" w:customStyle="1" w:styleId="Definition">
    <w:name w:val="Definition"/>
    <w:basedOn w:val="BodyText"/>
    <w:rsid w:val="004706A8"/>
    <w:pPr>
      <w:spacing w:after="240" w:line="230" w:lineRule="atLeast"/>
    </w:pPr>
  </w:style>
  <w:style w:type="paragraph" w:customStyle="1" w:styleId="FigureText">
    <w:name w:val="Figure Text"/>
    <w:basedOn w:val="BodyText"/>
    <w:rsid w:val="00931D4E"/>
    <w:pPr>
      <w:spacing w:before="60" w:after="240" w:line="240" w:lineRule="atLeast"/>
    </w:pPr>
  </w:style>
  <w:style w:type="paragraph" w:styleId="BodyTextIndent">
    <w:name w:val="Body Text Indent"/>
    <w:basedOn w:val="BodyText"/>
    <w:link w:val="BodyTextIndentChar"/>
    <w:uiPriority w:val="99"/>
    <w:rsid w:val="00643377"/>
    <w:pPr>
      <w:ind w:left="283"/>
    </w:pPr>
  </w:style>
  <w:style w:type="character" w:customStyle="1" w:styleId="BodyTextIndentChar">
    <w:name w:val="Body Text Indent Char"/>
    <w:basedOn w:val="DefaultParagraphFont"/>
    <w:link w:val="BodyTextIndent"/>
    <w:uiPriority w:val="99"/>
    <w:rsid w:val="00DD2F5F"/>
    <w:rPr>
      <w:rFonts w:ascii="Cambria" w:eastAsia="MS Mincho" w:hAnsi="Cambria" w:cs="Cambria"/>
      <w:sz w:val="22"/>
      <w:lang w:eastAsia="fr-FR"/>
    </w:rPr>
  </w:style>
  <w:style w:type="paragraph" w:customStyle="1" w:styleId="Figuretitle">
    <w:name w:val="Figure title"/>
    <w:basedOn w:val="BodyText"/>
    <w:next w:val="BodyText"/>
    <w:rsid w:val="00931D4E"/>
    <w:pPr>
      <w:suppressAutoHyphens/>
      <w:spacing w:before="240" w:after="360" w:line="230" w:lineRule="atLeast"/>
      <w:jc w:val="center"/>
    </w:pPr>
    <w:rPr>
      <w:b/>
    </w:rPr>
  </w:style>
  <w:style w:type="paragraph" w:customStyle="1" w:styleId="Note">
    <w:name w:val="Note"/>
    <w:basedOn w:val="BodyText"/>
    <w:next w:val="BodyText"/>
    <w:rsid w:val="003E3272"/>
    <w:pPr>
      <w:tabs>
        <w:tab w:val="left" w:pos="960"/>
      </w:tabs>
      <w:spacing w:after="240"/>
    </w:pPr>
    <w:rPr>
      <w:sz w:val="20"/>
    </w:rPr>
  </w:style>
  <w:style w:type="paragraph" w:styleId="Footer">
    <w:name w:val="footer"/>
    <w:basedOn w:val="Normal"/>
    <w:link w:val="FooterChar"/>
    <w:uiPriority w:val="99"/>
    <w:rsid w:val="00DB201D"/>
    <w:pPr>
      <w:tabs>
        <w:tab w:val="right" w:pos="9752"/>
      </w:tabs>
      <w:spacing w:after="0" w:line="220" w:lineRule="exact"/>
    </w:pPr>
    <w:rPr>
      <w:rFonts w:eastAsia="MS Mincho" w:cs="Cambria"/>
      <w:szCs w:val="20"/>
      <w:lang w:eastAsia="fr-FR"/>
    </w:rPr>
  </w:style>
  <w:style w:type="character" w:customStyle="1" w:styleId="FooterChar">
    <w:name w:val="Footer Char"/>
    <w:basedOn w:val="DefaultParagraphFont"/>
    <w:link w:val="Footer"/>
    <w:uiPriority w:val="99"/>
    <w:rsid w:val="00DB201D"/>
    <w:rPr>
      <w:rFonts w:ascii="Cambria" w:eastAsia="MS Mincho" w:hAnsi="Cambria" w:cs="Cambria"/>
      <w:sz w:val="22"/>
      <w:lang w:eastAsia="fr-FR"/>
    </w:rPr>
  </w:style>
  <w:style w:type="paragraph" w:customStyle="1" w:styleId="RefNorm">
    <w:name w:val="RefNorm"/>
    <w:basedOn w:val="BodyText"/>
    <w:rsid w:val="00643E44"/>
    <w:pPr>
      <w:spacing w:after="240" w:line="230" w:lineRule="atLeast"/>
    </w:pPr>
  </w:style>
  <w:style w:type="paragraph" w:customStyle="1" w:styleId="Tabletitle">
    <w:name w:val="Table title"/>
    <w:basedOn w:val="BodyText"/>
    <w:next w:val="Tableheader"/>
    <w:link w:val="TabletitleChar"/>
    <w:rsid w:val="00AF50DD"/>
    <w:pPr>
      <w:keepNext/>
      <w:suppressAutoHyphens/>
      <w:autoSpaceDE w:val="0"/>
      <w:autoSpaceDN w:val="0"/>
      <w:adjustRightInd w:val="0"/>
      <w:spacing w:before="120" w:line="230" w:lineRule="exact"/>
      <w:jc w:val="center"/>
    </w:pPr>
    <w:rPr>
      <w:b/>
      <w:szCs w:val="24"/>
    </w:rPr>
  </w:style>
  <w:style w:type="paragraph" w:customStyle="1" w:styleId="Tableheader">
    <w:name w:val="Table header"/>
    <w:basedOn w:val="Tablebody"/>
    <w:rsid w:val="00AF291C"/>
    <w:rPr>
      <w:b/>
    </w:rPr>
  </w:style>
  <w:style w:type="paragraph" w:customStyle="1" w:styleId="Tablebody">
    <w:name w:val="Table body"/>
    <w:basedOn w:val="BodyText"/>
    <w:link w:val="TablebodyChar"/>
    <w:rsid w:val="00AF291C"/>
    <w:pPr>
      <w:spacing w:before="60" w:after="60"/>
      <w:jc w:val="left"/>
    </w:pPr>
    <w:rPr>
      <w:rFonts w:eastAsia="Times New Roman"/>
    </w:rPr>
  </w:style>
  <w:style w:type="character" w:customStyle="1" w:styleId="TablebodyChar">
    <w:name w:val="Table body Char"/>
    <w:link w:val="Tablebody"/>
    <w:locked/>
    <w:rsid w:val="00AF291C"/>
    <w:rPr>
      <w:rFonts w:ascii="Cambria" w:eastAsia="Times New Roman" w:hAnsi="Cambria" w:cs="Cambria"/>
      <w:sz w:val="22"/>
      <w:lang w:eastAsia="fr-FR"/>
    </w:rPr>
  </w:style>
  <w:style w:type="character" w:customStyle="1" w:styleId="TabletitleChar">
    <w:name w:val="Table title Char"/>
    <w:link w:val="Tabletitle"/>
    <w:locked/>
    <w:rsid w:val="00AF50DD"/>
    <w:rPr>
      <w:rFonts w:ascii="Cambria" w:eastAsia="MS Mincho" w:hAnsi="Cambria" w:cs="Cambria"/>
      <w:b/>
      <w:sz w:val="22"/>
      <w:szCs w:val="24"/>
      <w:lang w:eastAsia="fr-FR"/>
    </w:rPr>
  </w:style>
  <w:style w:type="paragraph" w:customStyle="1" w:styleId="Terms">
    <w:name w:val="Term(s)"/>
    <w:basedOn w:val="BodyText"/>
    <w:next w:val="Definition"/>
    <w:rsid w:val="004706A8"/>
    <w:pPr>
      <w:keepNext/>
      <w:suppressAutoHyphens/>
      <w:spacing w:after="0" w:line="230" w:lineRule="atLeast"/>
    </w:pPr>
    <w:rPr>
      <w:b/>
    </w:rPr>
  </w:style>
  <w:style w:type="paragraph" w:customStyle="1" w:styleId="TermNum">
    <w:name w:val="TermNum"/>
    <w:basedOn w:val="BodyText"/>
    <w:next w:val="Terms"/>
    <w:rsid w:val="004706A8"/>
    <w:pPr>
      <w:keepNext/>
      <w:spacing w:after="0" w:line="230" w:lineRule="atLeast"/>
    </w:pPr>
    <w:rPr>
      <w:b/>
    </w:rPr>
  </w:style>
  <w:style w:type="paragraph" w:styleId="TOC1">
    <w:name w:val="toc 1"/>
    <w:basedOn w:val="Normal"/>
    <w:next w:val="Normal"/>
    <w:uiPriority w:val="39"/>
    <w:rsid w:val="00DB201D"/>
    <w:pPr>
      <w:tabs>
        <w:tab w:val="left" w:pos="720"/>
        <w:tab w:val="right" w:leader="dot" w:pos="9752"/>
      </w:tabs>
      <w:suppressAutoHyphens/>
      <w:spacing w:before="120" w:after="0" w:line="230" w:lineRule="atLeast"/>
      <w:ind w:left="720" w:right="500" w:hanging="720"/>
    </w:pPr>
    <w:rPr>
      <w:rFonts w:eastAsia="MS Mincho" w:cs="Cambria"/>
      <w:b/>
      <w:szCs w:val="20"/>
      <w:lang w:eastAsia="fr-FR"/>
    </w:rPr>
  </w:style>
  <w:style w:type="paragraph" w:styleId="TOC2">
    <w:name w:val="toc 2"/>
    <w:basedOn w:val="TOC1"/>
    <w:next w:val="Normal"/>
    <w:uiPriority w:val="39"/>
    <w:rsid w:val="00DB201D"/>
    <w:pPr>
      <w:spacing w:before="0"/>
    </w:pPr>
  </w:style>
  <w:style w:type="paragraph" w:styleId="TOC3">
    <w:name w:val="toc 3"/>
    <w:basedOn w:val="TOC2"/>
    <w:next w:val="Normal"/>
    <w:uiPriority w:val="39"/>
    <w:rsid w:val="00DB201D"/>
  </w:style>
  <w:style w:type="paragraph" w:styleId="TOC9">
    <w:name w:val="toc 9"/>
    <w:basedOn w:val="TOC1"/>
    <w:next w:val="Normal"/>
    <w:uiPriority w:val="39"/>
    <w:rsid w:val="00DB201D"/>
    <w:pPr>
      <w:tabs>
        <w:tab w:val="clear" w:pos="720"/>
      </w:tabs>
      <w:ind w:left="0" w:firstLine="0"/>
    </w:pPr>
  </w:style>
  <w:style w:type="paragraph" w:customStyle="1" w:styleId="zzContents">
    <w:name w:val="zzContents"/>
    <w:basedOn w:val="Normal"/>
    <w:next w:val="TOC1"/>
    <w:rsid w:val="00DB201D"/>
    <w:pPr>
      <w:keepNext/>
      <w:pageBreakBefore/>
      <w:suppressAutoHyphens/>
      <w:spacing w:before="960" w:after="310" w:line="310" w:lineRule="exact"/>
    </w:pPr>
    <w:rPr>
      <w:rFonts w:eastAsia="MS Mincho" w:cs="Cambria"/>
      <w:b/>
      <w:sz w:val="30"/>
      <w:szCs w:val="20"/>
      <w:lang w:eastAsia="fr-FR"/>
    </w:rPr>
  </w:style>
  <w:style w:type="paragraph" w:customStyle="1" w:styleId="zzCover">
    <w:name w:val="zzCover"/>
    <w:basedOn w:val="Normal"/>
    <w:rsid w:val="00DB201D"/>
    <w:pPr>
      <w:spacing w:after="220" w:line="230" w:lineRule="atLeast"/>
      <w:jc w:val="right"/>
    </w:pPr>
    <w:rPr>
      <w:rFonts w:eastAsia="MS Mincho" w:cs="Cambria"/>
      <w:b/>
      <w:color w:val="000000"/>
      <w:sz w:val="26"/>
      <w:szCs w:val="20"/>
      <w:lang w:eastAsia="fr-FR"/>
    </w:rPr>
  </w:style>
  <w:style w:type="table" w:styleId="TableGrid">
    <w:name w:val="Table Grid"/>
    <w:basedOn w:val="TableNormal"/>
    <w:rsid w:val="00DB201D"/>
    <w:rPr>
      <w:rFonts w:ascii="Cambria" w:eastAsia="Cambria" w:hAnsi="Cambria" w:cs="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BodyText"/>
    <w:rsid w:val="00ED059D"/>
    <w:pPr>
      <w:spacing w:after="240" w:line="240" w:lineRule="atLeast"/>
    </w:pPr>
    <w:rPr>
      <w:sz w:val="23"/>
      <w:szCs w:val="23"/>
    </w:rPr>
  </w:style>
  <w:style w:type="paragraph" w:customStyle="1" w:styleId="ForewordTitle">
    <w:name w:val="Foreword Title"/>
    <w:basedOn w:val="BodyText"/>
    <w:rsid w:val="00DB201D"/>
    <w:pPr>
      <w:keepNext/>
      <w:pageBreakBefore/>
      <w:suppressAutoHyphens/>
      <w:spacing w:before="310" w:after="310" w:line="310" w:lineRule="atLeast"/>
      <w:outlineLvl w:val="0"/>
    </w:pPr>
    <w:rPr>
      <w:rFonts w:eastAsia="Times New Roman"/>
      <w:b/>
      <w:sz w:val="28"/>
    </w:rPr>
  </w:style>
  <w:style w:type="paragraph" w:customStyle="1" w:styleId="IntroTitle">
    <w:name w:val="Intro Title"/>
    <w:basedOn w:val="BodyText"/>
    <w:rsid w:val="00DB201D"/>
    <w:pPr>
      <w:keepNext/>
      <w:pageBreakBefore/>
      <w:suppressAutoHyphens/>
      <w:spacing w:before="310" w:after="310" w:line="310" w:lineRule="atLeast"/>
      <w:outlineLvl w:val="0"/>
    </w:pPr>
    <w:rPr>
      <w:rFonts w:eastAsia="Times New Roman"/>
      <w:b/>
      <w:sz w:val="28"/>
    </w:rPr>
  </w:style>
  <w:style w:type="paragraph" w:customStyle="1" w:styleId="BiblioEntry">
    <w:name w:val="Biblio Entry"/>
    <w:basedOn w:val="BodyText"/>
    <w:rsid w:val="00907BE4"/>
    <w:pPr>
      <w:autoSpaceDE w:val="0"/>
      <w:autoSpaceDN w:val="0"/>
      <w:adjustRightInd w:val="0"/>
      <w:spacing w:after="240" w:line="240" w:lineRule="atLeast"/>
    </w:pPr>
    <w:rPr>
      <w:szCs w:val="24"/>
    </w:rPr>
  </w:style>
  <w:style w:type="paragraph" w:customStyle="1" w:styleId="KeyTitle">
    <w:name w:val="Key Title"/>
    <w:basedOn w:val="BodyText"/>
    <w:next w:val="KeyText"/>
    <w:rsid w:val="00BB1209"/>
    <w:pPr>
      <w:keepNext/>
      <w:tabs>
        <w:tab w:val="left" w:pos="346"/>
      </w:tabs>
      <w:spacing w:after="60" w:line="220" w:lineRule="atLeast"/>
      <w:ind w:left="346" w:hanging="346"/>
    </w:pPr>
    <w:rPr>
      <w:rFonts w:eastAsia="Times New Roman"/>
      <w:b/>
      <w:sz w:val="18"/>
    </w:rPr>
  </w:style>
  <w:style w:type="paragraph" w:customStyle="1" w:styleId="KeyText">
    <w:name w:val="Key Text"/>
    <w:basedOn w:val="BodyText"/>
    <w:rsid w:val="00DB201D"/>
    <w:pPr>
      <w:tabs>
        <w:tab w:val="left" w:pos="346"/>
      </w:tabs>
      <w:spacing w:after="60" w:line="220" w:lineRule="atLeast"/>
      <w:ind w:left="346" w:hanging="346"/>
    </w:pPr>
    <w:rPr>
      <w:sz w:val="20"/>
    </w:rPr>
  </w:style>
  <w:style w:type="paragraph" w:customStyle="1" w:styleId="FigureImage">
    <w:name w:val="Figure Image"/>
    <w:basedOn w:val="Normal"/>
    <w:rsid w:val="00DB201D"/>
    <w:pPr>
      <w:keepNext/>
      <w:spacing w:before="240" w:line="240" w:lineRule="atLeast"/>
      <w:jc w:val="center"/>
    </w:pPr>
    <w:rPr>
      <w:rFonts w:eastAsia="Times New Roman"/>
    </w:rPr>
  </w:style>
  <w:style w:type="paragraph" w:customStyle="1" w:styleId="BiblioTitle">
    <w:name w:val="Biblio Title"/>
    <w:basedOn w:val="BodyText"/>
    <w:next w:val="BiblioEntry"/>
    <w:rsid w:val="00DB201D"/>
    <w:pPr>
      <w:pageBreakBefore/>
      <w:spacing w:after="760" w:line="280" w:lineRule="atLeast"/>
      <w:jc w:val="center"/>
      <w:outlineLvl w:val="0"/>
    </w:pPr>
    <w:rPr>
      <w:rFonts w:eastAsia="Times New Roman"/>
      <w:b/>
      <w:sz w:val="28"/>
    </w:rPr>
  </w:style>
  <w:style w:type="paragraph" w:customStyle="1" w:styleId="Figurenote">
    <w:name w:val="Figure note"/>
    <w:basedOn w:val="BodyText"/>
    <w:rsid w:val="00DB201D"/>
    <w:pPr>
      <w:tabs>
        <w:tab w:val="left" w:pos="965"/>
      </w:tabs>
      <w:spacing w:after="240" w:line="220" w:lineRule="atLeast"/>
    </w:pPr>
    <w:rPr>
      <w:rFonts w:eastAsia="Times New Roman"/>
      <w:sz w:val="20"/>
    </w:rPr>
  </w:style>
  <w:style w:type="paragraph" w:customStyle="1" w:styleId="Dimension100">
    <w:name w:val="Dimension_100"/>
    <w:basedOn w:val="BodyText"/>
    <w:rsid w:val="00DB201D"/>
    <w:pPr>
      <w:spacing w:after="60" w:line="220" w:lineRule="atLeast"/>
      <w:jc w:val="right"/>
    </w:pPr>
    <w:rPr>
      <w:rFonts w:eastAsia="Times New Roman"/>
      <w:sz w:val="20"/>
    </w:rPr>
  </w:style>
  <w:style w:type="paragraph" w:styleId="BodyTextIndent2">
    <w:name w:val="Body Text Indent 2"/>
    <w:basedOn w:val="BodyText"/>
    <w:link w:val="BodyTextIndent2Char"/>
    <w:uiPriority w:val="99"/>
    <w:semiHidden/>
    <w:unhideWhenUsed/>
    <w:rsid w:val="00643377"/>
    <w:pPr>
      <w:spacing w:line="480" w:lineRule="auto"/>
      <w:ind w:left="283"/>
    </w:pPr>
  </w:style>
  <w:style w:type="character" w:customStyle="1" w:styleId="BodyTextIndent2Char">
    <w:name w:val="Body Text Indent 2 Char"/>
    <w:basedOn w:val="DefaultParagraphFont"/>
    <w:link w:val="BodyTextIndent2"/>
    <w:uiPriority w:val="99"/>
    <w:semiHidden/>
    <w:rsid w:val="00643377"/>
    <w:rPr>
      <w:rFonts w:ascii="Cambria" w:eastAsia="MS Mincho" w:hAnsi="Cambria" w:cs="Cambria"/>
      <w:sz w:val="22"/>
      <w:lang w:eastAsia="fr-FR"/>
    </w:rPr>
  </w:style>
  <w:style w:type="paragraph" w:customStyle="1" w:styleId="Tablefooternote">
    <w:name w:val="Table footer note"/>
    <w:basedOn w:val="BodyText"/>
    <w:qFormat/>
    <w:rsid w:val="00AF291C"/>
    <w:pPr>
      <w:tabs>
        <w:tab w:val="left" w:pos="346"/>
      </w:tabs>
      <w:spacing w:before="60" w:after="60" w:line="200" w:lineRule="atLeast"/>
    </w:pPr>
    <w:rPr>
      <w:sz w:val="20"/>
    </w:rPr>
  </w:style>
  <w:style w:type="paragraph" w:customStyle="1" w:styleId="Tablefooter">
    <w:name w:val="Table footer"/>
    <w:basedOn w:val="BodyText"/>
    <w:rsid w:val="00AF291C"/>
    <w:pPr>
      <w:tabs>
        <w:tab w:val="left" w:pos="346"/>
      </w:tabs>
      <w:spacing w:before="60" w:after="60" w:line="200" w:lineRule="atLeast"/>
    </w:pPr>
    <w:rPr>
      <w:sz w:val="20"/>
    </w:rPr>
  </w:style>
  <w:style w:type="paragraph" w:customStyle="1" w:styleId="Formula">
    <w:name w:val="Formula"/>
    <w:basedOn w:val="BodyText"/>
    <w:next w:val="BodyText"/>
    <w:rsid w:val="00931D4E"/>
    <w:pPr>
      <w:tabs>
        <w:tab w:val="right" w:pos="9749"/>
      </w:tabs>
      <w:spacing w:after="220" w:line="240" w:lineRule="atLeast"/>
      <w:ind w:left="403"/>
    </w:pPr>
  </w:style>
  <w:style w:type="paragraph" w:styleId="BodyTextIndent3">
    <w:name w:val="Body Text Indent 3"/>
    <w:basedOn w:val="BodyText"/>
    <w:link w:val="BodyTextIndent3Char"/>
    <w:uiPriority w:val="99"/>
    <w:semiHidden/>
    <w:unhideWhenUsed/>
    <w:rsid w:val="00643377"/>
    <w:pPr>
      <w:ind w:left="283"/>
    </w:pPr>
    <w:rPr>
      <w:szCs w:val="16"/>
    </w:rPr>
  </w:style>
  <w:style w:type="character" w:customStyle="1" w:styleId="BodyTextIndent3Char">
    <w:name w:val="Body Text Indent 3 Char"/>
    <w:basedOn w:val="DefaultParagraphFont"/>
    <w:link w:val="BodyTextIndent3"/>
    <w:uiPriority w:val="99"/>
    <w:semiHidden/>
    <w:rsid w:val="00643377"/>
    <w:rPr>
      <w:rFonts w:ascii="Cambria" w:eastAsia="MS Mincho" w:hAnsi="Cambria" w:cs="Cambria"/>
      <w:sz w:val="22"/>
      <w:szCs w:val="16"/>
      <w:lang w:eastAsia="fr-FR"/>
    </w:rPr>
  </w:style>
  <w:style w:type="paragraph" w:customStyle="1" w:styleId="Dimension75">
    <w:name w:val="Dimension_75"/>
    <w:basedOn w:val="Dimension100"/>
    <w:rsid w:val="00643377"/>
    <w:pPr>
      <w:keepNext/>
      <w:ind w:right="1253"/>
    </w:pPr>
    <w:rPr>
      <w:rFonts w:eastAsia="Calibri" w:cs="Times New Roman"/>
      <w:szCs w:val="22"/>
      <w:lang w:val="fr-FR" w:eastAsia="en-US"/>
    </w:rPr>
  </w:style>
  <w:style w:type="paragraph" w:customStyle="1" w:styleId="p2">
    <w:name w:val="p2"/>
    <w:basedOn w:val="BodyText"/>
    <w:next w:val="BodyText"/>
    <w:rsid w:val="004F2B29"/>
    <w:pPr>
      <w:tabs>
        <w:tab w:val="left" w:pos="562"/>
      </w:tabs>
      <w:spacing w:after="240" w:line="240" w:lineRule="atLeast"/>
    </w:pPr>
  </w:style>
  <w:style w:type="paragraph" w:customStyle="1" w:styleId="p3">
    <w:name w:val="p3"/>
    <w:basedOn w:val="BodyText"/>
    <w:next w:val="BodyText"/>
    <w:rsid w:val="004F2B29"/>
    <w:pPr>
      <w:tabs>
        <w:tab w:val="left" w:pos="720"/>
      </w:tabs>
      <w:spacing w:after="240" w:line="240" w:lineRule="atLeast"/>
    </w:pPr>
  </w:style>
  <w:style w:type="paragraph" w:customStyle="1" w:styleId="p4">
    <w:name w:val="p4"/>
    <w:basedOn w:val="BodyText"/>
    <w:next w:val="BodyText"/>
    <w:rsid w:val="00CE0F0E"/>
    <w:pPr>
      <w:tabs>
        <w:tab w:val="left" w:pos="964"/>
      </w:tabs>
      <w:spacing w:after="240" w:line="240" w:lineRule="atLeast"/>
    </w:pPr>
  </w:style>
  <w:style w:type="paragraph" w:customStyle="1" w:styleId="p5">
    <w:name w:val="p5"/>
    <w:basedOn w:val="BodyText"/>
    <w:next w:val="BodyText"/>
    <w:rsid w:val="00CE0F0E"/>
    <w:pPr>
      <w:tabs>
        <w:tab w:val="left" w:pos="1230"/>
      </w:tabs>
      <w:spacing w:after="240" w:line="240" w:lineRule="atLeast"/>
    </w:pPr>
  </w:style>
  <w:style w:type="paragraph" w:customStyle="1" w:styleId="p6">
    <w:name w:val="p6"/>
    <w:basedOn w:val="BodyText"/>
    <w:next w:val="BodyText"/>
    <w:rsid w:val="00CE0F0E"/>
    <w:pPr>
      <w:tabs>
        <w:tab w:val="left" w:pos="1474"/>
      </w:tabs>
      <w:spacing w:after="240" w:line="240" w:lineRule="atLeast"/>
    </w:pPr>
  </w:style>
  <w:style w:type="paragraph" w:customStyle="1" w:styleId="Example">
    <w:name w:val="Example"/>
    <w:basedOn w:val="BodyText"/>
    <w:next w:val="BodyText"/>
    <w:rsid w:val="003E3272"/>
    <w:pPr>
      <w:tabs>
        <w:tab w:val="left" w:pos="1354"/>
      </w:tabs>
      <w:spacing w:after="240" w:line="220" w:lineRule="atLeast"/>
    </w:pPr>
    <w:rPr>
      <w:sz w:val="20"/>
    </w:rPr>
  </w:style>
  <w:style w:type="paragraph" w:customStyle="1" w:styleId="Tablebody-">
    <w:name w:val="Table body (-)"/>
    <w:basedOn w:val="Tablebody"/>
    <w:rsid w:val="00AF291C"/>
    <w:rPr>
      <w:rFonts w:eastAsia="Calibri" w:cs="Times New Roman"/>
      <w:sz w:val="20"/>
      <w:szCs w:val="22"/>
      <w:lang w:eastAsia="en-US"/>
    </w:rPr>
  </w:style>
  <w:style w:type="paragraph" w:customStyle="1" w:styleId="Tablebody--">
    <w:name w:val="Table body (--)"/>
    <w:basedOn w:val="Tablebody"/>
    <w:rsid w:val="00EE0609"/>
    <w:rPr>
      <w:rFonts w:eastAsia="Calibri" w:cs="Times New Roman"/>
      <w:sz w:val="18"/>
      <w:szCs w:val="22"/>
      <w:lang w:eastAsia="en-US"/>
    </w:rPr>
  </w:style>
  <w:style w:type="paragraph" w:customStyle="1" w:styleId="Tableheader-">
    <w:name w:val="Table header (-)"/>
    <w:basedOn w:val="Tablebody-"/>
    <w:rsid w:val="00643377"/>
  </w:style>
  <w:style w:type="paragraph" w:styleId="FootnoteText">
    <w:name w:val="footnote text"/>
    <w:basedOn w:val="Normal"/>
    <w:link w:val="FootnoteTextChar"/>
    <w:uiPriority w:val="99"/>
    <w:rsid w:val="00171579"/>
    <w:pPr>
      <w:spacing w:after="0" w:line="240" w:lineRule="auto"/>
    </w:pPr>
    <w:rPr>
      <w:sz w:val="20"/>
      <w:szCs w:val="20"/>
    </w:rPr>
  </w:style>
  <w:style w:type="character" w:customStyle="1" w:styleId="FootnoteTextChar">
    <w:name w:val="Footnote Text Char"/>
    <w:basedOn w:val="DefaultParagraphFont"/>
    <w:link w:val="FootnoteText"/>
    <w:uiPriority w:val="99"/>
    <w:rsid w:val="00DD2F5F"/>
    <w:rPr>
      <w:rFonts w:ascii="Cambria" w:hAnsi="Cambria"/>
      <w:lang w:eastAsia="en-US"/>
    </w:rPr>
  </w:style>
  <w:style w:type="character" w:styleId="FootnoteReference">
    <w:name w:val="footnote reference"/>
    <w:basedOn w:val="DefaultParagraphFont"/>
    <w:uiPriority w:val="99"/>
    <w:rsid w:val="00EA399C"/>
    <w:rPr>
      <w:vertAlign w:val="superscript"/>
    </w:rPr>
  </w:style>
  <w:style w:type="paragraph" w:styleId="TOAHeading">
    <w:name w:val="toa heading"/>
    <w:basedOn w:val="Normal"/>
    <w:next w:val="Normal"/>
    <w:uiPriority w:val="99"/>
    <w:semiHidden/>
    <w:rsid w:val="00943AE8"/>
    <w:pPr>
      <w:spacing w:before="120"/>
    </w:pPr>
    <w:rPr>
      <w:rFonts w:asciiTheme="majorHAnsi" w:eastAsiaTheme="majorEastAsia" w:hAnsiTheme="majorHAnsi" w:cstheme="majorBidi"/>
      <w:b/>
      <w:bCs/>
      <w:sz w:val="24"/>
      <w:szCs w:val="24"/>
    </w:rPr>
  </w:style>
  <w:style w:type="paragraph" w:styleId="Signature">
    <w:name w:val="Signature"/>
    <w:basedOn w:val="Normal"/>
    <w:link w:val="SignatureChar"/>
    <w:uiPriority w:val="99"/>
    <w:unhideWhenUsed/>
    <w:rsid w:val="00643377"/>
    <w:pPr>
      <w:spacing w:after="0" w:line="240" w:lineRule="auto"/>
      <w:ind w:left="4252"/>
    </w:pPr>
  </w:style>
  <w:style w:type="character" w:customStyle="1" w:styleId="SignatureChar">
    <w:name w:val="Signature Char"/>
    <w:basedOn w:val="DefaultParagraphFont"/>
    <w:link w:val="Signature"/>
    <w:uiPriority w:val="99"/>
    <w:rsid w:val="00643377"/>
    <w:rPr>
      <w:sz w:val="22"/>
      <w:szCs w:val="22"/>
      <w:lang w:eastAsia="en-US"/>
    </w:rPr>
  </w:style>
  <w:style w:type="paragraph" w:styleId="ListBullet">
    <w:name w:val="List Bullet"/>
    <w:basedOn w:val="BodyText"/>
    <w:uiPriority w:val="99"/>
    <w:semiHidden/>
    <w:rsid w:val="00D217B7"/>
    <w:pPr>
      <w:numPr>
        <w:numId w:val="12"/>
      </w:numPr>
      <w:spacing w:after="240"/>
    </w:pPr>
  </w:style>
  <w:style w:type="paragraph" w:styleId="ListBullet2">
    <w:name w:val="List Bullet 2"/>
    <w:basedOn w:val="BodyText"/>
    <w:uiPriority w:val="99"/>
    <w:semiHidden/>
    <w:rsid w:val="00D217B7"/>
    <w:pPr>
      <w:numPr>
        <w:numId w:val="13"/>
      </w:numPr>
      <w:spacing w:after="240"/>
      <w:contextualSpacing/>
    </w:pPr>
  </w:style>
  <w:style w:type="paragraph" w:customStyle="1" w:styleId="Tableheader--">
    <w:name w:val="Table header (--)"/>
    <w:basedOn w:val="Tablebody--"/>
    <w:rsid w:val="00643377"/>
  </w:style>
  <w:style w:type="paragraph" w:customStyle="1" w:styleId="Code">
    <w:name w:val="Code"/>
    <w:basedOn w:val="BodyText"/>
    <w:uiPriority w:val="16"/>
    <w:qFormat/>
    <w:rsid w:val="006213A5"/>
    <w:pPr>
      <w:spacing w:after="0" w:line="240" w:lineRule="atLeast"/>
    </w:pPr>
    <w:rPr>
      <w:rFonts w:ascii="Courier New" w:hAnsi="Courier New"/>
    </w:rPr>
  </w:style>
  <w:style w:type="paragraph" w:customStyle="1" w:styleId="BodyTextCenter">
    <w:name w:val="Body Text_Center"/>
    <w:basedOn w:val="BodyText"/>
    <w:rsid w:val="006213A5"/>
    <w:pPr>
      <w:spacing w:after="240" w:line="240" w:lineRule="atLeast"/>
      <w:jc w:val="center"/>
    </w:pPr>
  </w:style>
  <w:style w:type="paragraph" w:customStyle="1" w:styleId="BiblioDescription">
    <w:name w:val="Biblio Description"/>
    <w:basedOn w:val="BodyText"/>
    <w:next w:val="BiblioEntry"/>
    <w:rsid w:val="006213A5"/>
    <w:pPr>
      <w:spacing w:after="240" w:line="240" w:lineRule="atLeast"/>
    </w:pPr>
  </w:style>
  <w:style w:type="character" w:styleId="Hyperlink">
    <w:name w:val="Hyperlink"/>
    <w:basedOn w:val="DefaultParagraphFont"/>
    <w:uiPriority w:val="99"/>
    <w:unhideWhenUsed/>
    <w:rsid w:val="00A53290"/>
    <w:rPr>
      <w:color w:val="0000FF" w:themeColor="hyperlink"/>
      <w:u w:val="single"/>
    </w:rPr>
  </w:style>
  <w:style w:type="paragraph" w:styleId="ListBullet3">
    <w:name w:val="List Bullet 3"/>
    <w:basedOn w:val="BodyText"/>
    <w:uiPriority w:val="99"/>
    <w:semiHidden/>
    <w:rsid w:val="00615649"/>
    <w:pPr>
      <w:numPr>
        <w:numId w:val="3"/>
      </w:numPr>
      <w:spacing w:after="240"/>
      <w:ind w:left="1008"/>
    </w:pPr>
  </w:style>
  <w:style w:type="paragraph" w:styleId="ListBullet4">
    <w:name w:val="List Bullet 4"/>
    <w:basedOn w:val="BodyText"/>
    <w:uiPriority w:val="99"/>
    <w:semiHidden/>
    <w:rsid w:val="00615649"/>
    <w:pPr>
      <w:numPr>
        <w:numId w:val="4"/>
      </w:numPr>
      <w:spacing w:after="240"/>
      <w:ind w:left="1354"/>
    </w:pPr>
  </w:style>
  <w:style w:type="paragraph" w:styleId="ListBullet5">
    <w:name w:val="List Bullet 5"/>
    <w:basedOn w:val="BodyText"/>
    <w:uiPriority w:val="99"/>
    <w:semiHidden/>
    <w:rsid w:val="00615649"/>
    <w:pPr>
      <w:numPr>
        <w:numId w:val="5"/>
      </w:numPr>
      <w:spacing w:after="240"/>
      <w:ind w:left="1714"/>
    </w:pPr>
  </w:style>
  <w:style w:type="paragraph" w:customStyle="1" w:styleId="ANNEXZ">
    <w:name w:val="ANNEXZ"/>
    <w:basedOn w:val="Normal"/>
    <w:rsid w:val="00642581"/>
    <w:pPr>
      <w:keepNext/>
      <w:pageBreakBefore/>
      <w:numPr>
        <w:numId w:val="11"/>
      </w:numPr>
      <w:autoSpaceDE w:val="0"/>
      <w:autoSpaceDN w:val="0"/>
      <w:adjustRightInd w:val="0"/>
      <w:spacing w:before="0" w:after="760" w:line="310" w:lineRule="exact"/>
      <w:jc w:val="center"/>
      <w:outlineLvl w:val="0"/>
    </w:pPr>
    <w:rPr>
      <w:b/>
      <w:sz w:val="28"/>
      <w:szCs w:val="24"/>
    </w:rPr>
  </w:style>
  <w:style w:type="paragraph" w:customStyle="1" w:styleId="Notice">
    <w:name w:val="Notice"/>
    <w:basedOn w:val="BodyText"/>
    <w:rsid w:val="00FB57AA"/>
    <w:pPr>
      <w:spacing w:after="240" w:line="240" w:lineRule="atLeast"/>
    </w:pPr>
  </w:style>
  <w:style w:type="paragraph" w:styleId="PlainText">
    <w:name w:val="Plain Text"/>
    <w:basedOn w:val="Normal"/>
    <w:link w:val="PlainTextChar"/>
    <w:uiPriority w:val="99"/>
    <w:semiHidden/>
    <w:unhideWhenUsed/>
    <w:rsid w:val="002310B1"/>
    <w:pPr>
      <w:spacing w:after="0" w:line="240" w:lineRule="auto"/>
    </w:pPr>
    <w:rPr>
      <w:rFonts w:ascii="Consolas" w:hAnsi="Consolas"/>
      <w:color w:val="FF0000"/>
      <w:sz w:val="21"/>
      <w:szCs w:val="21"/>
    </w:rPr>
  </w:style>
  <w:style w:type="paragraph" w:customStyle="1" w:styleId="za2">
    <w:name w:val="za2"/>
    <w:basedOn w:val="Normal"/>
    <w:next w:val="BodyText"/>
    <w:link w:val="za2Char"/>
    <w:rsid w:val="00642581"/>
    <w:pPr>
      <w:keepNext/>
      <w:numPr>
        <w:ilvl w:val="1"/>
        <w:numId w:val="11"/>
      </w:numPr>
      <w:tabs>
        <w:tab w:val="left" w:pos="499"/>
        <w:tab w:val="left" w:pos="720"/>
      </w:tabs>
      <w:spacing w:before="270" w:after="240" w:line="270" w:lineRule="exact"/>
      <w:jc w:val="left"/>
      <w:outlineLvl w:val="0"/>
    </w:pPr>
    <w:rPr>
      <w:b/>
      <w:sz w:val="26"/>
    </w:rPr>
  </w:style>
  <w:style w:type="character" w:customStyle="1" w:styleId="za2Char">
    <w:name w:val="za2 Char"/>
    <w:basedOn w:val="DefaultParagraphFont"/>
    <w:link w:val="za2"/>
    <w:rsid w:val="006E3CA9"/>
    <w:rPr>
      <w:rFonts w:ascii="Cambria" w:hAnsi="Cambria"/>
      <w:b/>
      <w:sz w:val="26"/>
      <w:szCs w:val="22"/>
      <w:lang w:eastAsia="en-US"/>
    </w:rPr>
  </w:style>
  <w:style w:type="paragraph" w:customStyle="1" w:styleId="za3">
    <w:name w:val="za3"/>
    <w:basedOn w:val="Normal"/>
    <w:link w:val="za3Char"/>
    <w:rsid w:val="00642581"/>
    <w:pPr>
      <w:keepNext/>
      <w:numPr>
        <w:ilvl w:val="2"/>
        <w:numId w:val="11"/>
      </w:numPr>
      <w:tabs>
        <w:tab w:val="left" w:pos="851"/>
      </w:tabs>
      <w:spacing w:before="0" w:after="240" w:line="250" w:lineRule="exact"/>
      <w:jc w:val="left"/>
      <w:outlineLvl w:val="0"/>
    </w:pPr>
    <w:rPr>
      <w:b/>
      <w:sz w:val="24"/>
    </w:rPr>
  </w:style>
  <w:style w:type="character" w:customStyle="1" w:styleId="za3Char">
    <w:name w:val="za3 Char"/>
    <w:basedOn w:val="Heading2Char"/>
    <w:link w:val="za3"/>
    <w:rsid w:val="00B03E87"/>
    <w:rPr>
      <w:rFonts w:ascii="Cambria" w:eastAsia="MS Mincho" w:hAnsi="Cambria" w:cs="Cambria"/>
      <w:b/>
      <w:sz w:val="24"/>
      <w:szCs w:val="22"/>
      <w:lang w:eastAsia="en-US"/>
    </w:rPr>
  </w:style>
  <w:style w:type="paragraph" w:customStyle="1" w:styleId="za4">
    <w:name w:val="za4"/>
    <w:basedOn w:val="Normal"/>
    <w:link w:val="za4Char"/>
    <w:rsid w:val="00642581"/>
    <w:pPr>
      <w:keepNext/>
      <w:numPr>
        <w:ilvl w:val="3"/>
        <w:numId w:val="11"/>
      </w:numPr>
      <w:tabs>
        <w:tab w:val="left" w:pos="992"/>
      </w:tabs>
      <w:spacing w:before="0" w:after="240" w:line="240" w:lineRule="atLeast"/>
      <w:jc w:val="left"/>
      <w:outlineLvl w:val="0"/>
    </w:pPr>
    <w:rPr>
      <w:b/>
    </w:rPr>
  </w:style>
  <w:style w:type="character" w:customStyle="1" w:styleId="za4Char">
    <w:name w:val="za4 Char"/>
    <w:basedOn w:val="BodyTextChar"/>
    <w:link w:val="za4"/>
    <w:rsid w:val="00A670FA"/>
    <w:rPr>
      <w:rFonts w:ascii="Cambria" w:eastAsia="MS Mincho" w:hAnsi="Cambria" w:cs="Cambria"/>
      <w:b/>
      <w:sz w:val="22"/>
      <w:szCs w:val="22"/>
      <w:lang w:eastAsia="en-US"/>
    </w:rPr>
  </w:style>
  <w:style w:type="paragraph" w:customStyle="1" w:styleId="za5">
    <w:name w:val="za5"/>
    <w:basedOn w:val="Normal"/>
    <w:rsid w:val="00642581"/>
    <w:pPr>
      <w:keepNext/>
      <w:numPr>
        <w:ilvl w:val="4"/>
        <w:numId w:val="11"/>
      </w:numPr>
      <w:tabs>
        <w:tab w:val="left" w:pos="1106"/>
      </w:tabs>
      <w:spacing w:before="0" w:after="240" w:line="240" w:lineRule="atLeast"/>
      <w:jc w:val="left"/>
      <w:outlineLvl w:val="0"/>
    </w:pPr>
    <w:rPr>
      <w:b/>
    </w:rPr>
  </w:style>
  <w:style w:type="paragraph" w:customStyle="1" w:styleId="za6">
    <w:name w:val="za6"/>
    <w:basedOn w:val="Normal"/>
    <w:next w:val="BodyText"/>
    <w:rsid w:val="00642581"/>
    <w:pPr>
      <w:keepNext/>
      <w:numPr>
        <w:ilvl w:val="5"/>
        <w:numId w:val="11"/>
      </w:numPr>
      <w:tabs>
        <w:tab w:val="left" w:pos="1219"/>
      </w:tabs>
      <w:spacing w:before="0" w:after="240" w:line="240" w:lineRule="atLeast"/>
      <w:jc w:val="left"/>
      <w:outlineLvl w:val="0"/>
    </w:pPr>
    <w:rPr>
      <w:b/>
    </w:rPr>
  </w:style>
  <w:style w:type="paragraph" w:styleId="BalloonText">
    <w:name w:val="Balloon Text"/>
    <w:basedOn w:val="ForewordText"/>
    <w:link w:val="BalloonTextChar"/>
    <w:uiPriority w:val="99"/>
    <w:semiHidden/>
    <w:rsid w:val="00643E44"/>
    <w:pPr>
      <w:autoSpaceDE w:val="0"/>
      <w:autoSpaceDN w:val="0"/>
      <w:adjustRightInd w:val="0"/>
      <w:spacing w:after="200"/>
    </w:pPr>
    <w:rPr>
      <w:color w:val="FF0000"/>
      <w:sz w:val="22"/>
      <w:szCs w:val="22"/>
    </w:rPr>
  </w:style>
  <w:style w:type="character" w:customStyle="1" w:styleId="BalloonTextChar">
    <w:name w:val="Balloon Text Char"/>
    <w:basedOn w:val="DefaultParagraphFont"/>
    <w:link w:val="BalloonText"/>
    <w:uiPriority w:val="99"/>
    <w:semiHidden/>
    <w:rsid w:val="00DD2F5F"/>
    <w:rPr>
      <w:rFonts w:ascii="Cambria" w:eastAsia="MS Mincho" w:hAnsi="Cambria" w:cs="Cambria"/>
      <w:color w:val="FF0000"/>
      <w:sz w:val="22"/>
      <w:szCs w:val="22"/>
      <w:lang w:eastAsia="fr-FR"/>
    </w:rPr>
  </w:style>
  <w:style w:type="paragraph" w:styleId="Bibliography">
    <w:name w:val="Bibliography"/>
    <w:basedOn w:val="Normal"/>
    <w:next w:val="Normal"/>
    <w:uiPriority w:val="99"/>
    <w:semiHidden/>
    <w:rsid w:val="00643E44"/>
    <w:rPr>
      <w:color w:val="FF0000"/>
    </w:rPr>
  </w:style>
  <w:style w:type="character" w:styleId="SubtleReference">
    <w:name w:val="Subtle Reference"/>
    <w:basedOn w:val="DefaultParagraphFont"/>
    <w:uiPriority w:val="31"/>
    <w:semiHidden/>
    <w:qFormat/>
    <w:rsid w:val="00643E44"/>
    <w:rPr>
      <w:smallCaps/>
      <w:color w:val="C0504D" w:themeColor="accent2"/>
      <w:u w:val="single"/>
    </w:rPr>
  </w:style>
  <w:style w:type="paragraph" w:styleId="BodyText2">
    <w:name w:val="Body Text 2"/>
    <w:basedOn w:val="Normal"/>
    <w:link w:val="BodyText2Char"/>
    <w:uiPriority w:val="99"/>
    <w:semiHidden/>
    <w:unhideWhenUsed/>
    <w:rsid w:val="00643E44"/>
    <w:pPr>
      <w:spacing w:line="480" w:lineRule="auto"/>
    </w:pPr>
    <w:rPr>
      <w:color w:val="FF0000"/>
    </w:rPr>
  </w:style>
  <w:style w:type="character" w:customStyle="1" w:styleId="BodyText2Char">
    <w:name w:val="Body Text 2 Char"/>
    <w:basedOn w:val="DefaultParagraphFont"/>
    <w:link w:val="BodyText2"/>
    <w:uiPriority w:val="99"/>
    <w:semiHidden/>
    <w:rsid w:val="00643E44"/>
    <w:rPr>
      <w:color w:val="FF0000"/>
      <w:sz w:val="22"/>
      <w:szCs w:val="22"/>
      <w:lang w:eastAsia="en-US"/>
    </w:rPr>
  </w:style>
  <w:style w:type="paragraph" w:styleId="BodyText3">
    <w:name w:val="Body Text 3"/>
    <w:basedOn w:val="Normal"/>
    <w:link w:val="BodyText3Char"/>
    <w:uiPriority w:val="99"/>
    <w:semiHidden/>
    <w:unhideWhenUsed/>
    <w:rsid w:val="00643E44"/>
    <w:rPr>
      <w:color w:val="FF0000"/>
      <w:sz w:val="16"/>
      <w:szCs w:val="16"/>
    </w:rPr>
  </w:style>
  <w:style w:type="character" w:customStyle="1" w:styleId="BodyText3Char">
    <w:name w:val="Body Text 3 Char"/>
    <w:basedOn w:val="DefaultParagraphFont"/>
    <w:link w:val="BodyText3"/>
    <w:uiPriority w:val="99"/>
    <w:semiHidden/>
    <w:rsid w:val="00643E44"/>
    <w:rPr>
      <w:color w:val="FF0000"/>
      <w:sz w:val="16"/>
      <w:szCs w:val="16"/>
      <w:lang w:eastAsia="en-US"/>
    </w:rPr>
  </w:style>
  <w:style w:type="paragraph" w:styleId="BodyTextFirstIndent">
    <w:name w:val="Body Text First Indent"/>
    <w:basedOn w:val="BodyText"/>
    <w:link w:val="BodyTextFirstIndentChar"/>
    <w:uiPriority w:val="99"/>
    <w:semiHidden/>
    <w:unhideWhenUsed/>
    <w:rsid w:val="00643E44"/>
    <w:pPr>
      <w:spacing w:after="200" w:line="276" w:lineRule="auto"/>
      <w:ind w:firstLine="360"/>
      <w:jc w:val="left"/>
    </w:pPr>
    <w:rPr>
      <w:rFonts w:ascii="Calibri" w:eastAsia="Calibri" w:hAnsi="Calibri" w:cs="Times New Roman"/>
      <w:color w:val="FF0000"/>
      <w:szCs w:val="22"/>
      <w:lang w:eastAsia="en-US"/>
    </w:rPr>
  </w:style>
  <w:style w:type="character" w:customStyle="1" w:styleId="BodyTextFirstIndentChar">
    <w:name w:val="Body Text First Indent Char"/>
    <w:basedOn w:val="BodyTextChar"/>
    <w:link w:val="BodyTextFirstIndent"/>
    <w:uiPriority w:val="99"/>
    <w:semiHidden/>
    <w:rsid w:val="00643E44"/>
    <w:rPr>
      <w:rFonts w:ascii="Cambria" w:eastAsia="MS Mincho" w:hAnsi="Cambria" w:cs="Cambria"/>
      <w:color w:val="FF0000"/>
      <w:sz w:val="22"/>
      <w:szCs w:val="22"/>
      <w:lang w:eastAsia="en-US"/>
    </w:rPr>
  </w:style>
  <w:style w:type="paragraph" w:styleId="BodyTextFirstIndent2">
    <w:name w:val="Body Text First Indent 2"/>
    <w:basedOn w:val="BodyTextIndent"/>
    <w:link w:val="BodyTextFirstIndent2Char"/>
    <w:uiPriority w:val="99"/>
    <w:semiHidden/>
    <w:unhideWhenUsed/>
    <w:rsid w:val="00643E44"/>
    <w:pPr>
      <w:spacing w:after="200" w:line="276" w:lineRule="auto"/>
      <w:ind w:left="360" w:firstLine="360"/>
      <w:jc w:val="left"/>
    </w:pPr>
    <w:rPr>
      <w:rFonts w:ascii="Calibri" w:eastAsia="Calibri" w:hAnsi="Calibri" w:cs="Times New Roman"/>
      <w:color w:val="FF0000"/>
      <w:szCs w:val="22"/>
      <w:lang w:eastAsia="en-US"/>
    </w:rPr>
  </w:style>
  <w:style w:type="character" w:customStyle="1" w:styleId="BodyTextFirstIndent2Char">
    <w:name w:val="Body Text First Indent 2 Char"/>
    <w:basedOn w:val="BodyTextIndentChar"/>
    <w:link w:val="BodyTextFirstIndent2"/>
    <w:uiPriority w:val="99"/>
    <w:semiHidden/>
    <w:rsid w:val="00643E44"/>
    <w:rPr>
      <w:rFonts w:ascii="Cambria" w:eastAsia="MS Mincho" w:hAnsi="Cambria" w:cs="Cambria"/>
      <w:color w:val="FF0000"/>
      <w:sz w:val="22"/>
      <w:szCs w:val="22"/>
      <w:lang w:eastAsia="en-US"/>
    </w:rPr>
  </w:style>
  <w:style w:type="character" w:customStyle="1" w:styleId="PlainTextChar">
    <w:name w:val="Plain Text Char"/>
    <w:basedOn w:val="DefaultParagraphFont"/>
    <w:link w:val="PlainText"/>
    <w:uiPriority w:val="99"/>
    <w:semiHidden/>
    <w:rsid w:val="002310B1"/>
    <w:rPr>
      <w:rFonts w:ascii="Consolas" w:hAnsi="Consolas"/>
      <w:color w:val="FF0000"/>
      <w:sz w:val="21"/>
      <w:szCs w:val="21"/>
      <w:lang w:eastAsia="en-US"/>
    </w:rPr>
  </w:style>
  <w:style w:type="paragraph" w:styleId="Header">
    <w:name w:val="header"/>
    <w:basedOn w:val="Normal"/>
    <w:link w:val="HeaderChar"/>
    <w:uiPriority w:val="99"/>
    <w:unhideWhenUsed/>
    <w:rsid w:val="00FB7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F5F"/>
    <w:rPr>
      <w:rFonts w:ascii="Cambria" w:hAnsi="Cambria"/>
      <w:sz w:val="22"/>
      <w:szCs w:val="22"/>
      <w:lang w:eastAsia="en-US"/>
    </w:rPr>
  </w:style>
  <w:style w:type="paragraph" w:styleId="ListNumber">
    <w:name w:val="List Number"/>
    <w:basedOn w:val="BodyText"/>
    <w:uiPriority w:val="99"/>
    <w:semiHidden/>
    <w:rsid w:val="00726D50"/>
    <w:pPr>
      <w:numPr>
        <w:numId w:val="7"/>
      </w:numPr>
      <w:contextualSpacing/>
    </w:pPr>
  </w:style>
  <w:style w:type="paragraph" w:styleId="ListContinue">
    <w:name w:val="List Continue"/>
    <w:basedOn w:val="Normal"/>
    <w:uiPriority w:val="99"/>
    <w:semiHidden/>
    <w:rsid w:val="00E76401"/>
    <w:pPr>
      <w:ind w:left="283"/>
      <w:contextualSpacing/>
    </w:pPr>
  </w:style>
  <w:style w:type="paragraph" w:styleId="ListContinue2">
    <w:name w:val="List Continue 2"/>
    <w:basedOn w:val="BodyText"/>
    <w:rsid w:val="005C13C6"/>
    <w:pPr>
      <w:numPr>
        <w:numId w:val="17"/>
      </w:numPr>
      <w:spacing w:after="240"/>
      <w:ind w:left="720"/>
    </w:pPr>
  </w:style>
  <w:style w:type="paragraph" w:styleId="ListContinue3">
    <w:name w:val="List Continue 3"/>
    <w:basedOn w:val="BodyText"/>
    <w:rsid w:val="005C13C6"/>
    <w:pPr>
      <w:numPr>
        <w:numId w:val="18"/>
      </w:numPr>
      <w:spacing w:after="240"/>
      <w:ind w:left="1080"/>
    </w:pPr>
  </w:style>
  <w:style w:type="paragraph" w:styleId="ListContinue4">
    <w:name w:val="List Continue 4"/>
    <w:basedOn w:val="BodyText"/>
    <w:rsid w:val="005C13C6"/>
    <w:pPr>
      <w:numPr>
        <w:numId w:val="19"/>
      </w:numPr>
      <w:spacing w:after="240"/>
      <w:ind w:left="1440"/>
    </w:pPr>
  </w:style>
  <w:style w:type="paragraph" w:styleId="ListContinue5">
    <w:name w:val="List Continue 5"/>
    <w:basedOn w:val="BodyText"/>
    <w:uiPriority w:val="99"/>
    <w:rsid w:val="004706A8"/>
    <w:pPr>
      <w:numPr>
        <w:numId w:val="15"/>
      </w:numPr>
      <w:spacing w:after="240"/>
      <w:ind w:left="1831" w:hanging="357"/>
    </w:pPr>
  </w:style>
  <w:style w:type="paragraph" w:styleId="ListNumber2">
    <w:name w:val="List Number 2"/>
    <w:basedOn w:val="BodyText"/>
    <w:rsid w:val="00002E21"/>
    <w:pPr>
      <w:numPr>
        <w:numId w:val="8"/>
      </w:numPr>
      <w:spacing w:after="240"/>
      <w:ind w:left="720"/>
    </w:pPr>
  </w:style>
  <w:style w:type="paragraph" w:styleId="ListNumber3">
    <w:name w:val="List Number 3"/>
    <w:basedOn w:val="BodyText"/>
    <w:rsid w:val="00002E21"/>
    <w:pPr>
      <w:numPr>
        <w:numId w:val="9"/>
      </w:numPr>
      <w:spacing w:after="240"/>
      <w:ind w:left="993" w:hanging="187"/>
    </w:pPr>
  </w:style>
  <w:style w:type="paragraph" w:styleId="ListNumber4">
    <w:name w:val="List Number 4"/>
    <w:basedOn w:val="BodyText"/>
    <w:rsid w:val="007C186A"/>
    <w:pPr>
      <w:numPr>
        <w:numId w:val="10"/>
      </w:numPr>
      <w:spacing w:after="240"/>
      <w:ind w:left="1321" w:hanging="187"/>
    </w:pPr>
  </w:style>
  <w:style w:type="paragraph" w:styleId="ListNumber5">
    <w:name w:val="List Number 5"/>
    <w:basedOn w:val="BodyText"/>
    <w:uiPriority w:val="99"/>
    <w:rsid w:val="007C186A"/>
    <w:pPr>
      <w:numPr>
        <w:numId w:val="6"/>
      </w:numPr>
      <w:tabs>
        <w:tab w:val="clear" w:pos="1492"/>
      </w:tabs>
      <w:spacing w:after="240"/>
      <w:ind w:left="1633" w:hanging="357"/>
    </w:pPr>
  </w:style>
  <w:style w:type="character" w:customStyle="1" w:styleId="NOTEZchn">
    <w:name w:val="NOTE Zchn"/>
    <w:link w:val="NOTE0"/>
    <w:semiHidden/>
    <w:locked/>
    <w:rsid w:val="00DD2F5F"/>
    <w:rPr>
      <w:rFonts w:ascii="Arial" w:eastAsia="Times New Roman" w:hAnsi="Arial" w:cs="Arial"/>
      <w:spacing w:val="8"/>
      <w:sz w:val="16"/>
      <w:szCs w:val="16"/>
      <w:lang w:eastAsia="zh-CN"/>
    </w:rPr>
  </w:style>
  <w:style w:type="paragraph" w:customStyle="1" w:styleId="NOTE0">
    <w:name w:val="NOTE"/>
    <w:basedOn w:val="Normal"/>
    <w:next w:val="Normal"/>
    <w:link w:val="NOTEZchn"/>
    <w:semiHidden/>
    <w:qFormat/>
    <w:rsid w:val="00E541D3"/>
    <w:pPr>
      <w:snapToGrid w:val="0"/>
      <w:spacing w:before="100" w:after="100" w:line="240" w:lineRule="auto"/>
    </w:pPr>
    <w:rPr>
      <w:rFonts w:ascii="Arial" w:eastAsia="Times New Roman" w:hAnsi="Arial" w:cs="Arial"/>
      <w:spacing w:val="8"/>
      <w:sz w:val="16"/>
      <w:szCs w:val="16"/>
      <w:lang w:eastAsia="zh-CN"/>
    </w:rPr>
  </w:style>
  <w:style w:type="character" w:styleId="FollowedHyperlink">
    <w:name w:val="FollowedHyperlink"/>
    <w:basedOn w:val="DefaultParagraphFont"/>
    <w:uiPriority w:val="99"/>
    <w:semiHidden/>
    <w:unhideWhenUsed/>
    <w:rsid w:val="00394985"/>
    <w:rPr>
      <w:color w:val="800080" w:themeColor="followedHyperlink"/>
      <w:u w:val="single"/>
    </w:rPr>
  </w:style>
  <w:style w:type="character" w:styleId="PlaceholderText">
    <w:name w:val="Placeholder Text"/>
    <w:basedOn w:val="DefaultParagraphFont"/>
    <w:uiPriority w:val="99"/>
    <w:semiHidden/>
    <w:rsid w:val="00765F0B"/>
    <w:rPr>
      <w:color w:val="808080"/>
    </w:rPr>
  </w:style>
  <w:style w:type="paragraph" w:customStyle="1" w:styleId="ListNumber1">
    <w:name w:val="List Number 1"/>
    <w:basedOn w:val="BodyText"/>
    <w:rsid w:val="00002E21"/>
    <w:pPr>
      <w:numPr>
        <w:numId w:val="16"/>
      </w:numPr>
      <w:tabs>
        <w:tab w:val="left" w:pos="403"/>
      </w:tabs>
      <w:spacing w:after="240" w:line="240" w:lineRule="atLeast"/>
    </w:pPr>
    <w:rPr>
      <w:lang w:val="fr-FR"/>
    </w:rPr>
  </w:style>
  <w:style w:type="paragraph" w:customStyle="1" w:styleId="ListContinue1">
    <w:name w:val="List Continue 1"/>
    <w:basedOn w:val="BodyText"/>
    <w:rsid w:val="00903C68"/>
    <w:pPr>
      <w:numPr>
        <w:numId w:val="14"/>
      </w:numPr>
      <w:spacing w:after="240" w:line="240" w:lineRule="atLeast"/>
    </w:pPr>
  </w:style>
  <w:style w:type="character" w:customStyle="1" w:styleId="NichtaufgelsteErwhnung1">
    <w:name w:val="Nicht aufgelöste Erwähnung1"/>
    <w:basedOn w:val="DefaultParagraphFont"/>
    <w:uiPriority w:val="99"/>
    <w:semiHidden/>
    <w:unhideWhenUsed/>
    <w:rsid w:val="009F243A"/>
    <w:rPr>
      <w:color w:val="605E5C"/>
      <w:shd w:val="clear" w:color="auto" w:fill="E1DFDD"/>
    </w:rPr>
  </w:style>
  <w:style w:type="paragraph" w:customStyle="1" w:styleId="AdmittedTerm">
    <w:name w:val="Admitted Term"/>
    <w:basedOn w:val="BodyText"/>
    <w:next w:val="Definition"/>
    <w:qFormat/>
    <w:rsid w:val="00494C1C"/>
    <w:pPr>
      <w:spacing w:after="0" w:line="240" w:lineRule="atLeast"/>
      <w:jc w:val="left"/>
    </w:pPr>
  </w:style>
  <w:style w:type="paragraph" w:customStyle="1" w:styleId="Noteindent">
    <w:name w:val="Note indent"/>
    <w:basedOn w:val="Note"/>
    <w:rsid w:val="00494C1C"/>
    <w:pPr>
      <w:tabs>
        <w:tab w:val="clear" w:pos="960"/>
        <w:tab w:val="left" w:pos="1368"/>
      </w:tabs>
      <w:spacing w:line="220" w:lineRule="atLeast"/>
      <w:ind w:left="403"/>
    </w:pPr>
    <w:rPr>
      <w:rFonts w:eastAsia="Calibri" w:cs="Times New Roman"/>
      <w:szCs w:val="22"/>
      <w:lang w:eastAsia="en-US"/>
    </w:rPr>
  </w:style>
  <w:style w:type="paragraph" w:customStyle="1" w:styleId="Figureexample">
    <w:name w:val="Figure example"/>
    <w:basedOn w:val="Example"/>
    <w:rsid w:val="00DC3796"/>
    <w:pPr>
      <w:spacing w:before="120"/>
    </w:pPr>
    <w:rPr>
      <w:rFonts w:eastAsia="Calibri" w:cs="Times New Roman"/>
      <w:szCs w:val="22"/>
      <w:lang w:eastAsia="en-US"/>
    </w:rPr>
  </w:style>
  <w:style w:type="paragraph" w:customStyle="1" w:styleId="Figuresubtitle">
    <w:name w:val="Figure subtitle"/>
    <w:basedOn w:val="BodyText"/>
    <w:rsid w:val="00DC3796"/>
    <w:pPr>
      <w:spacing w:before="120" w:line="240" w:lineRule="atLeast"/>
      <w:jc w:val="center"/>
    </w:pPr>
    <w:rPr>
      <w:b/>
    </w:rPr>
  </w:style>
  <w:style w:type="paragraph" w:customStyle="1" w:styleId="Tablefooter-">
    <w:name w:val="Table footer (-)"/>
    <w:basedOn w:val="BodyText"/>
    <w:rsid w:val="00244FA8"/>
    <w:pPr>
      <w:tabs>
        <w:tab w:val="left" w:pos="346"/>
      </w:tabs>
      <w:spacing w:before="60" w:after="60" w:line="200" w:lineRule="atLeast"/>
    </w:pPr>
    <w:rPr>
      <w:sz w:val="18"/>
    </w:rPr>
  </w:style>
  <w:style w:type="paragraph" w:customStyle="1" w:styleId="Code-">
    <w:name w:val="Code (-)"/>
    <w:basedOn w:val="Code"/>
    <w:rsid w:val="00E65BD2"/>
    <w:pPr>
      <w:spacing w:line="220" w:lineRule="atLeast"/>
      <w:jc w:val="left"/>
    </w:pPr>
    <w:rPr>
      <w:rFonts w:eastAsia="Calibri" w:cs="Times New Roman"/>
      <w:sz w:val="18"/>
      <w:szCs w:val="22"/>
      <w:lang w:eastAsia="en-US"/>
    </w:rPr>
  </w:style>
  <w:style w:type="paragraph" w:customStyle="1" w:styleId="Default">
    <w:name w:val="Default"/>
    <w:rsid w:val="00B95CD4"/>
    <w:pPr>
      <w:autoSpaceDE w:val="0"/>
      <w:autoSpaceDN w:val="0"/>
      <w:adjustRightInd w:val="0"/>
    </w:pPr>
    <w:rPr>
      <w:rFonts w:ascii="Arial" w:eastAsia="Cambria" w:hAnsi="Arial" w:cs="Arial"/>
      <w:color w:val="000000"/>
      <w:sz w:val="24"/>
      <w:szCs w:val="24"/>
      <w:lang w:val="de-DE" w:eastAsia="de-DE"/>
    </w:rPr>
  </w:style>
  <w:style w:type="paragraph" w:styleId="ListParagraph">
    <w:name w:val="List Paragraph"/>
    <w:basedOn w:val="Normal"/>
    <w:uiPriority w:val="34"/>
    <w:qFormat/>
    <w:rsid w:val="008A63EC"/>
    <w:pPr>
      <w:spacing w:before="0" w:after="0" w:line="240" w:lineRule="auto"/>
      <w:ind w:left="720"/>
      <w:jc w:val="left"/>
    </w:pPr>
    <w:rPr>
      <w:rFonts w:ascii="Calibri" w:eastAsiaTheme="minorHAnsi" w:hAnsi="Calibri" w:cs="Calibri"/>
      <w:lang w:val="de-CH"/>
    </w:rPr>
  </w:style>
  <w:style w:type="paragraph" w:styleId="Revision">
    <w:name w:val="Revision"/>
    <w:hidden/>
    <w:uiPriority w:val="99"/>
    <w:semiHidden/>
    <w:rsid w:val="00FF6CB8"/>
    <w:rPr>
      <w:rFonts w:ascii="Cambria" w:hAnsi="Cambria"/>
      <w:sz w:val="22"/>
      <w:szCs w:val="22"/>
      <w:lang w:eastAsia="en-US"/>
    </w:rPr>
  </w:style>
  <w:style w:type="character" w:styleId="CommentReference">
    <w:name w:val="annotation reference"/>
    <w:basedOn w:val="DefaultParagraphFont"/>
    <w:uiPriority w:val="99"/>
    <w:semiHidden/>
    <w:unhideWhenUsed/>
    <w:rsid w:val="00FF6CB8"/>
    <w:rPr>
      <w:sz w:val="16"/>
      <w:szCs w:val="16"/>
    </w:rPr>
  </w:style>
  <w:style w:type="paragraph" w:styleId="CommentText">
    <w:name w:val="annotation text"/>
    <w:basedOn w:val="Normal"/>
    <w:link w:val="CommentTextChar"/>
    <w:uiPriority w:val="99"/>
    <w:unhideWhenUsed/>
    <w:rsid w:val="00FF6CB8"/>
    <w:pPr>
      <w:spacing w:line="240" w:lineRule="auto"/>
    </w:pPr>
    <w:rPr>
      <w:sz w:val="20"/>
      <w:szCs w:val="20"/>
    </w:rPr>
  </w:style>
  <w:style w:type="character" w:customStyle="1" w:styleId="CommentTextChar">
    <w:name w:val="Comment Text Char"/>
    <w:basedOn w:val="DefaultParagraphFont"/>
    <w:link w:val="CommentText"/>
    <w:uiPriority w:val="99"/>
    <w:rsid w:val="00FF6CB8"/>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FF6CB8"/>
    <w:rPr>
      <w:b/>
      <w:bCs/>
    </w:rPr>
  </w:style>
  <w:style w:type="character" w:customStyle="1" w:styleId="CommentSubjectChar">
    <w:name w:val="Comment Subject Char"/>
    <w:basedOn w:val="CommentTextChar"/>
    <w:link w:val="CommentSubject"/>
    <w:uiPriority w:val="99"/>
    <w:semiHidden/>
    <w:rsid w:val="00FF6CB8"/>
    <w:rPr>
      <w:rFonts w:ascii="Cambria" w:hAnsi="Cambria"/>
      <w:b/>
      <w:bCs/>
      <w:lang w:eastAsia="en-US"/>
    </w:rPr>
  </w:style>
  <w:style w:type="paragraph" w:styleId="HTMLPreformatted">
    <w:name w:val="HTML Preformatted"/>
    <w:basedOn w:val="Normal"/>
    <w:link w:val="HTMLPreformattedChar"/>
    <w:uiPriority w:val="99"/>
    <w:semiHidden/>
    <w:unhideWhenUsed/>
    <w:rsid w:val="008D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HAnsi"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8D6F55"/>
    <w:rPr>
      <w:rFonts w:ascii="Courier New" w:eastAsiaTheme="minorHAnsi" w:hAnsi="Courier New" w:cs="Courier New"/>
      <w:lang w:val="de-CH" w:eastAsia="de-CH"/>
    </w:rPr>
  </w:style>
  <w:style w:type="character" w:customStyle="1" w:styleId="y2iqfc">
    <w:name w:val="y2iqfc"/>
    <w:basedOn w:val="DefaultParagraphFont"/>
    <w:rsid w:val="008D6F55"/>
  </w:style>
  <w:style w:type="character" w:styleId="UnresolvedMention">
    <w:name w:val="Unresolved Mention"/>
    <w:basedOn w:val="DefaultParagraphFont"/>
    <w:uiPriority w:val="99"/>
    <w:semiHidden/>
    <w:unhideWhenUsed/>
    <w:rsid w:val="00032E9E"/>
    <w:rPr>
      <w:color w:val="605E5C"/>
      <w:shd w:val="clear" w:color="auto" w:fill="E1DFDD"/>
    </w:rPr>
  </w:style>
  <w:style w:type="paragraph" w:customStyle="1" w:styleId="ISOComments">
    <w:name w:val="ISO_Comments"/>
    <w:basedOn w:val="Normal"/>
    <w:qFormat/>
    <w:rsid w:val="00E576FE"/>
    <w:pPr>
      <w:spacing w:before="210" w:after="0" w:line="210" w:lineRule="exact"/>
      <w:jc w:val="left"/>
    </w:pPr>
    <w:rPr>
      <w:rFonts w:ascii="Arial" w:eastAsia="Times New Roman" w:hAnsi="Arial"/>
      <w:sz w:val="18"/>
      <w:szCs w:val="20"/>
    </w:rPr>
  </w:style>
  <w:style w:type="paragraph" w:customStyle="1" w:styleId="ISOChange">
    <w:name w:val="ISO_Change"/>
    <w:basedOn w:val="Normal"/>
    <w:qFormat/>
    <w:rsid w:val="0067305F"/>
    <w:pPr>
      <w:spacing w:before="210" w:after="0" w:line="210" w:lineRule="exact"/>
      <w:jc w:val="left"/>
    </w:pPr>
    <w:rPr>
      <w:rFonts w:ascii="Arial" w:eastAsia="Times New Roman"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725">
      <w:bodyDiv w:val="1"/>
      <w:marLeft w:val="0"/>
      <w:marRight w:val="0"/>
      <w:marTop w:val="0"/>
      <w:marBottom w:val="0"/>
      <w:divBdr>
        <w:top w:val="none" w:sz="0" w:space="0" w:color="auto"/>
        <w:left w:val="none" w:sz="0" w:space="0" w:color="auto"/>
        <w:bottom w:val="none" w:sz="0" w:space="0" w:color="auto"/>
        <w:right w:val="none" w:sz="0" w:space="0" w:color="auto"/>
      </w:divBdr>
    </w:div>
    <w:div w:id="129833813">
      <w:bodyDiv w:val="1"/>
      <w:marLeft w:val="0"/>
      <w:marRight w:val="0"/>
      <w:marTop w:val="0"/>
      <w:marBottom w:val="0"/>
      <w:divBdr>
        <w:top w:val="none" w:sz="0" w:space="0" w:color="auto"/>
        <w:left w:val="none" w:sz="0" w:space="0" w:color="auto"/>
        <w:bottom w:val="none" w:sz="0" w:space="0" w:color="auto"/>
        <w:right w:val="none" w:sz="0" w:space="0" w:color="auto"/>
      </w:divBdr>
    </w:div>
    <w:div w:id="214704982">
      <w:bodyDiv w:val="1"/>
      <w:marLeft w:val="0"/>
      <w:marRight w:val="0"/>
      <w:marTop w:val="0"/>
      <w:marBottom w:val="0"/>
      <w:divBdr>
        <w:top w:val="none" w:sz="0" w:space="0" w:color="auto"/>
        <w:left w:val="none" w:sz="0" w:space="0" w:color="auto"/>
        <w:bottom w:val="none" w:sz="0" w:space="0" w:color="auto"/>
        <w:right w:val="none" w:sz="0" w:space="0" w:color="auto"/>
      </w:divBdr>
      <w:divsChild>
        <w:div w:id="1734935709">
          <w:marLeft w:val="0"/>
          <w:marRight w:val="0"/>
          <w:marTop w:val="0"/>
          <w:marBottom w:val="0"/>
          <w:divBdr>
            <w:top w:val="none" w:sz="0" w:space="0" w:color="auto"/>
            <w:left w:val="none" w:sz="0" w:space="0" w:color="auto"/>
            <w:bottom w:val="none" w:sz="0" w:space="0" w:color="auto"/>
            <w:right w:val="none" w:sz="0" w:space="0" w:color="auto"/>
          </w:divBdr>
          <w:divsChild>
            <w:div w:id="36778066">
              <w:marLeft w:val="0"/>
              <w:marRight w:val="0"/>
              <w:marTop w:val="0"/>
              <w:marBottom w:val="0"/>
              <w:divBdr>
                <w:top w:val="none" w:sz="0" w:space="0" w:color="auto"/>
                <w:left w:val="none" w:sz="0" w:space="0" w:color="auto"/>
                <w:bottom w:val="none" w:sz="0" w:space="0" w:color="auto"/>
                <w:right w:val="none" w:sz="0" w:space="0" w:color="auto"/>
              </w:divBdr>
            </w:div>
            <w:div w:id="47387571">
              <w:marLeft w:val="0"/>
              <w:marRight w:val="0"/>
              <w:marTop w:val="0"/>
              <w:marBottom w:val="0"/>
              <w:divBdr>
                <w:top w:val="none" w:sz="0" w:space="0" w:color="auto"/>
                <w:left w:val="none" w:sz="0" w:space="0" w:color="auto"/>
                <w:bottom w:val="none" w:sz="0" w:space="0" w:color="auto"/>
                <w:right w:val="none" w:sz="0" w:space="0" w:color="auto"/>
              </w:divBdr>
            </w:div>
            <w:div w:id="121191185">
              <w:marLeft w:val="0"/>
              <w:marRight w:val="0"/>
              <w:marTop w:val="0"/>
              <w:marBottom w:val="0"/>
              <w:divBdr>
                <w:top w:val="none" w:sz="0" w:space="0" w:color="auto"/>
                <w:left w:val="none" w:sz="0" w:space="0" w:color="auto"/>
                <w:bottom w:val="none" w:sz="0" w:space="0" w:color="auto"/>
                <w:right w:val="none" w:sz="0" w:space="0" w:color="auto"/>
              </w:divBdr>
            </w:div>
            <w:div w:id="144008737">
              <w:marLeft w:val="0"/>
              <w:marRight w:val="0"/>
              <w:marTop w:val="0"/>
              <w:marBottom w:val="0"/>
              <w:divBdr>
                <w:top w:val="none" w:sz="0" w:space="0" w:color="auto"/>
                <w:left w:val="none" w:sz="0" w:space="0" w:color="auto"/>
                <w:bottom w:val="none" w:sz="0" w:space="0" w:color="auto"/>
                <w:right w:val="none" w:sz="0" w:space="0" w:color="auto"/>
              </w:divBdr>
            </w:div>
            <w:div w:id="276639266">
              <w:marLeft w:val="0"/>
              <w:marRight w:val="0"/>
              <w:marTop w:val="0"/>
              <w:marBottom w:val="0"/>
              <w:divBdr>
                <w:top w:val="none" w:sz="0" w:space="0" w:color="auto"/>
                <w:left w:val="none" w:sz="0" w:space="0" w:color="auto"/>
                <w:bottom w:val="none" w:sz="0" w:space="0" w:color="auto"/>
                <w:right w:val="none" w:sz="0" w:space="0" w:color="auto"/>
              </w:divBdr>
            </w:div>
            <w:div w:id="330642739">
              <w:marLeft w:val="0"/>
              <w:marRight w:val="0"/>
              <w:marTop w:val="0"/>
              <w:marBottom w:val="0"/>
              <w:divBdr>
                <w:top w:val="none" w:sz="0" w:space="0" w:color="auto"/>
                <w:left w:val="none" w:sz="0" w:space="0" w:color="auto"/>
                <w:bottom w:val="none" w:sz="0" w:space="0" w:color="auto"/>
                <w:right w:val="none" w:sz="0" w:space="0" w:color="auto"/>
              </w:divBdr>
            </w:div>
            <w:div w:id="356077594">
              <w:marLeft w:val="0"/>
              <w:marRight w:val="0"/>
              <w:marTop w:val="0"/>
              <w:marBottom w:val="0"/>
              <w:divBdr>
                <w:top w:val="none" w:sz="0" w:space="0" w:color="auto"/>
                <w:left w:val="none" w:sz="0" w:space="0" w:color="auto"/>
                <w:bottom w:val="none" w:sz="0" w:space="0" w:color="auto"/>
                <w:right w:val="none" w:sz="0" w:space="0" w:color="auto"/>
              </w:divBdr>
            </w:div>
            <w:div w:id="368802457">
              <w:marLeft w:val="0"/>
              <w:marRight w:val="0"/>
              <w:marTop w:val="0"/>
              <w:marBottom w:val="0"/>
              <w:divBdr>
                <w:top w:val="none" w:sz="0" w:space="0" w:color="auto"/>
                <w:left w:val="none" w:sz="0" w:space="0" w:color="auto"/>
                <w:bottom w:val="none" w:sz="0" w:space="0" w:color="auto"/>
                <w:right w:val="none" w:sz="0" w:space="0" w:color="auto"/>
              </w:divBdr>
            </w:div>
            <w:div w:id="378941599">
              <w:marLeft w:val="0"/>
              <w:marRight w:val="0"/>
              <w:marTop w:val="0"/>
              <w:marBottom w:val="0"/>
              <w:divBdr>
                <w:top w:val="none" w:sz="0" w:space="0" w:color="auto"/>
                <w:left w:val="none" w:sz="0" w:space="0" w:color="auto"/>
                <w:bottom w:val="none" w:sz="0" w:space="0" w:color="auto"/>
                <w:right w:val="none" w:sz="0" w:space="0" w:color="auto"/>
              </w:divBdr>
            </w:div>
            <w:div w:id="390539549">
              <w:marLeft w:val="0"/>
              <w:marRight w:val="0"/>
              <w:marTop w:val="0"/>
              <w:marBottom w:val="0"/>
              <w:divBdr>
                <w:top w:val="none" w:sz="0" w:space="0" w:color="auto"/>
                <w:left w:val="none" w:sz="0" w:space="0" w:color="auto"/>
                <w:bottom w:val="none" w:sz="0" w:space="0" w:color="auto"/>
                <w:right w:val="none" w:sz="0" w:space="0" w:color="auto"/>
              </w:divBdr>
            </w:div>
            <w:div w:id="455224320">
              <w:marLeft w:val="0"/>
              <w:marRight w:val="0"/>
              <w:marTop w:val="0"/>
              <w:marBottom w:val="0"/>
              <w:divBdr>
                <w:top w:val="none" w:sz="0" w:space="0" w:color="auto"/>
                <w:left w:val="none" w:sz="0" w:space="0" w:color="auto"/>
                <w:bottom w:val="none" w:sz="0" w:space="0" w:color="auto"/>
                <w:right w:val="none" w:sz="0" w:space="0" w:color="auto"/>
              </w:divBdr>
            </w:div>
            <w:div w:id="457262549">
              <w:marLeft w:val="0"/>
              <w:marRight w:val="0"/>
              <w:marTop w:val="0"/>
              <w:marBottom w:val="0"/>
              <w:divBdr>
                <w:top w:val="none" w:sz="0" w:space="0" w:color="auto"/>
                <w:left w:val="none" w:sz="0" w:space="0" w:color="auto"/>
                <w:bottom w:val="none" w:sz="0" w:space="0" w:color="auto"/>
                <w:right w:val="none" w:sz="0" w:space="0" w:color="auto"/>
              </w:divBdr>
            </w:div>
            <w:div w:id="655693923">
              <w:marLeft w:val="0"/>
              <w:marRight w:val="0"/>
              <w:marTop w:val="0"/>
              <w:marBottom w:val="0"/>
              <w:divBdr>
                <w:top w:val="none" w:sz="0" w:space="0" w:color="auto"/>
                <w:left w:val="none" w:sz="0" w:space="0" w:color="auto"/>
                <w:bottom w:val="none" w:sz="0" w:space="0" w:color="auto"/>
                <w:right w:val="none" w:sz="0" w:space="0" w:color="auto"/>
              </w:divBdr>
            </w:div>
            <w:div w:id="782725865">
              <w:marLeft w:val="0"/>
              <w:marRight w:val="0"/>
              <w:marTop w:val="0"/>
              <w:marBottom w:val="0"/>
              <w:divBdr>
                <w:top w:val="none" w:sz="0" w:space="0" w:color="auto"/>
                <w:left w:val="none" w:sz="0" w:space="0" w:color="auto"/>
                <w:bottom w:val="none" w:sz="0" w:space="0" w:color="auto"/>
                <w:right w:val="none" w:sz="0" w:space="0" w:color="auto"/>
              </w:divBdr>
            </w:div>
            <w:div w:id="905451188">
              <w:marLeft w:val="0"/>
              <w:marRight w:val="0"/>
              <w:marTop w:val="0"/>
              <w:marBottom w:val="0"/>
              <w:divBdr>
                <w:top w:val="none" w:sz="0" w:space="0" w:color="auto"/>
                <w:left w:val="none" w:sz="0" w:space="0" w:color="auto"/>
                <w:bottom w:val="none" w:sz="0" w:space="0" w:color="auto"/>
                <w:right w:val="none" w:sz="0" w:space="0" w:color="auto"/>
              </w:divBdr>
            </w:div>
            <w:div w:id="1012877597">
              <w:marLeft w:val="0"/>
              <w:marRight w:val="0"/>
              <w:marTop w:val="0"/>
              <w:marBottom w:val="0"/>
              <w:divBdr>
                <w:top w:val="none" w:sz="0" w:space="0" w:color="auto"/>
                <w:left w:val="none" w:sz="0" w:space="0" w:color="auto"/>
                <w:bottom w:val="none" w:sz="0" w:space="0" w:color="auto"/>
                <w:right w:val="none" w:sz="0" w:space="0" w:color="auto"/>
              </w:divBdr>
            </w:div>
            <w:div w:id="1063286903">
              <w:marLeft w:val="0"/>
              <w:marRight w:val="0"/>
              <w:marTop w:val="0"/>
              <w:marBottom w:val="0"/>
              <w:divBdr>
                <w:top w:val="none" w:sz="0" w:space="0" w:color="auto"/>
                <w:left w:val="none" w:sz="0" w:space="0" w:color="auto"/>
                <w:bottom w:val="none" w:sz="0" w:space="0" w:color="auto"/>
                <w:right w:val="none" w:sz="0" w:space="0" w:color="auto"/>
              </w:divBdr>
            </w:div>
            <w:div w:id="1112671357">
              <w:marLeft w:val="0"/>
              <w:marRight w:val="0"/>
              <w:marTop w:val="0"/>
              <w:marBottom w:val="0"/>
              <w:divBdr>
                <w:top w:val="none" w:sz="0" w:space="0" w:color="auto"/>
                <w:left w:val="none" w:sz="0" w:space="0" w:color="auto"/>
                <w:bottom w:val="none" w:sz="0" w:space="0" w:color="auto"/>
                <w:right w:val="none" w:sz="0" w:space="0" w:color="auto"/>
              </w:divBdr>
            </w:div>
            <w:div w:id="1283073388">
              <w:marLeft w:val="0"/>
              <w:marRight w:val="0"/>
              <w:marTop w:val="0"/>
              <w:marBottom w:val="0"/>
              <w:divBdr>
                <w:top w:val="none" w:sz="0" w:space="0" w:color="auto"/>
                <w:left w:val="none" w:sz="0" w:space="0" w:color="auto"/>
                <w:bottom w:val="none" w:sz="0" w:space="0" w:color="auto"/>
                <w:right w:val="none" w:sz="0" w:space="0" w:color="auto"/>
              </w:divBdr>
            </w:div>
            <w:div w:id="1470511030">
              <w:marLeft w:val="0"/>
              <w:marRight w:val="0"/>
              <w:marTop w:val="0"/>
              <w:marBottom w:val="0"/>
              <w:divBdr>
                <w:top w:val="none" w:sz="0" w:space="0" w:color="auto"/>
                <w:left w:val="none" w:sz="0" w:space="0" w:color="auto"/>
                <w:bottom w:val="none" w:sz="0" w:space="0" w:color="auto"/>
                <w:right w:val="none" w:sz="0" w:space="0" w:color="auto"/>
              </w:divBdr>
            </w:div>
            <w:div w:id="1544445293">
              <w:marLeft w:val="0"/>
              <w:marRight w:val="0"/>
              <w:marTop w:val="0"/>
              <w:marBottom w:val="0"/>
              <w:divBdr>
                <w:top w:val="none" w:sz="0" w:space="0" w:color="auto"/>
                <w:left w:val="none" w:sz="0" w:space="0" w:color="auto"/>
                <w:bottom w:val="none" w:sz="0" w:space="0" w:color="auto"/>
                <w:right w:val="none" w:sz="0" w:space="0" w:color="auto"/>
              </w:divBdr>
            </w:div>
            <w:div w:id="1550219744">
              <w:marLeft w:val="0"/>
              <w:marRight w:val="0"/>
              <w:marTop w:val="0"/>
              <w:marBottom w:val="0"/>
              <w:divBdr>
                <w:top w:val="none" w:sz="0" w:space="0" w:color="auto"/>
                <w:left w:val="none" w:sz="0" w:space="0" w:color="auto"/>
                <w:bottom w:val="none" w:sz="0" w:space="0" w:color="auto"/>
                <w:right w:val="none" w:sz="0" w:space="0" w:color="auto"/>
              </w:divBdr>
            </w:div>
            <w:div w:id="1624848780">
              <w:marLeft w:val="0"/>
              <w:marRight w:val="0"/>
              <w:marTop w:val="0"/>
              <w:marBottom w:val="0"/>
              <w:divBdr>
                <w:top w:val="none" w:sz="0" w:space="0" w:color="auto"/>
                <w:left w:val="none" w:sz="0" w:space="0" w:color="auto"/>
                <w:bottom w:val="none" w:sz="0" w:space="0" w:color="auto"/>
                <w:right w:val="none" w:sz="0" w:space="0" w:color="auto"/>
              </w:divBdr>
            </w:div>
            <w:div w:id="1656908067">
              <w:marLeft w:val="0"/>
              <w:marRight w:val="0"/>
              <w:marTop w:val="0"/>
              <w:marBottom w:val="0"/>
              <w:divBdr>
                <w:top w:val="none" w:sz="0" w:space="0" w:color="auto"/>
                <w:left w:val="none" w:sz="0" w:space="0" w:color="auto"/>
                <w:bottom w:val="none" w:sz="0" w:space="0" w:color="auto"/>
                <w:right w:val="none" w:sz="0" w:space="0" w:color="auto"/>
              </w:divBdr>
            </w:div>
            <w:div w:id="1715078725">
              <w:marLeft w:val="0"/>
              <w:marRight w:val="0"/>
              <w:marTop w:val="0"/>
              <w:marBottom w:val="0"/>
              <w:divBdr>
                <w:top w:val="none" w:sz="0" w:space="0" w:color="auto"/>
                <w:left w:val="none" w:sz="0" w:space="0" w:color="auto"/>
                <w:bottom w:val="none" w:sz="0" w:space="0" w:color="auto"/>
                <w:right w:val="none" w:sz="0" w:space="0" w:color="auto"/>
              </w:divBdr>
            </w:div>
            <w:div w:id="1741829950">
              <w:marLeft w:val="0"/>
              <w:marRight w:val="0"/>
              <w:marTop w:val="0"/>
              <w:marBottom w:val="0"/>
              <w:divBdr>
                <w:top w:val="none" w:sz="0" w:space="0" w:color="auto"/>
                <w:left w:val="none" w:sz="0" w:space="0" w:color="auto"/>
                <w:bottom w:val="none" w:sz="0" w:space="0" w:color="auto"/>
                <w:right w:val="none" w:sz="0" w:space="0" w:color="auto"/>
              </w:divBdr>
            </w:div>
            <w:div w:id="1758281768">
              <w:marLeft w:val="0"/>
              <w:marRight w:val="0"/>
              <w:marTop w:val="0"/>
              <w:marBottom w:val="0"/>
              <w:divBdr>
                <w:top w:val="none" w:sz="0" w:space="0" w:color="auto"/>
                <w:left w:val="none" w:sz="0" w:space="0" w:color="auto"/>
                <w:bottom w:val="none" w:sz="0" w:space="0" w:color="auto"/>
                <w:right w:val="none" w:sz="0" w:space="0" w:color="auto"/>
              </w:divBdr>
            </w:div>
            <w:div w:id="1780644018">
              <w:marLeft w:val="0"/>
              <w:marRight w:val="0"/>
              <w:marTop w:val="0"/>
              <w:marBottom w:val="0"/>
              <w:divBdr>
                <w:top w:val="none" w:sz="0" w:space="0" w:color="auto"/>
                <w:left w:val="none" w:sz="0" w:space="0" w:color="auto"/>
                <w:bottom w:val="none" w:sz="0" w:space="0" w:color="auto"/>
                <w:right w:val="none" w:sz="0" w:space="0" w:color="auto"/>
              </w:divBdr>
            </w:div>
            <w:div w:id="1800033856">
              <w:marLeft w:val="0"/>
              <w:marRight w:val="0"/>
              <w:marTop w:val="0"/>
              <w:marBottom w:val="0"/>
              <w:divBdr>
                <w:top w:val="none" w:sz="0" w:space="0" w:color="auto"/>
                <w:left w:val="none" w:sz="0" w:space="0" w:color="auto"/>
                <w:bottom w:val="none" w:sz="0" w:space="0" w:color="auto"/>
                <w:right w:val="none" w:sz="0" w:space="0" w:color="auto"/>
              </w:divBdr>
            </w:div>
            <w:div w:id="1875461067">
              <w:marLeft w:val="0"/>
              <w:marRight w:val="0"/>
              <w:marTop w:val="0"/>
              <w:marBottom w:val="0"/>
              <w:divBdr>
                <w:top w:val="none" w:sz="0" w:space="0" w:color="auto"/>
                <w:left w:val="none" w:sz="0" w:space="0" w:color="auto"/>
                <w:bottom w:val="none" w:sz="0" w:space="0" w:color="auto"/>
                <w:right w:val="none" w:sz="0" w:space="0" w:color="auto"/>
              </w:divBdr>
            </w:div>
            <w:div w:id="1921022620">
              <w:marLeft w:val="0"/>
              <w:marRight w:val="0"/>
              <w:marTop w:val="0"/>
              <w:marBottom w:val="0"/>
              <w:divBdr>
                <w:top w:val="none" w:sz="0" w:space="0" w:color="auto"/>
                <w:left w:val="none" w:sz="0" w:space="0" w:color="auto"/>
                <w:bottom w:val="none" w:sz="0" w:space="0" w:color="auto"/>
                <w:right w:val="none" w:sz="0" w:space="0" w:color="auto"/>
              </w:divBdr>
            </w:div>
            <w:div w:id="1967542438">
              <w:marLeft w:val="0"/>
              <w:marRight w:val="0"/>
              <w:marTop w:val="0"/>
              <w:marBottom w:val="0"/>
              <w:divBdr>
                <w:top w:val="none" w:sz="0" w:space="0" w:color="auto"/>
                <w:left w:val="none" w:sz="0" w:space="0" w:color="auto"/>
                <w:bottom w:val="none" w:sz="0" w:space="0" w:color="auto"/>
                <w:right w:val="none" w:sz="0" w:space="0" w:color="auto"/>
              </w:divBdr>
            </w:div>
            <w:div w:id="20861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7737">
      <w:bodyDiv w:val="1"/>
      <w:marLeft w:val="0"/>
      <w:marRight w:val="0"/>
      <w:marTop w:val="0"/>
      <w:marBottom w:val="0"/>
      <w:divBdr>
        <w:top w:val="none" w:sz="0" w:space="0" w:color="auto"/>
        <w:left w:val="none" w:sz="0" w:space="0" w:color="auto"/>
        <w:bottom w:val="none" w:sz="0" w:space="0" w:color="auto"/>
        <w:right w:val="none" w:sz="0" w:space="0" w:color="auto"/>
      </w:divBdr>
    </w:div>
    <w:div w:id="864682589">
      <w:bodyDiv w:val="1"/>
      <w:marLeft w:val="0"/>
      <w:marRight w:val="0"/>
      <w:marTop w:val="0"/>
      <w:marBottom w:val="0"/>
      <w:divBdr>
        <w:top w:val="none" w:sz="0" w:space="0" w:color="auto"/>
        <w:left w:val="none" w:sz="0" w:space="0" w:color="auto"/>
        <w:bottom w:val="none" w:sz="0" w:space="0" w:color="auto"/>
        <w:right w:val="none" w:sz="0" w:space="0" w:color="auto"/>
      </w:divBdr>
    </w:div>
    <w:div w:id="888414336">
      <w:bodyDiv w:val="1"/>
      <w:marLeft w:val="0"/>
      <w:marRight w:val="0"/>
      <w:marTop w:val="0"/>
      <w:marBottom w:val="0"/>
      <w:divBdr>
        <w:top w:val="none" w:sz="0" w:space="0" w:color="auto"/>
        <w:left w:val="none" w:sz="0" w:space="0" w:color="auto"/>
        <w:bottom w:val="none" w:sz="0" w:space="0" w:color="auto"/>
        <w:right w:val="none" w:sz="0" w:space="0" w:color="auto"/>
      </w:divBdr>
      <w:divsChild>
        <w:div w:id="978026356">
          <w:marLeft w:val="0"/>
          <w:marRight w:val="0"/>
          <w:marTop w:val="0"/>
          <w:marBottom w:val="0"/>
          <w:divBdr>
            <w:top w:val="none" w:sz="0" w:space="0" w:color="auto"/>
            <w:left w:val="none" w:sz="0" w:space="0" w:color="auto"/>
            <w:bottom w:val="none" w:sz="0" w:space="0" w:color="auto"/>
            <w:right w:val="none" w:sz="0" w:space="0" w:color="auto"/>
          </w:divBdr>
          <w:divsChild>
            <w:div w:id="162747543">
              <w:marLeft w:val="0"/>
              <w:marRight w:val="0"/>
              <w:marTop w:val="0"/>
              <w:marBottom w:val="0"/>
              <w:divBdr>
                <w:top w:val="none" w:sz="0" w:space="0" w:color="auto"/>
                <w:left w:val="none" w:sz="0" w:space="0" w:color="auto"/>
                <w:bottom w:val="none" w:sz="0" w:space="0" w:color="auto"/>
                <w:right w:val="none" w:sz="0" w:space="0" w:color="auto"/>
              </w:divBdr>
            </w:div>
            <w:div w:id="253517752">
              <w:marLeft w:val="0"/>
              <w:marRight w:val="0"/>
              <w:marTop w:val="0"/>
              <w:marBottom w:val="0"/>
              <w:divBdr>
                <w:top w:val="none" w:sz="0" w:space="0" w:color="auto"/>
                <w:left w:val="none" w:sz="0" w:space="0" w:color="auto"/>
                <w:bottom w:val="none" w:sz="0" w:space="0" w:color="auto"/>
                <w:right w:val="none" w:sz="0" w:space="0" w:color="auto"/>
              </w:divBdr>
            </w:div>
            <w:div w:id="330452101">
              <w:marLeft w:val="0"/>
              <w:marRight w:val="0"/>
              <w:marTop w:val="0"/>
              <w:marBottom w:val="0"/>
              <w:divBdr>
                <w:top w:val="none" w:sz="0" w:space="0" w:color="auto"/>
                <w:left w:val="none" w:sz="0" w:space="0" w:color="auto"/>
                <w:bottom w:val="none" w:sz="0" w:space="0" w:color="auto"/>
                <w:right w:val="none" w:sz="0" w:space="0" w:color="auto"/>
              </w:divBdr>
            </w:div>
            <w:div w:id="533813697">
              <w:marLeft w:val="0"/>
              <w:marRight w:val="0"/>
              <w:marTop w:val="0"/>
              <w:marBottom w:val="0"/>
              <w:divBdr>
                <w:top w:val="none" w:sz="0" w:space="0" w:color="auto"/>
                <w:left w:val="none" w:sz="0" w:space="0" w:color="auto"/>
                <w:bottom w:val="none" w:sz="0" w:space="0" w:color="auto"/>
                <w:right w:val="none" w:sz="0" w:space="0" w:color="auto"/>
              </w:divBdr>
            </w:div>
            <w:div w:id="618990429">
              <w:marLeft w:val="0"/>
              <w:marRight w:val="0"/>
              <w:marTop w:val="0"/>
              <w:marBottom w:val="0"/>
              <w:divBdr>
                <w:top w:val="none" w:sz="0" w:space="0" w:color="auto"/>
                <w:left w:val="none" w:sz="0" w:space="0" w:color="auto"/>
                <w:bottom w:val="none" w:sz="0" w:space="0" w:color="auto"/>
                <w:right w:val="none" w:sz="0" w:space="0" w:color="auto"/>
              </w:divBdr>
            </w:div>
            <w:div w:id="630326688">
              <w:marLeft w:val="0"/>
              <w:marRight w:val="0"/>
              <w:marTop w:val="0"/>
              <w:marBottom w:val="0"/>
              <w:divBdr>
                <w:top w:val="none" w:sz="0" w:space="0" w:color="auto"/>
                <w:left w:val="none" w:sz="0" w:space="0" w:color="auto"/>
                <w:bottom w:val="none" w:sz="0" w:space="0" w:color="auto"/>
                <w:right w:val="none" w:sz="0" w:space="0" w:color="auto"/>
              </w:divBdr>
            </w:div>
            <w:div w:id="636178846">
              <w:marLeft w:val="0"/>
              <w:marRight w:val="0"/>
              <w:marTop w:val="0"/>
              <w:marBottom w:val="0"/>
              <w:divBdr>
                <w:top w:val="none" w:sz="0" w:space="0" w:color="auto"/>
                <w:left w:val="none" w:sz="0" w:space="0" w:color="auto"/>
                <w:bottom w:val="none" w:sz="0" w:space="0" w:color="auto"/>
                <w:right w:val="none" w:sz="0" w:space="0" w:color="auto"/>
              </w:divBdr>
            </w:div>
            <w:div w:id="674456537">
              <w:marLeft w:val="0"/>
              <w:marRight w:val="0"/>
              <w:marTop w:val="0"/>
              <w:marBottom w:val="0"/>
              <w:divBdr>
                <w:top w:val="none" w:sz="0" w:space="0" w:color="auto"/>
                <w:left w:val="none" w:sz="0" w:space="0" w:color="auto"/>
                <w:bottom w:val="none" w:sz="0" w:space="0" w:color="auto"/>
                <w:right w:val="none" w:sz="0" w:space="0" w:color="auto"/>
              </w:divBdr>
            </w:div>
            <w:div w:id="785662337">
              <w:marLeft w:val="0"/>
              <w:marRight w:val="0"/>
              <w:marTop w:val="0"/>
              <w:marBottom w:val="0"/>
              <w:divBdr>
                <w:top w:val="none" w:sz="0" w:space="0" w:color="auto"/>
                <w:left w:val="none" w:sz="0" w:space="0" w:color="auto"/>
                <w:bottom w:val="none" w:sz="0" w:space="0" w:color="auto"/>
                <w:right w:val="none" w:sz="0" w:space="0" w:color="auto"/>
              </w:divBdr>
            </w:div>
            <w:div w:id="822770390">
              <w:marLeft w:val="0"/>
              <w:marRight w:val="0"/>
              <w:marTop w:val="0"/>
              <w:marBottom w:val="0"/>
              <w:divBdr>
                <w:top w:val="none" w:sz="0" w:space="0" w:color="auto"/>
                <w:left w:val="none" w:sz="0" w:space="0" w:color="auto"/>
                <w:bottom w:val="none" w:sz="0" w:space="0" w:color="auto"/>
                <w:right w:val="none" w:sz="0" w:space="0" w:color="auto"/>
              </w:divBdr>
            </w:div>
            <w:div w:id="834995512">
              <w:marLeft w:val="0"/>
              <w:marRight w:val="0"/>
              <w:marTop w:val="0"/>
              <w:marBottom w:val="0"/>
              <w:divBdr>
                <w:top w:val="none" w:sz="0" w:space="0" w:color="auto"/>
                <w:left w:val="none" w:sz="0" w:space="0" w:color="auto"/>
                <w:bottom w:val="none" w:sz="0" w:space="0" w:color="auto"/>
                <w:right w:val="none" w:sz="0" w:space="0" w:color="auto"/>
              </w:divBdr>
            </w:div>
            <w:div w:id="861671092">
              <w:marLeft w:val="0"/>
              <w:marRight w:val="0"/>
              <w:marTop w:val="0"/>
              <w:marBottom w:val="0"/>
              <w:divBdr>
                <w:top w:val="none" w:sz="0" w:space="0" w:color="auto"/>
                <w:left w:val="none" w:sz="0" w:space="0" w:color="auto"/>
                <w:bottom w:val="none" w:sz="0" w:space="0" w:color="auto"/>
                <w:right w:val="none" w:sz="0" w:space="0" w:color="auto"/>
              </w:divBdr>
            </w:div>
            <w:div w:id="871264148">
              <w:marLeft w:val="0"/>
              <w:marRight w:val="0"/>
              <w:marTop w:val="0"/>
              <w:marBottom w:val="0"/>
              <w:divBdr>
                <w:top w:val="none" w:sz="0" w:space="0" w:color="auto"/>
                <w:left w:val="none" w:sz="0" w:space="0" w:color="auto"/>
                <w:bottom w:val="none" w:sz="0" w:space="0" w:color="auto"/>
                <w:right w:val="none" w:sz="0" w:space="0" w:color="auto"/>
              </w:divBdr>
            </w:div>
            <w:div w:id="917249371">
              <w:marLeft w:val="0"/>
              <w:marRight w:val="0"/>
              <w:marTop w:val="0"/>
              <w:marBottom w:val="0"/>
              <w:divBdr>
                <w:top w:val="none" w:sz="0" w:space="0" w:color="auto"/>
                <w:left w:val="none" w:sz="0" w:space="0" w:color="auto"/>
                <w:bottom w:val="none" w:sz="0" w:space="0" w:color="auto"/>
                <w:right w:val="none" w:sz="0" w:space="0" w:color="auto"/>
              </w:divBdr>
            </w:div>
            <w:div w:id="919102369">
              <w:marLeft w:val="0"/>
              <w:marRight w:val="0"/>
              <w:marTop w:val="0"/>
              <w:marBottom w:val="0"/>
              <w:divBdr>
                <w:top w:val="none" w:sz="0" w:space="0" w:color="auto"/>
                <w:left w:val="none" w:sz="0" w:space="0" w:color="auto"/>
                <w:bottom w:val="none" w:sz="0" w:space="0" w:color="auto"/>
                <w:right w:val="none" w:sz="0" w:space="0" w:color="auto"/>
              </w:divBdr>
            </w:div>
            <w:div w:id="939878727">
              <w:marLeft w:val="0"/>
              <w:marRight w:val="0"/>
              <w:marTop w:val="0"/>
              <w:marBottom w:val="0"/>
              <w:divBdr>
                <w:top w:val="none" w:sz="0" w:space="0" w:color="auto"/>
                <w:left w:val="none" w:sz="0" w:space="0" w:color="auto"/>
                <w:bottom w:val="none" w:sz="0" w:space="0" w:color="auto"/>
                <w:right w:val="none" w:sz="0" w:space="0" w:color="auto"/>
              </w:divBdr>
            </w:div>
            <w:div w:id="998265369">
              <w:marLeft w:val="0"/>
              <w:marRight w:val="0"/>
              <w:marTop w:val="0"/>
              <w:marBottom w:val="0"/>
              <w:divBdr>
                <w:top w:val="none" w:sz="0" w:space="0" w:color="auto"/>
                <w:left w:val="none" w:sz="0" w:space="0" w:color="auto"/>
                <w:bottom w:val="none" w:sz="0" w:space="0" w:color="auto"/>
                <w:right w:val="none" w:sz="0" w:space="0" w:color="auto"/>
              </w:divBdr>
            </w:div>
            <w:div w:id="1068721715">
              <w:marLeft w:val="0"/>
              <w:marRight w:val="0"/>
              <w:marTop w:val="0"/>
              <w:marBottom w:val="0"/>
              <w:divBdr>
                <w:top w:val="none" w:sz="0" w:space="0" w:color="auto"/>
                <w:left w:val="none" w:sz="0" w:space="0" w:color="auto"/>
                <w:bottom w:val="none" w:sz="0" w:space="0" w:color="auto"/>
                <w:right w:val="none" w:sz="0" w:space="0" w:color="auto"/>
              </w:divBdr>
            </w:div>
            <w:div w:id="1191185895">
              <w:marLeft w:val="0"/>
              <w:marRight w:val="0"/>
              <w:marTop w:val="0"/>
              <w:marBottom w:val="0"/>
              <w:divBdr>
                <w:top w:val="none" w:sz="0" w:space="0" w:color="auto"/>
                <w:left w:val="none" w:sz="0" w:space="0" w:color="auto"/>
                <w:bottom w:val="none" w:sz="0" w:space="0" w:color="auto"/>
                <w:right w:val="none" w:sz="0" w:space="0" w:color="auto"/>
              </w:divBdr>
            </w:div>
            <w:div w:id="1222786418">
              <w:marLeft w:val="0"/>
              <w:marRight w:val="0"/>
              <w:marTop w:val="0"/>
              <w:marBottom w:val="0"/>
              <w:divBdr>
                <w:top w:val="none" w:sz="0" w:space="0" w:color="auto"/>
                <w:left w:val="none" w:sz="0" w:space="0" w:color="auto"/>
                <w:bottom w:val="none" w:sz="0" w:space="0" w:color="auto"/>
                <w:right w:val="none" w:sz="0" w:space="0" w:color="auto"/>
              </w:divBdr>
            </w:div>
            <w:div w:id="1262028156">
              <w:marLeft w:val="0"/>
              <w:marRight w:val="0"/>
              <w:marTop w:val="0"/>
              <w:marBottom w:val="0"/>
              <w:divBdr>
                <w:top w:val="none" w:sz="0" w:space="0" w:color="auto"/>
                <w:left w:val="none" w:sz="0" w:space="0" w:color="auto"/>
                <w:bottom w:val="none" w:sz="0" w:space="0" w:color="auto"/>
                <w:right w:val="none" w:sz="0" w:space="0" w:color="auto"/>
              </w:divBdr>
            </w:div>
            <w:div w:id="1404065529">
              <w:marLeft w:val="0"/>
              <w:marRight w:val="0"/>
              <w:marTop w:val="0"/>
              <w:marBottom w:val="0"/>
              <w:divBdr>
                <w:top w:val="none" w:sz="0" w:space="0" w:color="auto"/>
                <w:left w:val="none" w:sz="0" w:space="0" w:color="auto"/>
                <w:bottom w:val="none" w:sz="0" w:space="0" w:color="auto"/>
                <w:right w:val="none" w:sz="0" w:space="0" w:color="auto"/>
              </w:divBdr>
            </w:div>
            <w:div w:id="1427532544">
              <w:marLeft w:val="0"/>
              <w:marRight w:val="0"/>
              <w:marTop w:val="0"/>
              <w:marBottom w:val="0"/>
              <w:divBdr>
                <w:top w:val="none" w:sz="0" w:space="0" w:color="auto"/>
                <w:left w:val="none" w:sz="0" w:space="0" w:color="auto"/>
                <w:bottom w:val="none" w:sz="0" w:space="0" w:color="auto"/>
                <w:right w:val="none" w:sz="0" w:space="0" w:color="auto"/>
              </w:divBdr>
            </w:div>
            <w:div w:id="1434981933">
              <w:marLeft w:val="0"/>
              <w:marRight w:val="0"/>
              <w:marTop w:val="0"/>
              <w:marBottom w:val="0"/>
              <w:divBdr>
                <w:top w:val="none" w:sz="0" w:space="0" w:color="auto"/>
                <w:left w:val="none" w:sz="0" w:space="0" w:color="auto"/>
                <w:bottom w:val="none" w:sz="0" w:space="0" w:color="auto"/>
                <w:right w:val="none" w:sz="0" w:space="0" w:color="auto"/>
              </w:divBdr>
            </w:div>
            <w:div w:id="1438066445">
              <w:marLeft w:val="0"/>
              <w:marRight w:val="0"/>
              <w:marTop w:val="0"/>
              <w:marBottom w:val="0"/>
              <w:divBdr>
                <w:top w:val="none" w:sz="0" w:space="0" w:color="auto"/>
                <w:left w:val="none" w:sz="0" w:space="0" w:color="auto"/>
                <w:bottom w:val="none" w:sz="0" w:space="0" w:color="auto"/>
                <w:right w:val="none" w:sz="0" w:space="0" w:color="auto"/>
              </w:divBdr>
            </w:div>
            <w:div w:id="1566719163">
              <w:marLeft w:val="0"/>
              <w:marRight w:val="0"/>
              <w:marTop w:val="0"/>
              <w:marBottom w:val="0"/>
              <w:divBdr>
                <w:top w:val="none" w:sz="0" w:space="0" w:color="auto"/>
                <w:left w:val="none" w:sz="0" w:space="0" w:color="auto"/>
                <w:bottom w:val="none" w:sz="0" w:space="0" w:color="auto"/>
                <w:right w:val="none" w:sz="0" w:space="0" w:color="auto"/>
              </w:divBdr>
            </w:div>
            <w:div w:id="1572303218">
              <w:marLeft w:val="0"/>
              <w:marRight w:val="0"/>
              <w:marTop w:val="0"/>
              <w:marBottom w:val="0"/>
              <w:divBdr>
                <w:top w:val="none" w:sz="0" w:space="0" w:color="auto"/>
                <w:left w:val="none" w:sz="0" w:space="0" w:color="auto"/>
                <w:bottom w:val="none" w:sz="0" w:space="0" w:color="auto"/>
                <w:right w:val="none" w:sz="0" w:space="0" w:color="auto"/>
              </w:divBdr>
            </w:div>
            <w:div w:id="1639458009">
              <w:marLeft w:val="0"/>
              <w:marRight w:val="0"/>
              <w:marTop w:val="0"/>
              <w:marBottom w:val="0"/>
              <w:divBdr>
                <w:top w:val="none" w:sz="0" w:space="0" w:color="auto"/>
                <w:left w:val="none" w:sz="0" w:space="0" w:color="auto"/>
                <w:bottom w:val="none" w:sz="0" w:space="0" w:color="auto"/>
                <w:right w:val="none" w:sz="0" w:space="0" w:color="auto"/>
              </w:divBdr>
            </w:div>
            <w:div w:id="1663315410">
              <w:marLeft w:val="0"/>
              <w:marRight w:val="0"/>
              <w:marTop w:val="0"/>
              <w:marBottom w:val="0"/>
              <w:divBdr>
                <w:top w:val="none" w:sz="0" w:space="0" w:color="auto"/>
                <w:left w:val="none" w:sz="0" w:space="0" w:color="auto"/>
                <w:bottom w:val="none" w:sz="0" w:space="0" w:color="auto"/>
                <w:right w:val="none" w:sz="0" w:space="0" w:color="auto"/>
              </w:divBdr>
            </w:div>
            <w:div w:id="1665623865">
              <w:marLeft w:val="0"/>
              <w:marRight w:val="0"/>
              <w:marTop w:val="0"/>
              <w:marBottom w:val="0"/>
              <w:divBdr>
                <w:top w:val="none" w:sz="0" w:space="0" w:color="auto"/>
                <w:left w:val="none" w:sz="0" w:space="0" w:color="auto"/>
                <w:bottom w:val="none" w:sz="0" w:space="0" w:color="auto"/>
                <w:right w:val="none" w:sz="0" w:space="0" w:color="auto"/>
              </w:divBdr>
            </w:div>
            <w:div w:id="1794010888">
              <w:marLeft w:val="0"/>
              <w:marRight w:val="0"/>
              <w:marTop w:val="0"/>
              <w:marBottom w:val="0"/>
              <w:divBdr>
                <w:top w:val="none" w:sz="0" w:space="0" w:color="auto"/>
                <w:left w:val="none" w:sz="0" w:space="0" w:color="auto"/>
                <w:bottom w:val="none" w:sz="0" w:space="0" w:color="auto"/>
                <w:right w:val="none" w:sz="0" w:space="0" w:color="auto"/>
              </w:divBdr>
            </w:div>
            <w:div w:id="2044088020">
              <w:marLeft w:val="0"/>
              <w:marRight w:val="0"/>
              <w:marTop w:val="0"/>
              <w:marBottom w:val="0"/>
              <w:divBdr>
                <w:top w:val="none" w:sz="0" w:space="0" w:color="auto"/>
                <w:left w:val="none" w:sz="0" w:space="0" w:color="auto"/>
                <w:bottom w:val="none" w:sz="0" w:space="0" w:color="auto"/>
                <w:right w:val="none" w:sz="0" w:space="0" w:color="auto"/>
              </w:divBdr>
            </w:div>
            <w:div w:id="21437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68544">
      <w:bodyDiv w:val="1"/>
      <w:marLeft w:val="0"/>
      <w:marRight w:val="0"/>
      <w:marTop w:val="0"/>
      <w:marBottom w:val="0"/>
      <w:divBdr>
        <w:top w:val="none" w:sz="0" w:space="0" w:color="auto"/>
        <w:left w:val="none" w:sz="0" w:space="0" w:color="auto"/>
        <w:bottom w:val="none" w:sz="0" w:space="0" w:color="auto"/>
        <w:right w:val="none" w:sz="0" w:space="0" w:color="auto"/>
      </w:divBdr>
      <w:divsChild>
        <w:div w:id="770852493">
          <w:marLeft w:val="0"/>
          <w:marRight w:val="0"/>
          <w:marTop w:val="0"/>
          <w:marBottom w:val="0"/>
          <w:divBdr>
            <w:top w:val="none" w:sz="0" w:space="0" w:color="auto"/>
            <w:left w:val="none" w:sz="0" w:space="0" w:color="auto"/>
            <w:bottom w:val="none" w:sz="0" w:space="0" w:color="auto"/>
            <w:right w:val="none" w:sz="0" w:space="0" w:color="auto"/>
          </w:divBdr>
          <w:divsChild>
            <w:div w:id="1203782356">
              <w:marLeft w:val="0"/>
              <w:marRight w:val="0"/>
              <w:marTop w:val="0"/>
              <w:marBottom w:val="0"/>
              <w:divBdr>
                <w:top w:val="none" w:sz="0" w:space="0" w:color="auto"/>
                <w:left w:val="none" w:sz="0" w:space="0" w:color="auto"/>
                <w:bottom w:val="none" w:sz="0" w:space="0" w:color="auto"/>
                <w:right w:val="none" w:sz="0" w:space="0" w:color="auto"/>
              </w:divBdr>
            </w:div>
            <w:div w:id="1250966100">
              <w:marLeft w:val="0"/>
              <w:marRight w:val="0"/>
              <w:marTop w:val="0"/>
              <w:marBottom w:val="0"/>
              <w:divBdr>
                <w:top w:val="none" w:sz="0" w:space="0" w:color="auto"/>
                <w:left w:val="none" w:sz="0" w:space="0" w:color="auto"/>
                <w:bottom w:val="none" w:sz="0" w:space="0" w:color="auto"/>
                <w:right w:val="none" w:sz="0" w:space="0" w:color="auto"/>
              </w:divBdr>
            </w:div>
            <w:div w:id="1371800201">
              <w:marLeft w:val="0"/>
              <w:marRight w:val="0"/>
              <w:marTop w:val="0"/>
              <w:marBottom w:val="0"/>
              <w:divBdr>
                <w:top w:val="none" w:sz="0" w:space="0" w:color="auto"/>
                <w:left w:val="none" w:sz="0" w:space="0" w:color="auto"/>
                <w:bottom w:val="none" w:sz="0" w:space="0" w:color="auto"/>
                <w:right w:val="none" w:sz="0" w:space="0" w:color="auto"/>
              </w:divBdr>
            </w:div>
            <w:div w:id="1085876333">
              <w:marLeft w:val="0"/>
              <w:marRight w:val="0"/>
              <w:marTop w:val="0"/>
              <w:marBottom w:val="0"/>
              <w:divBdr>
                <w:top w:val="none" w:sz="0" w:space="0" w:color="auto"/>
                <w:left w:val="none" w:sz="0" w:space="0" w:color="auto"/>
                <w:bottom w:val="none" w:sz="0" w:space="0" w:color="auto"/>
                <w:right w:val="none" w:sz="0" w:space="0" w:color="auto"/>
              </w:divBdr>
            </w:div>
            <w:div w:id="1647510950">
              <w:marLeft w:val="0"/>
              <w:marRight w:val="0"/>
              <w:marTop w:val="0"/>
              <w:marBottom w:val="0"/>
              <w:divBdr>
                <w:top w:val="none" w:sz="0" w:space="0" w:color="auto"/>
                <w:left w:val="none" w:sz="0" w:space="0" w:color="auto"/>
                <w:bottom w:val="none" w:sz="0" w:space="0" w:color="auto"/>
                <w:right w:val="none" w:sz="0" w:space="0" w:color="auto"/>
              </w:divBdr>
            </w:div>
            <w:div w:id="1232883580">
              <w:marLeft w:val="0"/>
              <w:marRight w:val="0"/>
              <w:marTop w:val="0"/>
              <w:marBottom w:val="0"/>
              <w:divBdr>
                <w:top w:val="none" w:sz="0" w:space="0" w:color="auto"/>
                <w:left w:val="none" w:sz="0" w:space="0" w:color="auto"/>
                <w:bottom w:val="none" w:sz="0" w:space="0" w:color="auto"/>
                <w:right w:val="none" w:sz="0" w:space="0" w:color="auto"/>
              </w:divBdr>
            </w:div>
            <w:div w:id="1522431644">
              <w:marLeft w:val="0"/>
              <w:marRight w:val="0"/>
              <w:marTop w:val="0"/>
              <w:marBottom w:val="0"/>
              <w:divBdr>
                <w:top w:val="none" w:sz="0" w:space="0" w:color="auto"/>
                <w:left w:val="none" w:sz="0" w:space="0" w:color="auto"/>
                <w:bottom w:val="none" w:sz="0" w:space="0" w:color="auto"/>
                <w:right w:val="none" w:sz="0" w:space="0" w:color="auto"/>
              </w:divBdr>
            </w:div>
            <w:div w:id="2041397828">
              <w:marLeft w:val="0"/>
              <w:marRight w:val="0"/>
              <w:marTop w:val="0"/>
              <w:marBottom w:val="0"/>
              <w:divBdr>
                <w:top w:val="none" w:sz="0" w:space="0" w:color="auto"/>
                <w:left w:val="none" w:sz="0" w:space="0" w:color="auto"/>
                <w:bottom w:val="none" w:sz="0" w:space="0" w:color="auto"/>
                <w:right w:val="none" w:sz="0" w:space="0" w:color="auto"/>
              </w:divBdr>
            </w:div>
            <w:div w:id="1234970044">
              <w:marLeft w:val="0"/>
              <w:marRight w:val="0"/>
              <w:marTop w:val="0"/>
              <w:marBottom w:val="0"/>
              <w:divBdr>
                <w:top w:val="none" w:sz="0" w:space="0" w:color="auto"/>
                <w:left w:val="none" w:sz="0" w:space="0" w:color="auto"/>
                <w:bottom w:val="none" w:sz="0" w:space="0" w:color="auto"/>
                <w:right w:val="none" w:sz="0" w:space="0" w:color="auto"/>
              </w:divBdr>
            </w:div>
            <w:div w:id="713820646">
              <w:marLeft w:val="0"/>
              <w:marRight w:val="0"/>
              <w:marTop w:val="0"/>
              <w:marBottom w:val="0"/>
              <w:divBdr>
                <w:top w:val="none" w:sz="0" w:space="0" w:color="auto"/>
                <w:left w:val="none" w:sz="0" w:space="0" w:color="auto"/>
                <w:bottom w:val="none" w:sz="0" w:space="0" w:color="auto"/>
                <w:right w:val="none" w:sz="0" w:space="0" w:color="auto"/>
              </w:divBdr>
            </w:div>
            <w:div w:id="1022705564">
              <w:marLeft w:val="0"/>
              <w:marRight w:val="0"/>
              <w:marTop w:val="0"/>
              <w:marBottom w:val="0"/>
              <w:divBdr>
                <w:top w:val="none" w:sz="0" w:space="0" w:color="auto"/>
                <w:left w:val="none" w:sz="0" w:space="0" w:color="auto"/>
                <w:bottom w:val="none" w:sz="0" w:space="0" w:color="auto"/>
                <w:right w:val="none" w:sz="0" w:space="0" w:color="auto"/>
              </w:divBdr>
            </w:div>
            <w:div w:id="1327366727">
              <w:marLeft w:val="0"/>
              <w:marRight w:val="0"/>
              <w:marTop w:val="0"/>
              <w:marBottom w:val="0"/>
              <w:divBdr>
                <w:top w:val="none" w:sz="0" w:space="0" w:color="auto"/>
                <w:left w:val="none" w:sz="0" w:space="0" w:color="auto"/>
                <w:bottom w:val="none" w:sz="0" w:space="0" w:color="auto"/>
                <w:right w:val="none" w:sz="0" w:space="0" w:color="auto"/>
              </w:divBdr>
            </w:div>
            <w:div w:id="1425610831">
              <w:marLeft w:val="0"/>
              <w:marRight w:val="0"/>
              <w:marTop w:val="0"/>
              <w:marBottom w:val="0"/>
              <w:divBdr>
                <w:top w:val="none" w:sz="0" w:space="0" w:color="auto"/>
                <w:left w:val="none" w:sz="0" w:space="0" w:color="auto"/>
                <w:bottom w:val="none" w:sz="0" w:space="0" w:color="auto"/>
                <w:right w:val="none" w:sz="0" w:space="0" w:color="auto"/>
              </w:divBdr>
            </w:div>
            <w:div w:id="598875780">
              <w:marLeft w:val="0"/>
              <w:marRight w:val="0"/>
              <w:marTop w:val="0"/>
              <w:marBottom w:val="0"/>
              <w:divBdr>
                <w:top w:val="none" w:sz="0" w:space="0" w:color="auto"/>
                <w:left w:val="none" w:sz="0" w:space="0" w:color="auto"/>
                <w:bottom w:val="none" w:sz="0" w:space="0" w:color="auto"/>
                <w:right w:val="none" w:sz="0" w:space="0" w:color="auto"/>
              </w:divBdr>
            </w:div>
            <w:div w:id="1289044870">
              <w:marLeft w:val="0"/>
              <w:marRight w:val="0"/>
              <w:marTop w:val="0"/>
              <w:marBottom w:val="0"/>
              <w:divBdr>
                <w:top w:val="none" w:sz="0" w:space="0" w:color="auto"/>
                <w:left w:val="none" w:sz="0" w:space="0" w:color="auto"/>
                <w:bottom w:val="none" w:sz="0" w:space="0" w:color="auto"/>
                <w:right w:val="none" w:sz="0" w:space="0" w:color="auto"/>
              </w:divBdr>
            </w:div>
            <w:div w:id="128089543">
              <w:marLeft w:val="0"/>
              <w:marRight w:val="0"/>
              <w:marTop w:val="0"/>
              <w:marBottom w:val="0"/>
              <w:divBdr>
                <w:top w:val="none" w:sz="0" w:space="0" w:color="auto"/>
                <w:left w:val="none" w:sz="0" w:space="0" w:color="auto"/>
                <w:bottom w:val="none" w:sz="0" w:space="0" w:color="auto"/>
                <w:right w:val="none" w:sz="0" w:space="0" w:color="auto"/>
              </w:divBdr>
            </w:div>
            <w:div w:id="1624726784">
              <w:marLeft w:val="0"/>
              <w:marRight w:val="0"/>
              <w:marTop w:val="0"/>
              <w:marBottom w:val="0"/>
              <w:divBdr>
                <w:top w:val="none" w:sz="0" w:space="0" w:color="auto"/>
                <w:left w:val="none" w:sz="0" w:space="0" w:color="auto"/>
                <w:bottom w:val="none" w:sz="0" w:space="0" w:color="auto"/>
                <w:right w:val="none" w:sz="0" w:space="0" w:color="auto"/>
              </w:divBdr>
            </w:div>
            <w:div w:id="1585796536">
              <w:marLeft w:val="0"/>
              <w:marRight w:val="0"/>
              <w:marTop w:val="0"/>
              <w:marBottom w:val="0"/>
              <w:divBdr>
                <w:top w:val="none" w:sz="0" w:space="0" w:color="auto"/>
                <w:left w:val="none" w:sz="0" w:space="0" w:color="auto"/>
                <w:bottom w:val="none" w:sz="0" w:space="0" w:color="auto"/>
                <w:right w:val="none" w:sz="0" w:space="0" w:color="auto"/>
              </w:divBdr>
            </w:div>
            <w:div w:id="585650662">
              <w:marLeft w:val="0"/>
              <w:marRight w:val="0"/>
              <w:marTop w:val="0"/>
              <w:marBottom w:val="0"/>
              <w:divBdr>
                <w:top w:val="none" w:sz="0" w:space="0" w:color="auto"/>
                <w:left w:val="none" w:sz="0" w:space="0" w:color="auto"/>
                <w:bottom w:val="none" w:sz="0" w:space="0" w:color="auto"/>
                <w:right w:val="none" w:sz="0" w:space="0" w:color="auto"/>
              </w:divBdr>
            </w:div>
            <w:div w:id="385027583">
              <w:marLeft w:val="0"/>
              <w:marRight w:val="0"/>
              <w:marTop w:val="0"/>
              <w:marBottom w:val="0"/>
              <w:divBdr>
                <w:top w:val="none" w:sz="0" w:space="0" w:color="auto"/>
                <w:left w:val="none" w:sz="0" w:space="0" w:color="auto"/>
                <w:bottom w:val="none" w:sz="0" w:space="0" w:color="auto"/>
                <w:right w:val="none" w:sz="0" w:space="0" w:color="auto"/>
              </w:divBdr>
            </w:div>
            <w:div w:id="2140030391">
              <w:marLeft w:val="0"/>
              <w:marRight w:val="0"/>
              <w:marTop w:val="0"/>
              <w:marBottom w:val="0"/>
              <w:divBdr>
                <w:top w:val="none" w:sz="0" w:space="0" w:color="auto"/>
                <w:left w:val="none" w:sz="0" w:space="0" w:color="auto"/>
                <w:bottom w:val="none" w:sz="0" w:space="0" w:color="auto"/>
                <w:right w:val="none" w:sz="0" w:space="0" w:color="auto"/>
              </w:divBdr>
            </w:div>
            <w:div w:id="213085517">
              <w:marLeft w:val="0"/>
              <w:marRight w:val="0"/>
              <w:marTop w:val="0"/>
              <w:marBottom w:val="0"/>
              <w:divBdr>
                <w:top w:val="none" w:sz="0" w:space="0" w:color="auto"/>
                <w:left w:val="none" w:sz="0" w:space="0" w:color="auto"/>
                <w:bottom w:val="none" w:sz="0" w:space="0" w:color="auto"/>
                <w:right w:val="none" w:sz="0" w:space="0" w:color="auto"/>
              </w:divBdr>
            </w:div>
            <w:div w:id="1406032081">
              <w:marLeft w:val="0"/>
              <w:marRight w:val="0"/>
              <w:marTop w:val="0"/>
              <w:marBottom w:val="0"/>
              <w:divBdr>
                <w:top w:val="none" w:sz="0" w:space="0" w:color="auto"/>
                <w:left w:val="none" w:sz="0" w:space="0" w:color="auto"/>
                <w:bottom w:val="none" w:sz="0" w:space="0" w:color="auto"/>
                <w:right w:val="none" w:sz="0" w:space="0" w:color="auto"/>
              </w:divBdr>
            </w:div>
            <w:div w:id="1820803322">
              <w:marLeft w:val="0"/>
              <w:marRight w:val="0"/>
              <w:marTop w:val="0"/>
              <w:marBottom w:val="0"/>
              <w:divBdr>
                <w:top w:val="none" w:sz="0" w:space="0" w:color="auto"/>
                <w:left w:val="none" w:sz="0" w:space="0" w:color="auto"/>
                <w:bottom w:val="none" w:sz="0" w:space="0" w:color="auto"/>
                <w:right w:val="none" w:sz="0" w:space="0" w:color="auto"/>
              </w:divBdr>
            </w:div>
            <w:div w:id="1070880605">
              <w:marLeft w:val="0"/>
              <w:marRight w:val="0"/>
              <w:marTop w:val="0"/>
              <w:marBottom w:val="0"/>
              <w:divBdr>
                <w:top w:val="none" w:sz="0" w:space="0" w:color="auto"/>
                <w:left w:val="none" w:sz="0" w:space="0" w:color="auto"/>
                <w:bottom w:val="none" w:sz="0" w:space="0" w:color="auto"/>
                <w:right w:val="none" w:sz="0" w:space="0" w:color="auto"/>
              </w:divBdr>
            </w:div>
            <w:div w:id="681128174">
              <w:marLeft w:val="0"/>
              <w:marRight w:val="0"/>
              <w:marTop w:val="0"/>
              <w:marBottom w:val="0"/>
              <w:divBdr>
                <w:top w:val="none" w:sz="0" w:space="0" w:color="auto"/>
                <w:left w:val="none" w:sz="0" w:space="0" w:color="auto"/>
                <w:bottom w:val="none" w:sz="0" w:space="0" w:color="auto"/>
                <w:right w:val="none" w:sz="0" w:space="0" w:color="auto"/>
              </w:divBdr>
            </w:div>
            <w:div w:id="660355453">
              <w:marLeft w:val="0"/>
              <w:marRight w:val="0"/>
              <w:marTop w:val="0"/>
              <w:marBottom w:val="0"/>
              <w:divBdr>
                <w:top w:val="none" w:sz="0" w:space="0" w:color="auto"/>
                <w:left w:val="none" w:sz="0" w:space="0" w:color="auto"/>
                <w:bottom w:val="none" w:sz="0" w:space="0" w:color="auto"/>
                <w:right w:val="none" w:sz="0" w:space="0" w:color="auto"/>
              </w:divBdr>
            </w:div>
            <w:div w:id="2020235824">
              <w:marLeft w:val="0"/>
              <w:marRight w:val="0"/>
              <w:marTop w:val="0"/>
              <w:marBottom w:val="0"/>
              <w:divBdr>
                <w:top w:val="none" w:sz="0" w:space="0" w:color="auto"/>
                <w:left w:val="none" w:sz="0" w:space="0" w:color="auto"/>
                <w:bottom w:val="none" w:sz="0" w:space="0" w:color="auto"/>
                <w:right w:val="none" w:sz="0" w:space="0" w:color="auto"/>
              </w:divBdr>
            </w:div>
            <w:div w:id="1947299706">
              <w:marLeft w:val="0"/>
              <w:marRight w:val="0"/>
              <w:marTop w:val="0"/>
              <w:marBottom w:val="0"/>
              <w:divBdr>
                <w:top w:val="none" w:sz="0" w:space="0" w:color="auto"/>
                <w:left w:val="none" w:sz="0" w:space="0" w:color="auto"/>
                <w:bottom w:val="none" w:sz="0" w:space="0" w:color="auto"/>
                <w:right w:val="none" w:sz="0" w:space="0" w:color="auto"/>
              </w:divBdr>
            </w:div>
            <w:div w:id="871921336">
              <w:marLeft w:val="0"/>
              <w:marRight w:val="0"/>
              <w:marTop w:val="0"/>
              <w:marBottom w:val="0"/>
              <w:divBdr>
                <w:top w:val="none" w:sz="0" w:space="0" w:color="auto"/>
                <w:left w:val="none" w:sz="0" w:space="0" w:color="auto"/>
                <w:bottom w:val="none" w:sz="0" w:space="0" w:color="auto"/>
                <w:right w:val="none" w:sz="0" w:space="0" w:color="auto"/>
              </w:divBdr>
            </w:div>
            <w:div w:id="640232690">
              <w:marLeft w:val="0"/>
              <w:marRight w:val="0"/>
              <w:marTop w:val="0"/>
              <w:marBottom w:val="0"/>
              <w:divBdr>
                <w:top w:val="none" w:sz="0" w:space="0" w:color="auto"/>
                <w:left w:val="none" w:sz="0" w:space="0" w:color="auto"/>
                <w:bottom w:val="none" w:sz="0" w:space="0" w:color="auto"/>
                <w:right w:val="none" w:sz="0" w:space="0" w:color="auto"/>
              </w:divBdr>
            </w:div>
            <w:div w:id="1687751148">
              <w:marLeft w:val="0"/>
              <w:marRight w:val="0"/>
              <w:marTop w:val="0"/>
              <w:marBottom w:val="0"/>
              <w:divBdr>
                <w:top w:val="none" w:sz="0" w:space="0" w:color="auto"/>
                <w:left w:val="none" w:sz="0" w:space="0" w:color="auto"/>
                <w:bottom w:val="none" w:sz="0" w:space="0" w:color="auto"/>
                <w:right w:val="none" w:sz="0" w:space="0" w:color="auto"/>
              </w:divBdr>
            </w:div>
            <w:div w:id="647783726">
              <w:marLeft w:val="0"/>
              <w:marRight w:val="0"/>
              <w:marTop w:val="0"/>
              <w:marBottom w:val="0"/>
              <w:divBdr>
                <w:top w:val="none" w:sz="0" w:space="0" w:color="auto"/>
                <w:left w:val="none" w:sz="0" w:space="0" w:color="auto"/>
                <w:bottom w:val="none" w:sz="0" w:space="0" w:color="auto"/>
                <w:right w:val="none" w:sz="0" w:space="0" w:color="auto"/>
              </w:divBdr>
            </w:div>
            <w:div w:id="1193104658">
              <w:marLeft w:val="0"/>
              <w:marRight w:val="0"/>
              <w:marTop w:val="0"/>
              <w:marBottom w:val="0"/>
              <w:divBdr>
                <w:top w:val="none" w:sz="0" w:space="0" w:color="auto"/>
                <w:left w:val="none" w:sz="0" w:space="0" w:color="auto"/>
                <w:bottom w:val="none" w:sz="0" w:space="0" w:color="auto"/>
                <w:right w:val="none" w:sz="0" w:space="0" w:color="auto"/>
              </w:divBdr>
            </w:div>
            <w:div w:id="833833520">
              <w:marLeft w:val="0"/>
              <w:marRight w:val="0"/>
              <w:marTop w:val="0"/>
              <w:marBottom w:val="0"/>
              <w:divBdr>
                <w:top w:val="none" w:sz="0" w:space="0" w:color="auto"/>
                <w:left w:val="none" w:sz="0" w:space="0" w:color="auto"/>
                <w:bottom w:val="none" w:sz="0" w:space="0" w:color="auto"/>
                <w:right w:val="none" w:sz="0" w:space="0" w:color="auto"/>
              </w:divBdr>
            </w:div>
            <w:div w:id="1047491367">
              <w:marLeft w:val="0"/>
              <w:marRight w:val="0"/>
              <w:marTop w:val="0"/>
              <w:marBottom w:val="0"/>
              <w:divBdr>
                <w:top w:val="none" w:sz="0" w:space="0" w:color="auto"/>
                <w:left w:val="none" w:sz="0" w:space="0" w:color="auto"/>
                <w:bottom w:val="none" w:sz="0" w:space="0" w:color="auto"/>
                <w:right w:val="none" w:sz="0" w:space="0" w:color="auto"/>
              </w:divBdr>
            </w:div>
            <w:div w:id="1025253327">
              <w:marLeft w:val="0"/>
              <w:marRight w:val="0"/>
              <w:marTop w:val="0"/>
              <w:marBottom w:val="0"/>
              <w:divBdr>
                <w:top w:val="none" w:sz="0" w:space="0" w:color="auto"/>
                <w:left w:val="none" w:sz="0" w:space="0" w:color="auto"/>
                <w:bottom w:val="none" w:sz="0" w:space="0" w:color="auto"/>
                <w:right w:val="none" w:sz="0" w:space="0" w:color="auto"/>
              </w:divBdr>
            </w:div>
            <w:div w:id="1266377976">
              <w:marLeft w:val="0"/>
              <w:marRight w:val="0"/>
              <w:marTop w:val="0"/>
              <w:marBottom w:val="0"/>
              <w:divBdr>
                <w:top w:val="none" w:sz="0" w:space="0" w:color="auto"/>
                <w:left w:val="none" w:sz="0" w:space="0" w:color="auto"/>
                <w:bottom w:val="none" w:sz="0" w:space="0" w:color="auto"/>
                <w:right w:val="none" w:sz="0" w:space="0" w:color="auto"/>
              </w:divBdr>
            </w:div>
            <w:div w:id="839541095">
              <w:marLeft w:val="0"/>
              <w:marRight w:val="0"/>
              <w:marTop w:val="0"/>
              <w:marBottom w:val="0"/>
              <w:divBdr>
                <w:top w:val="none" w:sz="0" w:space="0" w:color="auto"/>
                <w:left w:val="none" w:sz="0" w:space="0" w:color="auto"/>
                <w:bottom w:val="none" w:sz="0" w:space="0" w:color="auto"/>
                <w:right w:val="none" w:sz="0" w:space="0" w:color="auto"/>
              </w:divBdr>
            </w:div>
            <w:div w:id="1152479482">
              <w:marLeft w:val="0"/>
              <w:marRight w:val="0"/>
              <w:marTop w:val="0"/>
              <w:marBottom w:val="0"/>
              <w:divBdr>
                <w:top w:val="none" w:sz="0" w:space="0" w:color="auto"/>
                <w:left w:val="none" w:sz="0" w:space="0" w:color="auto"/>
                <w:bottom w:val="none" w:sz="0" w:space="0" w:color="auto"/>
                <w:right w:val="none" w:sz="0" w:space="0" w:color="auto"/>
              </w:divBdr>
            </w:div>
            <w:div w:id="1541167558">
              <w:marLeft w:val="0"/>
              <w:marRight w:val="0"/>
              <w:marTop w:val="0"/>
              <w:marBottom w:val="0"/>
              <w:divBdr>
                <w:top w:val="none" w:sz="0" w:space="0" w:color="auto"/>
                <w:left w:val="none" w:sz="0" w:space="0" w:color="auto"/>
                <w:bottom w:val="none" w:sz="0" w:space="0" w:color="auto"/>
                <w:right w:val="none" w:sz="0" w:space="0" w:color="auto"/>
              </w:divBdr>
            </w:div>
            <w:div w:id="4246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0496">
      <w:bodyDiv w:val="1"/>
      <w:marLeft w:val="0"/>
      <w:marRight w:val="0"/>
      <w:marTop w:val="0"/>
      <w:marBottom w:val="0"/>
      <w:divBdr>
        <w:top w:val="none" w:sz="0" w:space="0" w:color="auto"/>
        <w:left w:val="none" w:sz="0" w:space="0" w:color="auto"/>
        <w:bottom w:val="none" w:sz="0" w:space="0" w:color="auto"/>
        <w:right w:val="none" w:sz="0" w:space="0" w:color="auto"/>
      </w:divBdr>
    </w:div>
    <w:div w:id="1138105486">
      <w:bodyDiv w:val="1"/>
      <w:marLeft w:val="0"/>
      <w:marRight w:val="0"/>
      <w:marTop w:val="0"/>
      <w:marBottom w:val="0"/>
      <w:divBdr>
        <w:top w:val="none" w:sz="0" w:space="0" w:color="auto"/>
        <w:left w:val="none" w:sz="0" w:space="0" w:color="auto"/>
        <w:bottom w:val="none" w:sz="0" w:space="0" w:color="auto"/>
        <w:right w:val="none" w:sz="0" w:space="0" w:color="auto"/>
      </w:divBdr>
    </w:div>
    <w:div w:id="1172647595">
      <w:bodyDiv w:val="1"/>
      <w:marLeft w:val="0"/>
      <w:marRight w:val="0"/>
      <w:marTop w:val="0"/>
      <w:marBottom w:val="0"/>
      <w:divBdr>
        <w:top w:val="none" w:sz="0" w:space="0" w:color="auto"/>
        <w:left w:val="none" w:sz="0" w:space="0" w:color="auto"/>
        <w:bottom w:val="none" w:sz="0" w:space="0" w:color="auto"/>
        <w:right w:val="none" w:sz="0" w:space="0" w:color="auto"/>
      </w:divBdr>
    </w:div>
    <w:div w:id="1372073595">
      <w:bodyDiv w:val="1"/>
      <w:marLeft w:val="0"/>
      <w:marRight w:val="0"/>
      <w:marTop w:val="0"/>
      <w:marBottom w:val="0"/>
      <w:divBdr>
        <w:top w:val="none" w:sz="0" w:space="0" w:color="auto"/>
        <w:left w:val="none" w:sz="0" w:space="0" w:color="auto"/>
        <w:bottom w:val="none" w:sz="0" w:space="0" w:color="auto"/>
        <w:right w:val="none" w:sz="0" w:space="0" w:color="auto"/>
      </w:divBdr>
    </w:div>
    <w:div w:id="1432235796">
      <w:bodyDiv w:val="1"/>
      <w:marLeft w:val="0"/>
      <w:marRight w:val="0"/>
      <w:marTop w:val="0"/>
      <w:marBottom w:val="0"/>
      <w:divBdr>
        <w:top w:val="none" w:sz="0" w:space="0" w:color="auto"/>
        <w:left w:val="none" w:sz="0" w:space="0" w:color="auto"/>
        <w:bottom w:val="none" w:sz="0" w:space="0" w:color="auto"/>
        <w:right w:val="none" w:sz="0" w:space="0" w:color="auto"/>
      </w:divBdr>
    </w:div>
    <w:div w:id="1482162834">
      <w:bodyDiv w:val="1"/>
      <w:marLeft w:val="0"/>
      <w:marRight w:val="0"/>
      <w:marTop w:val="0"/>
      <w:marBottom w:val="0"/>
      <w:divBdr>
        <w:top w:val="none" w:sz="0" w:space="0" w:color="auto"/>
        <w:left w:val="none" w:sz="0" w:space="0" w:color="auto"/>
        <w:bottom w:val="none" w:sz="0" w:space="0" w:color="auto"/>
        <w:right w:val="none" w:sz="0" w:space="0" w:color="auto"/>
      </w:divBdr>
    </w:div>
    <w:div w:id="1692797087">
      <w:bodyDiv w:val="1"/>
      <w:marLeft w:val="0"/>
      <w:marRight w:val="0"/>
      <w:marTop w:val="0"/>
      <w:marBottom w:val="0"/>
      <w:divBdr>
        <w:top w:val="none" w:sz="0" w:space="0" w:color="auto"/>
        <w:left w:val="none" w:sz="0" w:space="0" w:color="auto"/>
        <w:bottom w:val="none" w:sz="0" w:space="0" w:color="auto"/>
        <w:right w:val="none" w:sz="0" w:space="0" w:color="auto"/>
      </w:divBdr>
    </w:div>
    <w:div w:id="1740248326">
      <w:bodyDiv w:val="1"/>
      <w:marLeft w:val="0"/>
      <w:marRight w:val="0"/>
      <w:marTop w:val="0"/>
      <w:marBottom w:val="0"/>
      <w:divBdr>
        <w:top w:val="none" w:sz="0" w:space="0" w:color="auto"/>
        <w:left w:val="none" w:sz="0" w:space="0" w:color="auto"/>
        <w:bottom w:val="none" w:sz="0" w:space="0" w:color="auto"/>
        <w:right w:val="none" w:sz="0" w:space="0" w:color="auto"/>
      </w:divBdr>
    </w:div>
    <w:div w:id="2013988325">
      <w:bodyDiv w:val="1"/>
      <w:marLeft w:val="0"/>
      <w:marRight w:val="0"/>
      <w:marTop w:val="0"/>
      <w:marBottom w:val="0"/>
      <w:divBdr>
        <w:top w:val="none" w:sz="0" w:space="0" w:color="auto"/>
        <w:left w:val="none" w:sz="0" w:space="0" w:color="auto"/>
        <w:bottom w:val="none" w:sz="0" w:space="0" w:color="auto"/>
        <w:right w:val="none" w:sz="0" w:space="0" w:color="auto"/>
      </w:divBdr>
    </w:div>
    <w:div w:id="2112815420">
      <w:bodyDiv w:val="1"/>
      <w:marLeft w:val="0"/>
      <w:marRight w:val="0"/>
      <w:marTop w:val="0"/>
      <w:marBottom w:val="0"/>
      <w:divBdr>
        <w:top w:val="none" w:sz="0" w:space="0" w:color="auto"/>
        <w:left w:val="none" w:sz="0" w:space="0" w:color="auto"/>
        <w:bottom w:val="none" w:sz="0" w:space="0" w:color="auto"/>
        <w:right w:val="none" w:sz="0" w:space="0" w:color="auto"/>
      </w:divBdr>
    </w:div>
    <w:div w:id="213250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tiff"/><Relationship Id="rId21" Type="http://schemas.microsoft.com/office/2018/08/relationships/commentsExtensible" Target="commentsExtensible.xml"/><Relationship Id="rId42" Type="http://schemas.openxmlformats.org/officeDocument/2006/relationships/image" Target="file:///C:\Users\shn\Desktop\CWA%20WSCSB001%20GWD\005d.tif" TargetMode="External"/><Relationship Id="rId47" Type="http://schemas.openxmlformats.org/officeDocument/2006/relationships/hyperlink" Target="https://www.bimprove-h2020.eu/marker" TargetMode="External"/><Relationship Id="rId63" Type="http://schemas.openxmlformats.org/officeDocument/2006/relationships/image" Target="media/image20.tiff"/><Relationship Id="rId68" Type="http://schemas.openxmlformats.org/officeDocument/2006/relationships/hyperlink" Target="https://www.bimprove-h2020.eu/m/1/125" TargetMode="External"/><Relationship Id="rId2" Type="http://schemas.openxmlformats.org/officeDocument/2006/relationships/customXml" Target="../customXml/item2.xml"/><Relationship Id="rId16" Type="http://schemas.openxmlformats.org/officeDocument/2006/relationships/hyperlink" Target="https://www.iso.org/obp/ui" TargetMode="External"/><Relationship Id="rId29" Type="http://schemas.openxmlformats.org/officeDocument/2006/relationships/image" Target="file:///C:\Users\shn\Desktop\CWA%20WSCSB001%20GWD\003.tif" TargetMode="External"/><Relationship Id="rId11" Type="http://schemas.openxmlformats.org/officeDocument/2006/relationships/footer" Target="footer1.xml"/><Relationship Id="rId24" Type="http://schemas.openxmlformats.org/officeDocument/2006/relationships/image" Target="media/image2.tiff"/><Relationship Id="rId32" Type="http://schemas.openxmlformats.org/officeDocument/2006/relationships/image" Target="media/image6.jpeg"/><Relationship Id="rId37" Type="http://schemas.openxmlformats.org/officeDocument/2006/relationships/image" Target="media/image8.tiff"/><Relationship Id="rId40" Type="http://schemas.openxmlformats.org/officeDocument/2006/relationships/image" Target="file:///C:\Users\shn\Desktop\CWA%20WSCSB001%20GWD\005c.tif" TargetMode="External"/><Relationship Id="rId45" Type="http://schemas.openxmlformats.org/officeDocument/2006/relationships/image" Target="media/image12.tiff"/><Relationship Id="rId53" Type="http://schemas.openxmlformats.org/officeDocument/2006/relationships/image" Target="file:///C:\Users\shn\Desktop\CWA%20WSCSB001%20GWD\a001c.tif" TargetMode="External"/><Relationship Id="rId58" Type="http://schemas.openxmlformats.org/officeDocument/2006/relationships/image" Target="media/image18.jpeg"/><Relationship Id="rId66" Type="http://schemas.openxmlformats.org/officeDocument/2006/relationships/image" Target="media/image21.tiff"/><Relationship Id="rId74" Type="http://schemas.microsoft.com/office/2011/relationships/people" Target="people.xml"/><Relationship Id="rId5" Type="http://schemas.openxmlformats.org/officeDocument/2006/relationships/numbering" Target="numbering.xml"/><Relationship Id="rId61" Type="http://schemas.openxmlformats.org/officeDocument/2006/relationships/image" Target="file:///C:\Users\shn\Desktop\CWA%20WSCSB001%20GWD\a003.tif" TargetMode="External"/><Relationship Id="rId1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image" Target="media/image1.tiff"/><Relationship Id="rId27" Type="http://schemas.openxmlformats.org/officeDocument/2006/relationships/image" Target="file:///C:\Users\shn\Desktop\CWA%20WSCSB001%20GWD\002.tif" TargetMode="External"/><Relationship Id="rId30" Type="http://schemas.openxmlformats.org/officeDocument/2006/relationships/image" Target="media/image5.tiff"/><Relationship Id="rId35" Type="http://schemas.openxmlformats.org/officeDocument/2006/relationships/image" Target="media/image7.tiff"/><Relationship Id="rId43" Type="http://schemas.openxmlformats.org/officeDocument/2006/relationships/image" Target="media/image11.tiff"/><Relationship Id="rId48" Type="http://schemas.openxmlformats.org/officeDocument/2006/relationships/image" Target="media/image13.jpeg"/><Relationship Id="rId56" Type="http://schemas.openxmlformats.org/officeDocument/2006/relationships/image" Target="media/image17.jpeg"/><Relationship Id="rId64" Type="http://schemas.openxmlformats.org/officeDocument/2006/relationships/image" Target="file:///C:\Users\shn\Desktop\CWA%20WSCSB001%20GWD\a004.tif" TargetMode="External"/><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image" Target="file:///C:\Users\shn\Desktop\CWA%20WSCSB001%20GWD\a001b.tif" TargetMode="External"/><Relationship Id="rId72"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yperlink" Target="https://www.electropedia.org/" TargetMode="External"/><Relationship Id="rId25" Type="http://schemas.openxmlformats.org/officeDocument/2006/relationships/image" Target="file:///C:\Users\shn\Desktop\CWA%20WSCSB001%20GWD\001b.tif" TargetMode="External"/><Relationship Id="rId33" Type="http://schemas.openxmlformats.org/officeDocument/2006/relationships/image" Target="file:///C:\Users\shn\Desktop\CWA%20WSCSB001%20GWD\004b.tif" TargetMode="External"/><Relationship Id="rId38" Type="http://schemas.openxmlformats.org/officeDocument/2006/relationships/image" Target="file:///C:\Users\shn\Desktop\CWA%20WSCSB001%20GWD\005b.tif" TargetMode="External"/><Relationship Id="rId46" Type="http://schemas.openxmlformats.org/officeDocument/2006/relationships/image" Target="file:///C:\Users\shn\Desktop\CWA%20WSCSB001%20GWD\007_e.tif" TargetMode="External"/><Relationship Id="rId59" Type="http://schemas.openxmlformats.org/officeDocument/2006/relationships/image" Target="file:///C:\Users\shn\Desktop\CWA%20WSCSB001%20GWD\a002c.tif" TargetMode="External"/><Relationship Id="rId67" Type="http://schemas.openxmlformats.org/officeDocument/2006/relationships/image" Target="file:///C:\Users\shn\Desktop\CWA%20WSCSB001%20GWD\a005.tif" TargetMode="External"/><Relationship Id="rId20" Type="http://schemas.microsoft.com/office/2016/09/relationships/commentsIds" Target="commentsIds.xml"/><Relationship Id="rId41" Type="http://schemas.openxmlformats.org/officeDocument/2006/relationships/image" Target="media/image10.tiff"/><Relationship Id="rId54" Type="http://schemas.openxmlformats.org/officeDocument/2006/relationships/image" Target="media/image16.jpeg"/><Relationship Id="rId62" Type="http://schemas.openxmlformats.org/officeDocument/2006/relationships/hyperlink" Target="https://www.bimprove-h2020.eu/m/1/123" TargetMode="External"/><Relationship Id="rId70" Type="http://schemas.openxmlformats.org/officeDocument/2006/relationships/header" Target="header3.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christian.grunewald@din.de" TargetMode="External"/><Relationship Id="rId23" Type="http://schemas.openxmlformats.org/officeDocument/2006/relationships/image" Target="file:///C:\Users\shn\Desktop\CWA%20WSCSB001%20GWD\001a.tif" TargetMode="External"/><Relationship Id="rId28" Type="http://schemas.openxmlformats.org/officeDocument/2006/relationships/image" Target="media/image4.tiff"/><Relationship Id="rId36" Type="http://schemas.openxmlformats.org/officeDocument/2006/relationships/image" Target="file:///C:\Users\shn\Desktop\CWA%20WSCSB001%20GWD\005a.tif" TargetMode="External"/><Relationship Id="rId49" Type="http://schemas.openxmlformats.org/officeDocument/2006/relationships/image" Target="file:///C:\Users\shn\Desktop\CWA%20WSCSB001%20GWD\a001a.tif" TargetMode="External"/><Relationship Id="rId57" Type="http://schemas.openxmlformats.org/officeDocument/2006/relationships/image" Target="file:///C:\Users\shn\Desktop\CWA%20WSCSB001%20GWD\a002b.tif" TargetMode="External"/><Relationship Id="rId10" Type="http://schemas.openxmlformats.org/officeDocument/2006/relationships/endnotes" Target="endnotes.xml"/><Relationship Id="rId31" Type="http://schemas.openxmlformats.org/officeDocument/2006/relationships/image" Target="file:///C:\Users\shn\Desktop\CWA%20WSCSB001%20GWD\004a.tif" TargetMode="External"/><Relationship Id="rId44" Type="http://schemas.openxmlformats.org/officeDocument/2006/relationships/image" Target="file:///C:\Users\shn\Desktop\CWA%20WSCSB001%20GWD\006_e.tif" TargetMode="External"/><Relationship Id="rId52" Type="http://schemas.openxmlformats.org/officeDocument/2006/relationships/image" Target="media/image15.jpeg"/><Relationship Id="rId60" Type="http://schemas.openxmlformats.org/officeDocument/2006/relationships/image" Target="media/image19.tiff"/><Relationship Id="rId65" Type="http://schemas.openxmlformats.org/officeDocument/2006/relationships/hyperlink" Target="https://www.bimprove-h2020.eu/m/1/124"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comments" Target="comments.xml"/><Relationship Id="rId39" Type="http://schemas.openxmlformats.org/officeDocument/2006/relationships/image" Target="media/image9.tiff"/><Relationship Id="rId34" Type="http://schemas.openxmlformats.org/officeDocument/2006/relationships/hyperlink" Target="https://example.com/m/1/123" TargetMode="External"/><Relationship Id="rId50" Type="http://schemas.openxmlformats.org/officeDocument/2006/relationships/image" Target="media/image14.jpeg"/><Relationship Id="rId55" Type="http://schemas.openxmlformats.org/officeDocument/2006/relationships/image" Target="file:///C:\Users\shn\Desktop\CWA%20WSCSB001%20GWD\a002a.tif" TargetMode="External"/><Relationship Id="rId7" Type="http://schemas.openxmlformats.org/officeDocument/2006/relationships/settings" Target="settings.xml"/><Relationship Id="rId7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f627e91-b252-498c-b6d0-4be0a0fc6235">
      <Terms xmlns="http://schemas.microsoft.com/office/infopath/2007/PartnerControls"/>
    </lcf76f155ced4ddcb4097134ff3c332f>
    <TaxCatchAll xmlns="e9789944-41b2-43fc-a154-b660ef206f4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25D877AD23D3B747B31D9E46D44F5DF2" ma:contentTypeVersion="14" ma:contentTypeDescription="Ein neues Dokument erstellen." ma:contentTypeScope="" ma:versionID="05144750cc75f3b2d2117f1306642cfe">
  <xsd:schema xmlns:xsd="http://www.w3.org/2001/XMLSchema" xmlns:xs="http://www.w3.org/2001/XMLSchema" xmlns:p="http://schemas.microsoft.com/office/2006/metadata/properties" xmlns:ns2="2f627e91-b252-498c-b6d0-4be0a0fc6235" xmlns:ns3="e9789944-41b2-43fc-a154-b660ef206f40" targetNamespace="http://schemas.microsoft.com/office/2006/metadata/properties" ma:root="true" ma:fieldsID="fe6414eaf2290c7ec4e82c1c573dcd73" ns2:_="" ns3:_="">
    <xsd:import namespace="2f627e91-b252-498c-b6d0-4be0a0fc6235"/>
    <xsd:import namespace="e9789944-41b2-43fc-a154-b660ef206f4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27e91-b252-498c-b6d0-4be0a0fc6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e0d509f-c95e-42df-9019-818e834ae72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789944-41b2-43fc-a154-b660ef206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c76f8ea-2057-4a81-89c9-7efa2c519003}" ma:internalName="TaxCatchAll" ma:showField="CatchAllData" ma:web="e9789944-41b2-43fc-a154-b660ef206f40">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B04C65-EA47-4C12-B8B8-8A5CE694912B}">
  <ds:schemaRefs>
    <ds:schemaRef ds:uri="http://schemas.microsoft.com/office/2006/metadata/properties"/>
    <ds:schemaRef ds:uri="2f627e91-b252-498c-b6d0-4be0a0fc6235"/>
    <ds:schemaRef ds:uri="http://schemas.microsoft.com/office/infopath/2007/PartnerControls"/>
    <ds:schemaRef ds:uri="e9789944-41b2-43fc-a154-b660ef206f40"/>
  </ds:schemaRefs>
</ds:datastoreItem>
</file>

<file path=customXml/itemProps2.xml><?xml version="1.0" encoding="utf-8"?>
<ds:datastoreItem xmlns:ds="http://schemas.openxmlformats.org/officeDocument/2006/customXml" ds:itemID="{F1860885-8AAD-41E2-8B82-7E8C5DBAAB16}">
  <ds:schemaRefs>
    <ds:schemaRef ds:uri="http://schemas.openxmlformats.org/officeDocument/2006/bibliography"/>
  </ds:schemaRefs>
</ds:datastoreItem>
</file>

<file path=customXml/itemProps3.xml><?xml version="1.0" encoding="utf-8"?>
<ds:datastoreItem xmlns:ds="http://schemas.openxmlformats.org/officeDocument/2006/customXml" ds:itemID="{D926EA45-024E-455A-BA7B-299F0CC1C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27e91-b252-498c-b6d0-4be0a0fc6235"/>
    <ds:schemaRef ds:uri="e9789944-41b2-43fc-a154-b660ef206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34F81E-9FF6-48D3-A94C-69C907679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30</Pages>
  <Words>5858</Words>
  <Characters>33393</Characters>
  <Application>Microsoft Office Word</Application>
  <DocSecurity>0</DocSecurity>
  <Lines>278</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CENCENELEC</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Elysia Booth</dc:creator>
  <cp:lastModifiedBy>Michael Peter</cp:lastModifiedBy>
  <cp:revision>2</cp:revision>
  <cp:lastPrinted>2023-04-25T18:19:00Z</cp:lastPrinted>
  <dcterms:created xsi:type="dcterms:W3CDTF">2023-09-25T08:51:00Z</dcterms:created>
  <dcterms:modified xsi:type="dcterms:W3CDTF">2023-09-25T08:51:00Z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ContentTypeId">
    <vt:lpwstr>0x01010025D877AD23D3B747B31D9E46D44F5DF2</vt:lpwstr>
  </property>
  <property fmtid="{D5CDD505-2E9C-101B-9397-08002B2CF9AE}" pid="7" name="MSIP_Label_10d9bad3-6dac-4e9a-89a3-89f3b8d247b2_Enabled">
    <vt:lpwstr>true</vt:lpwstr>
  </property>
  <property fmtid="{D5CDD505-2E9C-101B-9397-08002B2CF9AE}" pid="8" name="MSIP_Label_10d9bad3-6dac-4e9a-89a3-89f3b8d247b2_SetDate">
    <vt:lpwstr>2023-04-19T08:25:24Z</vt:lpwstr>
  </property>
  <property fmtid="{D5CDD505-2E9C-101B-9397-08002B2CF9AE}" pid="9" name="MSIP_Label_10d9bad3-6dac-4e9a-89a3-89f3b8d247b2_Method">
    <vt:lpwstr>Standard</vt:lpwstr>
  </property>
  <property fmtid="{D5CDD505-2E9C-101B-9397-08002B2CF9AE}" pid="10" name="MSIP_Label_10d9bad3-6dac-4e9a-89a3-89f3b8d247b2_Name">
    <vt:lpwstr>10d9bad3-6dac-4e9a-89a3-89f3b8d247b2</vt:lpwstr>
  </property>
  <property fmtid="{D5CDD505-2E9C-101B-9397-08002B2CF9AE}" pid="11" name="MSIP_Label_10d9bad3-6dac-4e9a-89a3-89f3b8d247b2_SiteId">
    <vt:lpwstr>5d1a9f9d-201f-4a10-b983-451cf65cbc1e</vt:lpwstr>
  </property>
  <property fmtid="{D5CDD505-2E9C-101B-9397-08002B2CF9AE}" pid="12" name="MSIP_Label_10d9bad3-6dac-4e9a-89a3-89f3b8d247b2_ActionId">
    <vt:lpwstr>3cef6e27-56fe-4b67-b024-e896a3306dc6</vt:lpwstr>
  </property>
  <property fmtid="{D5CDD505-2E9C-101B-9397-08002B2CF9AE}" pid="13" name="MSIP_Label_10d9bad3-6dac-4e9a-89a3-89f3b8d247b2_ContentBits">
    <vt:lpwstr>0</vt:lpwstr>
  </property>
  <property fmtid="{D5CDD505-2E9C-101B-9397-08002B2CF9AE}" pid="14" name="MediaServiceImageTags">
    <vt:lpwstr/>
  </property>
</Properties>
</file>